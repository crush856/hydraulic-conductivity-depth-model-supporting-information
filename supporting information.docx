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9D10E" w14:textId="5568B86B" w:rsidR="002627BA" w:rsidRDefault="006C5DFA" w:rsidP="002627BA">
      <w:pPr>
        <w:spacing w:line="360" w:lineRule="auto"/>
        <w:rPr>
          <w:b/>
          <w:sz w:val="24"/>
        </w:rPr>
      </w:pPr>
      <w:r w:rsidRPr="002627BA">
        <w:rPr>
          <w:b/>
          <w:sz w:val="24"/>
        </w:rPr>
        <w:t>Development and application of a new exponential model for the hydraulic conductivity with depth of rock mass</w:t>
      </w:r>
    </w:p>
    <w:p w14:paraId="2D77D144" w14:textId="77777777" w:rsidR="002627BA" w:rsidRDefault="002627BA" w:rsidP="002627BA">
      <w:pPr>
        <w:spacing w:line="360" w:lineRule="auto"/>
        <w:rPr>
          <w:b/>
          <w:sz w:val="24"/>
        </w:rPr>
      </w:pPr>
    </w:p>
    <w:p w14:paraId="34F0F3CF" w14:textId="77777777" w:rsidR="002627BA" w:rsidRPr="00987A73" w:rsidRDefault="002627BA" w:rsidP="002627BA">
      <w:proofErr w:type="spellStart"/>
      <w:r w:rsidRPr="00664436">
        <w:t>Zhi</w:t>
      </w:r>
      <w:proofErr w:type="spellEnd"/>
      <w:r w:rsidRPr="00664436">
        <w:t xml:space="preserve"> Dou*</w:t>
      </w:r>
      <w:r w:rsidRPr="00664436">
        <w:rPr>
          <w:vertAlign w:val="superscript"/>
        </w:rPr>
        <w:t>1</w:t>
      </w:r>
      <w:r>
        <w:t>, Xin Huang</w:t>
      </w:r>
      <w:r w:rsidRPr="00664436">
        <w:rPr>
          <w:vertAlign w:val="superscript"/>
        </w:rPr>
        <w:t>1</w:t>
      </w:r>
      <w:r>
        <w:t xml:space="preserve">, </w:t>
      </w:r>
      <w:proofErr w:type="spellStart"/>
      <w:r>
        <w:t>Weifeng</w:t>
      </w:r>
      <w:proofErr w:type="spellEnd"/>
      <w:r>
        <w:t xml:space="preserve"> Wan</w:t>
      </w:r>
      <w:r>
        <w:rPr>
          <w:vertAlign w:val="superscript"/>
        </w:rPr>
        <w:t>2</w:t>
      </w:r>
      <w:r>
        <w:t>,</w:t>
      </w:r>
      <w:r w:rsidRPr="00C1540B">
        <w:t xml:space="preserve"> </w:t>
      </w:r>
      <w:r>
        <w:rPr>
          <w:rFonts w:hint="eastAsia"/>
        </w:rPr>
        <w:t>F</w:t>
      </w:r>
      <w:r>
        <w:t xml:space="preserve">eng </w:t>
      </w:r>
      <w:r>
        <w:rPr>
          <w:rFonts w:hint="eastAsia"/>
        </w:rPr>
        <w:t>Zeng</w:t>
      </w:r>
      <w:r>
        <w:rPr>
          <w:vertAlign w:val="superscript"/>
        </w:rPr>
        <w:t>2</w:t>
      </w:r>
      <w:r>
        <w:t xml:space="preserve">, </w:t>
      </w:r>
      <w:proofErr w:type="spellStart"/>
      <w:r w:rsidRPr="00664436">
        <w:t>C</w:t>
      </w:r>
      <w:r w:rsidRPr="00664436">
        <w:rPr>
          <w:rFonts w:hint="eastAsia"/>
        </w:rPr>
        <w:t>haoqi</w:t>
      </w:r>
      <w:proofErr w:type="spellEnd"/>
      <w:r w:rsidRPr="00664436">
        <w:t xml:space="preserve"> W</w:t>
      </w:r>
      <w:r w:rsidRPr="00664436">
        <w:rPr>
          <w:rFonts w:hint="eastAsia"/>
        </w:rPr>
        <w:t>ang</w:t>
      </w:r>
      <w:r w:rsidRPr="00664436">
        <w:t>*</w:t>
      </w:r>
      <w:r w:rsidRPr="00664436">
        <w:rPr>
          <w:vertAlign w:val="superscript"/>
        </w:rPr>
        <w:t>1</w:t>
      </w:r>
    </w:p>
    <w:p w14:paraId="1AC61A0D" w14:textId="77777777" w:rsidR="002627BA" w:rsidRDefault="002627BA" w:rsidP="002627BA">
      <w:r w:rsidRPr="00664436">
        <w:rPr>
          <w:vertAlign w:val="superscript"/>
        </w:rPr>
        <w:t>1</w:t>
      </w:r>
      <w:r w:rsidRPr="00664436">
        <w:t xml:space="preserve"> </w:t>
      </w:r>
      <w:bookmarkStart w:id="0" w:name="_Hlk132125493"/>
      <w:r w:rsidRPr="00664436">
        <w:t>School of Earth Sciences and Engineering</w:t>
      </w:r>
      <w:bookmarkEnd w:id="0"/>
      <w:r w:rsidRPr="00664436">
        <w:t xml:space="preserve">, </w:t>
      </w:r>
      <w:bookmarkStart w:id="1" w:name="_Hlk132125506"/>
      <w:proofErr w:type="spellStart"/>
      <w:r w:rsidRPr="00664436">
        <w:t>Hohai</w:t>
      </w:r>
      <w:proofErr w:type="spellEnd"/>
      <w:r w:rsidRPr="00664436">
        <w:t xml:space="preserve"> University</w:t>
      </w:r>
      <w:bookmarkEnd w:id="1"/>
      <w:r w:rsidRPr="00664436">
        <w:t xml:space="preserve">, </w:t>
      </w:r>
      <w:bookmarkStart w:id="2" w:name="_Hlk132125521"/>
      <w:r w:rsidRPr="00664436">
        <w:t>Nanjing 210098 China</w:t>
      </w:r>
      <w:bookmarkEnd w:id="2"/>
    </w:p>
    <w:p w14:paraId="3CE233FF" w14:textId="77777777" w:rsidR="002627BA" w:rsidRPr="00C1540B" w:rsidRDefault="002627BA" w:rsidP="002627BA">
      <w:r>
        <w:rPr>
          <w:vertAlign w:val="superscript"/>
        </w:rPr>
        <w:t>2</w:t>
      </w:r>
      <w:r w:rsidRPr="00664436">
        <w:t xml:space="preserve"> </w:t>
      </w:r>
      <w:r>
        <w:t>Yellow River Engineering Consulting Co., Ltd.</w:t>
      </w:r>
      <w:r w:rsidRPr="00664436">
        <w:t xml:space="preserve">, </w:t>
      </w:r>
      <w:r>
        <w:t>Zhengzhou</w:t>
      </w:r>
      <w:r w:rsidRPr="00664436">
        <w:t xml:space="preserve"> </w:t>
      </w:r>
      <w:r>
        <w:t xml:space="preserve">450003 </w:t>
      </w:r>
      <w:r w:rsidRPr="00664436">
        <w:t>China</w:t>
      </w:r>
    </w:p>
    <w:p w14:paraId="4CF19E38" w14:textId="77777777" w:rsidR="002627BA" w:rsidRPr="00664436" w:rsidRDefault="002627BA" w:rsidP="002627BA">
      <w:r w:rsidRPr="00664436">
        <w:t>*Corresponding authors:</w:t>
      </w:r>
    </w:p>
    <w:p w14:paraId="6C4FA95A" w14:textId="77777777" w:rsidR="002627BA" w:rsidRPr="00664436" w:rsidRDefault="002627BA" w:rsidP="002627BA">
      <w:pPr>
        <w:rPr>
          <w:bCs/>
        </w:rPr>
      </w:pPr>
      <w:proofErr w:type="spellStart"/>
      <w:r w:rsidRPr="00664436">
        <w:t>Z</w:t>
      </w:r>
      <w:r w:rsidRPr="00664436">
        <w:rPr>
          <w:rFonts w:hint="eastAsia"/>
        </w:rPr>
        <w:t>hi</w:t>
      </w:r>
      <w:proofErr w:type="spellEnd"/>
      <w:r w:rsidRPr="00664436">
        <w:t xml:space="preserve"> Dou</w:t>
      </w:r>
      <w:r w:rsidRPr="00664436">
        <w:rPr>
          <w:rFonts w:hint="eastAsia"/>
          <w:bCs/>
        </w:rPr>
        <w:t xml:space="preserve"> </w:t>
      </w:r>
    </w:p>
    <w:p w14:paraId="4720C7D3" w14:textId="77777777" w:rsidR="002627BA" w:rsidRDefault="002627BA" w:rsidP="002627BA">
      <w:r w:rsidRPr="00664436">
        <w:t xml:space="preserve">E-mail: </w:t>
      </w:r>
      <w:bookmarkStart w:id="3" w:name="_Hlk132125539"/>
      <w:r>
        <w:fldChar w:fldCharType="begin"/>
      </w:r>
      <w:r>
        <w:instrText>HYPERLINK "mailto:</w:instrText>
      </w:r>
      <w:r w:rsidRPr="00664436">
        <w:instrText>douz@hhu.edu.cn</w:instrText>
      </w:r>
      <w:r>
        <w:instrText>"</w:instrText>
      </w:r>
      <w:r>
        <w:fldChar w:fldCharType="separate"/>
      </w:r>
      <w:r w:rsidRPr="000F031A">
        <w:rPr>
          <w:rStyle w:val="a5"/>
        </w:rPr>
        <w:t>douz@hhu.edu.cn</w:t>
      </w:r>
      <w:bookmarkEnd w:id="3"/>
      <w:r>
        <w:fldChar w:fldCharType="end"/>
      </w:r>
    </w:p>
    <w:p w14:paraId="4F9EB34E" w14:textId="77777777" w:rsidR="002627BA" w:rsidRDefault="002627BA" w:rsidP="002627BA">
      <w:proofErr w:type="spellStart"/>
      <w:r>
        <w:rPr>
          <w:rFonts w:hint="eastAsia"/>
        </w:rPr>
        <w:t>C</w:t>
      </w:r>
      <w:r>
        <w:t>haoqi</w:t>
      </w:r>
      <w:proofErr w:type="spellEnd"/>
      <w:r>
        <w:t xml:space="preserve"> Wang</w:t>
      </w:r>
    </w:p>
    <w:p w14:paraId="1651A662" w14:textId="73366756" w:rsidR="002627BA" w:rsidRPr="00C1540B" w:rsidRDefault="002627BA" w:rsidP="002627BA">
      <w:r>
        <w:rPr>
          <w:rFonts w:hint="eastAsia"/>
        </w:rPr>
        <w:t>E</w:t>
      </w:r>
      <w:r>
        <w:t xml:space="preserve">-mail: </w:t>
      </w:r>
      <w:hyperlink r:id="rId8" w:history="1">
        <w:r w:rsidRPr="002627BA">
          <w:rPr>
            <w:rStyle w:val="a5"/>
          </w:rPr>
          <w:t>20220954@hhu.edu.cn</w:t>
        </w:r>
      </w:hyperlink>
    </w:p>
    <w:p w14:paraId="28660C03" w14:textId="742084CB" w:rsidR="002627BA" w:rsidRDefault="002627BA" w:rsidP="002627BA">
      <w:pPr>
        <w:spacing w:line="360" w:lineRule="auto"/>
        <w:rPr>
          <w:b/>
          <w:sz w:val="24"/>
        </w:rPr>
      </w:pPr>
    </w:p>
    <w:p w14:paraId="21BD7CB7" w14:textId="5C18A243" w:rsidR="002627BA" w:rsidRDefault="002627BA" w:rsidP="002627BA">
      <w:pPr>
        <w:spacing w:line="360" w:lineRule="auto"/>
        <w:rPr>
          <w:b/>
          <w:sz w:val="24"/>
        </w:rPr>
      </w:pPr>
    </w:p>
    <w:p w14:paraId="60E81B3F" w14:textId="03B725E0" w:rsidR="002627BA" w:rsidRPr="002627BA" w:rsidRDefault="002627BA" w:rsidP="002627BA">
      <w:pPr>
        <w:widowControl/>
        <w:jc w:val="left"/>
        <w:rPr>
          <w:b/>
          <w:sz w:val="24"/>
        </w:rPr>
      </w:pPr>
      <w:r>
        <w:rPr>
          <w:b/>
          <w:sz w:val="24"/>
        </w:rPr>
        <w:br w:type="page"/>
      </w:r>
    </w:p>
    <w:p w14:paraId="0739344A" w14:textId="77777777" w:rsidR="002627BA" w:rsidRPr="002627BA" w:rsidRDefault="002627BA" w:rsidP="002627BA">
      <w:pPr>
        <w:spacing w:line="480" w:lineRule="auto"/>
        <w:ind w:firstLineChars="200" w:firstLine="482"/>
        <w:rPr>
          <w:b/>
          <w:bCs/>
          <w:sz w:val="24"/>
        </w:rPr>
      </w:pPr>
      <w:r w:rsidRPr="002627BA">
        <w:rPr>
          <w:rFonts w:hint="eastAsia"/>
          <w:b/>
          <w:bCs/>
          <w:sz w:val="24"/>
        </w:rPr>
        <w:lastRenderedPageBreak/>
        <w:t>C</w:t>
      </w:r>
      <w:r w:rsidRPr="002627BA">
        <w:rPr>
          <w:b/>
          <w:bCs/>
          <w:sz w:val="24"/>
        </w:rPr>
        <w:t>ontents:</w:t>
      </w:r>
    </w:p>
    <w:p w14:paraId="5BDF1E69" w14:textId="442FED50" w:rsidR="002627BA" w:rsidRPr="002627BA" w:rsidRDefault="002627BA" w:rsidP="002627BA">
      <w:pPr>
        <w:widowControl/>
        <w:spacing w:line="360" w:lineRule="auto"/>
        <w:ind w:leftChars="100" w:left="210" w:firstLine="210"/>
        <w:jc w:val="left"/>
        <w:rPr>
          <w:sz w:val="24"/>
          <w:szCs w:val="28"/>
        </w:rPr>
      </w:pPr>
      <w:r w:rsidRPr="002627BA">
        <w:rPr>
          <w:sz w:val="24"/>
          <w:szCs w:val="28"/>
        </w:rPr>
        <w:t>1. Other sensitive analysis</w:t>
      </w:r>
    </w:p>
    <w:p w14:paraId="7890B972" w14:textId="323F3C46" w:rsidR="002627BA" w:rsidRPr="002627BA" w:rsidRDefault="002627BA" w:rsidP="002627BA">
      <w:pPr>
        <w:widowControl/>
        <w:spacing w:line="360" w:lineRule="auto"/>
        <w:ind w:leftChars="100" w:left="210" w:firstLine="210"/>
        <w:jc w:val="left"/>
        <w:rPr>
          <w:sz w:val="24"/>
          <w:szCs w:val="28"/>
        </w:rPr>
      </w:pPr>
      <w:r w:rsidRPr="002627BA">
        <w:rPr>
          <w:sz w:val="24"/>
          <w:szCs w:val="28"/>
        </w:rPr>
        <w:t>2. The conversion method for hydraulic conductivity</w:t>
      </w:r>
    </w:p>
    <w:p w14:paraId="61B0571C" w14:textId="0FD72317" w:rsidR="002627BA" w:rsidRPr="002627BA" w:rsidRDefault="002627BA" w:rsidP="002627BA">
      <w:pPr>
        <w:widowControl/>
        <w:spacing w:line="360" w:lineRule="auto"/>
        <w:ind w:leftChars="100" w:left="210" w:firstLine="210"/>
        <w:jc w:val="left"/>
        <w:rPr>
          <w:sz w:val="24"/>
          <w:szCs w:val="28"/>
        </w:rPr>
      </w:pPr>
      <w:r w:rsidRPr="002627BA">
        <w:rPr>
          <w:sz w:val="24"/>
          <w:szCs w:val="28"/>
        </w:rPr>
        <w:t xml:space="preserve">3. </w:t>
      </w:r>
      <w:r w:rsidR="005025B2">
        <w:rPr>
          <w:sz w:val="24"/>
          <w:szCs w:val="28"/>
        </w:rPr>
        <w:t>N</w:t>
      </w:r>
      <w:r w:rsidRPr="002627BA">
        <w:rPr>
          <w:sz w:val="24"/>
          <w:szCs w:val="28"/>
        </w:rPr>
        <w:t>ormalization</w:t>
      </w:r>
      <w:r w:rsidR="005025B2">
        <w:rPr>
          <w:sz w:val="24"/>
          <w:szCs w:val="28"/>
        </w:rPr>
        <w:t xml:space="preserve"> method</w:t>
      </w:r>
    </w:p>
    <w:p w14:paraId="26FD153B" w14:textId="1B0E9311" w:rsidR="002627BA" w:rsidRPr="002627BA" w:rsidRDefault="002627BA" w:rsidP="002627BA">
      <w:pPr>
        <w:widowControl/>
        <w:spacing w:line="360" w:lineRule="auto"/>
        <w:ind w:leftChars="100" w:left="210" w:firstLine="210"/>
        <w:jc w:val="left"/>
        <w:rPr>
          <w:sz w:val="24"/>
          <w:szCs w:val="28"/>
        </w:rPr>
      </w:pPr>
      <w:r w:rsidRPr="002627BA">
        <w:rPr>
          <w:sz w:val="24"/>
          <w:szCs w:val="28"/>
        </w:rPr>
        <w:t>4. The engineering project area data</w:t>
      </w:r>
    </w:p>
    <w:p w14:paraId="63146197" w14:textId="3AADB6EF" w:rsidR="002627BA" w:rsidRDefault="002627BA" w:rsidP="002627BA">
      <w:pPr>
        <w:widowControl/>
        <w:spacing w:line="360" w:lineRule="auto"/>
        <w:ind w:leftChars="100" w:left="210" w:firstLine="210"/>
        <w:jc w:val="left"/>
        <w:rPr>
          <w:sz w:val="24"/>
          <w:szCs w:val="28"/>
        </w:rPr>
      </w:pPr>
      <w:r w:rsidRPr="002627BA">
        <w:rPr>
          <w:sz w:val="24"/>
          <w:szCs w:val="28"/>
        </w:rPr>
        <w:t>5. Data</w:t>
      </w:r>
      <w:r w:rsidR="007C0871">
        <w:rPr>
          <w:sz w:val="24"/>
          <w:szCs w:val="28"/>
        </w:rPr>
        <w:t>sets</w:t>
      </w:r>
      <w:r w:rsidRPr="002627BA">
        <w:rPr>
          <w:sz w:val="24"/>
          <w:szCs w:val="28"/>
        </w:rPr>
        <w:t xml:space="preserve"> collected from other literature</w:t>
      </w:r>
    </w:p>
    <w:p w14:paraId="04D8341E" w14:textId="5DD95458" w:rsidR="002627BA" w:rsidRDefault="002627BA" w:rsidP="002627BA">
      <w:pPr>
        <w:widowControl/>
        <w:spacing w:line="360" w:lineRule="auto"/>
        <w:jc w:val="left"/>
        <w:rPr>
          <w:b/>
          <w:sz w:val="24"/>
          <w:szCs w:val="28"/>
        </w:rPr>
      </w:pPr>
    </w:p>
    <w:p w14:paraId="177548E8" w14:textId="4398A173" w:rsidR="002627BA" w:rsidRPr="002627BA" w:rsidRDefault="002627BA" w:rsidP="002627BA">
      <w:pPr>
        <w:widowControl/>
        <w:jc w:val="left"/>
        <w:rPr>
          <w:b/>
          <w:sz w:val="24"/>
          <w:szCs w:val="28"/>
        </w:rPr>
      </w:pPr>
      <w:r>
        <w:rPr>
          <w:b/>
          <w:sz w:val="24"/>
          <w:szCs w:val="28"/>
        </w:rPr>
        <w:br w:type="page"/>
      </w:r>
    </w:p>
    <w:p w14:paraId="13DD8693" w14:textId="1CA21BEB" w:rsidR="0016220F" w:rsidRPr="009F4A3E" w:rsidRDefault="002627BA" w:rsidP="002627BA">
      <w:pPr>
        <w:pStyle w:val="a7"/>
        <w:numPr>
          <w:ilvl w:val="0"/>
          <w:numId w:val="3"/>
        </w:numPr>
        <w:spacing w:line="360" w:lineRule="auto"/>
        <w:ind w:left="357" w:firstLineChars="0" w:hanging="357"/>
        <w:outlineLvl w:val="0"/>
        <w:rPr>
          <w:b/>
          <w:sz w:val="24"/>
          <w:szCs w:val="28"/>
        </w:rPr>
      </w:pPr>
      <w:r>
        <w:rPr>
          <w:b/>
          <w:sz w:val="24"/>
          <w:szCs w:val="28"/>
        </w:rPr>
        <w:lastRenderedPageBreak/>
        <w:t>Other s</w:t>
      </w:r>
      <w:r w:rsidR="0016220F" w:rsidRPr="009F4A3E">
        <w:rPr>
          <w:b/>
          <w:sz w:val="24"/>
          <w:szCs w:val="28"/>
        </w:rPr>
        <w:t>ensitive analysis</w:t>
      </w:r>
    </w:p>
    <w:p w14:paraId="2E9D48F5" w14:textId="6AC24CF5" w:rsidR="0016220F" w:rsidRPr="002627BA" w:rsidRDefault="00565EED" w:rsidP="002627BA">
      <w:pPr>
        <w:spacing w:line="360" w:lineRule="auto"/>
        <w:ind w:firstLineChars="200" w:firstLine="480"/>
        <w:rPr>
          <w:sz w:val="24"/>
        </w:rPr>
      </w:pPr>
      <w:r w:rsidRPr="002627BA">
        <w:rPr>
          <w:sz w:val="24"/>
        </w:rPr>
        <w:t xml:space="preserve">Sensitivity analyses were performed for the exponential and power-like models in the range 0 to </w:t>
      </w:r>
      <w:r w:rsidR="00924BDD" w:rsidRPr="002627BA">
        <w:rPr>
          <w:sz w:val="24"/>
        </w:rPr>
        <w:t>5</w:t>
      </w:r>
      <w:r w:rsidRPr="002627BA">
        <w:rPr>
          <w:sz w:val="24"/>
        </w:rPr>
        <w:t>km, setting the baseline: log</w:t>
      </w:r>
      <w:r w:rsidR="00AB1D48" w:rsidRPr="002627BA">
        <w:rPr>
          <w:sz w:val="24"/>
        </w:rPr>
        <w:t xml:space="preserve"> </w:t>
      </w:r>
      <w:r w:rsidRPr="002627BA">
        <w:rPr>
          <w:i/>
          <w:sz w:val="24"/>
        </w:rPr>
        <w:t>K</w:t>
      </w:r>
      <w:r w:rsidRPr="002627BA">
        <w:rPr>
          <w:sz w:val="24"/>
          <w:vertAlign w:val="subscript"/>
        </w:rPr>
        <w:t>s</w:t>
      </w:r>
      <w:r w:rsidRPr="002627BA">
        <w:rPr>
          <w:sz w:val="24"/>
        </w:rPr>
        <w:t xml:space="preserve"> = -5, log</w:t>
      </w:r>
      <w:r w:rsidR="00AB1D48" w:rsidRPr="002627BA">
        <w:rPr>
          <w:sz w:val="24"/>
        </w:rPr>
        <w:t xml:space="preserve"> </w:t>
      </w:r>
      <w:r w:rsidRPr="002627BA">
        <w:rPr>
          <w:i/>
          <w:sz w:val="24"/>
        </w:rPr>
        <w:t>K</w:t>
      </w:r>
      <w:r w:rsidRPr="002627BA">
        <w:rPr>
          <w:sz w:val="24"/>
          <w:vertAlign w:val="subscript"/>
        </w:rPr>
        <w:t>r</w:t>
      </w:r>
      <w:r w:rsidRPr="002627BA">
        <w:rPr>
          <w:sz w:val="24"/>
        </w:rPr>
        <w:t xml:space="preserve"> = -11, and </w:t>
      </w:r>
      <w:r w:rsidRPr="002627BA">
        <w:rPr>
          <w:i/>
          <w:sz w:val="24"/>
        </w:rPr>
        <w:t>α</w:t>
      </w:r>
      <w:r w:rsidRPr="002627BA">
        <w:rPr>
          <w:sz w:val="24"/>
        </w:rPr>
        <w:t xml:space="preserve"> = </w:t>
      </w:r>
      <w:r w:rsidR="00924BDD" w:rsidRPr="002627BA">
        <w:rPr>
          <w:sz w:val="24"/>
        </w:rPr>
        <w:t>1</w:t>
      </w:r>
      <w:r w:rsidRPr="002627BA">
        <w:rPr>
          <w:sz w:val="24"/>
        </w:rPr>
        <w:t>.2.</w:t>
      </w:r>
      <w:r w:rsidR="00AB1D48" w:rsidRPr="002627BA">
        <w:rPr>
          <w:sz w:val="24"/>
        </w:rPr>
        <w:t xml:space="preserve"> Figure S1 shows that the decay rate of both models increases as the </w:t>
      </w:r>
      <w:r w:rsidR="00DC2378" w:rsidRPr="002627BA">
        <w:rPr>
          <w:sz w:val="24"/>
        </w:rPr>
        <w:t xml:space="preserve">residual hydraulic </w:t>
      </w:r>
      <w:r w:rsidR="00AB1D48" w:rsidRPr="002627BA">
        <w:rPr>
          <w:sz w:val="24"/>
        </w:rPr>
        <w:t xml:space="preserve">conductivity (log </w:t>
      </w:r>
      <w:r w:rsidR="00AB1D48" w:rsidRPr="002627BA">
        <w:rPr>
          <w:i/>
          <w:sz w:val="24"/>
        </w:rPr>
        <w:t>K</w:t>
      </w:r>
      <w:r w:rsidR="00AB1D48" w:rsidRPr="002627BA">
        <w:rPr>
          <w:sz w:val="24"/>
          <w:vertAlign w:val="subscript"/>
        </w:rPr>
        <w:t>r</w:t>
      </w:r>
      <w:r w:rsidR="00AB1D48" w:rsidRPr="002627BA">
        <w:rPr>
          <w:sz w:val="24"/>
        </w:rPr>
        <w:t xml:space="preserve">) decreases. However, the decay rate of the exponential model is faster than that of the power-like model, and the hydraulic conductivity of the exponential model decays steadily up to log </w:t>
      </w:r>
      <w:r w:rsidR="00AB1D48" w:rsidRPr="002627BA">
        <w:rPr>
          <w:i/>
          <w:sz w:val="24"/>
        </w:rPr>
        <w:t>K</w:t>
      </w:r>
      <w:r w:rsidR="00AB1D48" w:rsidRPr="002627BA">
        <w:rPr>
          <w:sz w:val="24"/>
          <w:vertAlign w:val="subscript"/>
        </w:rPr>
        <w:t>r</w:t>
      </w:r>
      <w:r w:rsidR="00AB1D48" w:rsidRPr="002627BA">
        <w:rPr>
          <w:sz w:val="24"/>
        </w:rPr>
        <w:t xml:space="preserve"> easier. This reflects that for the same</w:t>
      </w:r>
      <w:r w:rsidR="00431257" w:rsidRPr="002627BA">
        <w:rPr>
          <w:sz w:val="24"/>
        </w:rPr>
        <w:t xml:space="preserve"> parameter like log </w:t>
      </w:r>
      <w:r w:rsidR="00431257" w:rsidRPr="002627BA">
        <w:rPr>
          <w:i/>
          <w:sz w:val="24"/>
        </w:rPr>
        <w:t>K</w:t>
      </w:r>
      <w:r w:rsidR="00431257" w:rsidRPr="002627BA">
        <w:rPr>
          <w:sz w:val="24"/>
          <w:vertAlign w:val="subscript"/>
        </w:rPr>
        <w:t>s</w:t>
      </w:r>
      <w:r w:rsidR="00431257" w:rsidRPr="002627BA">
        <w:rPr>
          <w:sz w:val="24"/>
        </w:rPr>
        <w:t xml:space="preserve"> and </w:t>
      </w:r>
      <w:r w:rsidR="00431257" w:rsidRPr="002627BA">
        <w:rPr>
          <w:i/>
          <w:sz w:val="24"/>
        </w:rPr>
        <w:t>α</w:t>
      </w:r>
      <w:r w:rsidR="00AB1D48" w:rsidRPr="002627BA">
        <w:rPr>
          <w:sz w:val="24"/>
        </w:rPr>
        <w:t>, the exponential model decays faster than the power-like model.</w:t>
      </w:r>
    </w:p>
    <w:p w14:paraId="44CCFE1D" w14:textId="75F7E494" w:rsidR="00EF1FE2" w:rsidRDefault="00DF53FB" w:rsidP="00EF1FE2">
      <w:pPr>
        <w:rPr>
          <w:sz w:val="28"/>
          <w:szCs w:val="28"/>
        </w:rPr>
      </w:pPr>
      <w:r>
        <w:rPr>
          <w:noProof/>
        </w:rPr>
        <w:drawing>
          <wp:inline distT="0" distB="0" distL="0" distR="0" wp14:anchorId="347C89D5" wp14:editId="1FA98A8C">
            <wp:extent cx="5039995" cy="20339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995" cy="2033905"/>
                    </a:xfrm>
                    <a:prstGeom prst="rect">
                      <a:avLst/>
                    </a:prstGeom>
                    <a:noFill/>
                    <a:ln>
                      <a:noFill/>
                    </a:ln>
                  </pic:spPr>
                </pic:pic>
              </a:graphicData>
            </a:graphic>
          </wp:inline>
        </w:drawing>
      </w:r>
    </w:p>
    <w:p w14:paraId="19111093" w14:textId="67395BD8" w:rsidR="00FB21A3" w:rsidRPr="002627BA" w:rsidRDefault="00FB21A3" w:rsidP="002627BA">
      <w:pPr>
        <w:spacing w:line="360" w:lineRule="auto"/>
        <w:jc w:val="center"/>
        <w:rPr>
          <w:b/>
          <w:sz w:val="24"/>
        </w:rPr>
      </w:pPr>
      <w:r w:rsidRPr="002627BA">
        <w:rPr>
          <w:b/>
          <w:sz w:val="24"/>
        </w:rPr>
        <w:t xml:space="preserve">Figure S1 </w:t>
      </w:r>
      <w:bookmarkStart w:id="4" w:name="OLE_LINK182"/>
      <w:bookmarkStart w:id="5" w:name="OLE_LINK183"/>
      <w:r w:rsidRPr="002627BA">
        <w:rPr>
          <w:b/>
          <w:sz w:val="24"/>
        </w:rPr>
        <w:t>Sensitivity analysis of two models</w:t>
      </w:r>
      <w:bookmarkEnd w:id="4"/>
      <w:bookmarkEnd w:id="5"/>
      <w:r w:rsidRPr="002627BA">
        <w:rPr>
          <w:b/>
          <w:sz w:val="24"/>
        </w:rPr>
        <w:t xml:space="preserve"> </w:t>
      </w:r>
      <w:bookmarkStart w:id="6" w:name="OLE_LINK184"/>
      <w:bookmarkStart w:id="7" w:name="OLE_LINK185"/>
      <w:r w:rsidRPr="002627BA">
        <w:rPr>
          <w:b/>
          <w:sz w:val="24"/>
        </w:rPr>
        <w:t xml:space="preserve">on log </w:t>
      </w:r>
      <w:r w:rsidRPr="002627BA">
        <w:rPr>
          <w:b/>
          <w:i/>
          <w:sz w:val="24"/>
        </w:rPr>
        <w:t>K</w:t>
      </w:r>
      <w:r w:rsidRPr="002627BA">
        <w:rPr>
          <w:b/>
          <w:sz w:val="24"/>
          <w:vertAlign w:val="subscript"/>
        </w:rPr>
        <w:t>r</w:t>
      </w:r>
      <w:bookmarkEnd w:id="6"/>
      <w:bookmarkEnd w:id="7"/>
      <w:r w:rsidRPr="002627BA">
        <w:rPr>
          <w:b/>
          <w:sz w:val="24"/>
        </w:rPr>
        <w:t>, (a) proposed exponential model and (b) the power-</w:t>
      </w:r>
      <w:r w:rsidRPr="002627BA">
        <w:rPr>
          <w:rFonts w:hint="eastAsia"/>
          <w:b/>
          <w:sz w:val="24"/>
        </w:rPr>
        <w:t>like</w:t>
      </w:r>
      <w:r w:rsidRPr="002627BA">
        <w:rPr>
          <w:b/>
          <w:sz w:val="24"/>
        </w:rPr>
        <w:t xml:space="preserve"> model.</w:t>
      </w:r>
    </w:p>
    <w:p w14:paraId="27F104B3" w14:textId="687FA6E1" w:rsidR="001F1BEF" w:rsidRPr="002627BA" w:rsidRDefault="006865A0" w:rsidP="002627BA">
      <w:pPr>
        <w:spacing w:line="360" w:lineRule="auto"/>
        <w:ind w:firstLineChars="200" w:firstLine="480"/>
        <w:rPr>
          <w:sz w:val="24"/>
        </w:rPr>
      </w:pPr>
      <w:r w:rsidRPr="002627BA">
        <w:rPr>
          <w:sz w:val="24"/>
        </w:rPr>
        <w:t>Figure S2 focus on the effect of the decay c</w:t>
      </w:r>
      <w:r w:rsidRPr="002627BA">
        <w:rPr>
          <w:rFonts w:hint="eastAsia"/>
          <w:sz w:val="24"/>
        </w:rPr>
        <w:t>o</w:t>
      </w:r>
      <w:r w:rsidRPr="002627BA">
        <w:rPr>
          <w:sz w:val="24"/>
        </w:rPr>
        <w:t xml:space="preserve">efficient </w:t>
      </w:r>
      <w:r w:rsidRPr="002627BA">
        <w:rPr>
          <w:i/>
          <w:sz w:val="24"/>
        </w:rPr>
        <w:t>α</w:t>
      </w:r>
      <w:r w:rsidRPr="002627BA">
        <w:rPr>
          <w:sz w:val="24"/>
        </w:rPr>
        <w:t xml:space="preserve"> on the models. When the decay c</w:t>
      </w:r>
      <w:r w:rsidRPr="002627BA">
        <w:rPr>
          <w:rFonts w:hint="eastAsia"/>
          <w:sz w:val="24"/>
        </w:rPr>
        <w:t>o</w:t>
      </w:r>
      <w:r w:rsidRPr="002627BA">
        <w:rPr>
          <w:sz w:val="24"/>
        </w:rPr>
        <w:t xml:space="preserve">efficient </w:t>
      </w:r>
      <w:r w:rsidRPr="002627BA">
        <w:rPr>
          <w:i/>
          <w:sz w:val="24"/>
        </w:rPr>
        <w:t>α</w:t>
      </w:r>
      <w:r w:rsidRPr="002627BA">
        <w:rPr>
          <w:sz w:val="24"/>
        </w:rPr>
        <w:t xml:space="preserve"> increase</w:t>
      </w:r>
      <w:r w:rsidR="00220122" w:rsidRPr="002627BA">
        <w:rPr>
          <w:sz w:val="24"/>
        </w:rPr>
        <w:t xml:space="preserve">s, </w:t>
      </w:r>
      <w:r w:rsidRPr="002627BA">
        <w:rPr>
          <w:sz w:val="24"/>
        </w:rPr>
        <w:t xml:space="preserve">the </w:t>
      </w:r>
      <w:r w:rsidR="00220122" w:rsidRPr="002627BA">
        <w:rPr>
          <w:sz w:val="24"/>
        </w:rPr>
        <w:t>hydraulic conductivity</w:t>
      </w:r>
      <w:r w:rsidRPr="002627BA">
        <w:rPr>
          <w:sz w:val="24"/>
        </w:rPr>
        <w:t xml:space="preserve"> curve</w:t>
      </w:r>
      <w:r w:rsidR="00220122" w:rsidRPr="002627BA">
        <w:rPr>
          <w:sz w:val="24"/>
        </w:rPr>
        <w:t>s of two models</w:t>
      </w:r>
      <w:r w:rsidRPr="002627BA">
        <w:rPr>
          <w:sz w:val="24"/>
        </w:rPr>
        <w:t xml:space="preserve"> </w:t>
      </w:r>
      <w:r w:rsidR="00220122" w:rsidRPr="002627BA">
        <w:rPr>
          <w:sz w:val="24"/>
        </w:rPr>
        <w:t xml:space="preserve">shift </w:t>
      </w:r>
      <w:r w:rsidRPr="002627BA">
        <w:rPr>
          <w:sz w:val="24"/>
        </w:rPr>
        <w:t>to the left</w:t>
      </w:r>
      <w:r w:rsidR="00220122" w:rsidRPr="002627BA">
        <w:rPr>
          <w:sz w:val="24"/>
        </w:rPr>
        <w:t>. T</w:t>
      </w:r>
      <w:r w:rsidRPr="002627BA">
        <w:rPr>
          <w:sz w:val="24"/>
        </w:rPr>
        <w:t xml:space="preserve">he larger the </w:t>
      </w:r>
      <w:r w:rsidR="00220122" w:rsidRPr="002627BA">
        <w:rPr>
          <w:sz w:val="24"/>
        </w:rPr>
        <w:t>decay c</w:t>
      </w:r>
      <w:r w:rsidR="00220122" w:rsidRPr="002627BA">
        <w:rPr>
          <w:rFonts w:hint="eastAsia"/>
          <w:sz w:val="24"/>
        </w:rPr>
        <w:t>o</w:t>
      </w:r>
      <w:r w:rsidR="00220122" w:rsidRPr="002627BA">
        <w:rPr>
          <w:sz w:val="24"/>
        </w:rPr>
        <w:t xml:space="preserve">efficient </w:t>
      </w:r>
      <w:r w:rsidRPr="002627BA">
        <w:rPr>
          <w:i/>
          <w:sz w:val="24"/>
        </w:rPr>
        <w:t>α</w:t>
      </w:r>
      <w:r w:rsidRPr="002627BA">
        <w:rPr>
          <w:sz w:val="24"/>
        </w:rPr>
        <w:t xml:space="preserve">, </w:t>
      </w:r>
      <w:r w:rsidR="00220122" w:rsidRPr="002627BA">
        <w:rPr>
          <w:sz w:val="24"/>
        </w:rPr>
        <w:t xml:space="preserve">the distance that </w:t>
      </w:r>
      <w:r w:rsidRPr="002627BA">
        <w:rPr>
          <w:sz w:val="24"/>
        </w:rPr>
        <w:t>the curve shifts to the left</w:t>
      </w:r>
      <w:r w:rsidR="00220122" w:rsidRPr="002627BA">
        <w:rPr>
          <w:sz w:val="24"/>
        </w:rPr>
        <w:t xml:space="preserve"> is shorter</w:t>
      </w:r>
      <w:r w:rsidRPr="002627BA">
        <w:rPr>
          <w:sz w:val="24"/>
        </w:rPr>
        <w:t xml:space="preserve">. For the exponential model, a smaller decay </w:t>
      </w:r>
      <w:r w:rsidR="00220122" w:rsidRPr="002627BA">
        <w:rPr>
          <w:sz w:val="24"/>
        </w:rPr>
        <w:t>c</w:t>
      </w:r>
      <w:r w:rsidR="00220122" w:rsidRPr="002627BA">
        <w:rPr>
          <w:rFonts w:hint="eastAsia"/>
          <w:sz w:val="24"/>
        </w:rPr>
        <w:t>o</w:t>
      </w:r>
      <w:r w:rsidR="00220122" w:rsidRPr="002627BA">
        <w:rPr>
          <w:sz w:val="24"/>
        </w:rPr>
        <w:t>efficient</w:t>
      </w:r>
      <w:r w:rsidRPr="002627BA">
        <w:rPr>
          <w:sz w:val="24"/>
        </w:rPr>
        <w:t xml:space="preserve"> </w:t>
      </w:r>
      <w:r w:rsidRPr="002627BA">
        <w:rPr>
          <w:i/>
          <w:sz w:val="24"/>
        </w:rPr>
        <w:t>α</w:t>
      </w:r>
      <w:r w:rsidRPr="002627BA">
        <w:rPr>
          <w:sz w:val="24"/>
        </w:rPr>
        <w:t xml:space="preserve"> (</w:t>
      </w:r>
      <w:r w:rsidR="00220122" w:rsidRPr="002627BA">
        <w:rPr>
          <w:sz w:val="24"/>
        </w:rPr>
        <w:t xml:space="preserve">like </w:t>
      </w:r>
      <w:r w:rsidR="00220122" w:rsidRPr="002627BA">
        <w:rPr>
          <w:i/>
          <w:sz w:val="24"/>
        </w:rPr>
        <w:t>α</w:t>
      </w:r>
      <w:r w:rsidR="00220122" w:rsidRPr="002627BA">
        <w:rPr>
          <w:sz w:val="24"/>
        </w:rPr>
        <w:t>=</w:t>
      </w:r>
      <w:r w:rsidRPr="002627BA">
        <w:rPr>
          <w:sz w:val="24"/>
        </w:rPr>
        <w:t>0.</w:t>
      </w:r>
      <w:r w:rsidR="00DC2378" w:rsidRPr="002627BA">
        <w:rPr>
          <w:sz w:val="24"/>
        </w:rPr>
        <w:t>6</w:t>
      </w:r>
      <w:r w:rsidRPr="002627BA">
        <w:rPr>
          <w:sz w:val="24"/>
        </w:rPr>
        <w:t xml:space="preserve">) allows the curve to </w:t>
      </w:r>
      <w:r w:rsidR="00220122" w:rsidRPr="002627BA">
        <w:rPr>
          <w:sz w:val="24"/>
        </w:rPr>
        <w:t>approach</w:t>
      </w:r>
      <w:r w:rsidRPr="002627BA">
        <w:rPr>
          <w:sz w:val="24"/>
        </w:rPr>
        <w:t xml:space="preserve"> </w:t>
      </w:r>
      <w:r w:rsidR="00220122" w:rsidRPr="002627BA">
        <w:rPr>
          <w:sz w:val="24"/>
        </w:rPr>
        <w:t xml:space="preserve">the </w:t>
      </w:r>
      <w:r w:rsidR="00DC2378" w:rsidRPr="002627BA">
        <w:rPr>
          <w:sz w:val="24"/>
        </w:rPr>
        <w:t xml:space="preserve">residual hydraulic </w:t>
      </w:r>
      <w:r w:rsidR="00220122" w:rsidRPr="002627BA">
        <w:rPr>
          <w:sz w:val="24"/>
        </w:rPr>
        <w:t>conductivity</w:t>
      </w:r>
      <w:r w:rsidRPr="002627BA">
        <w:rPr>
          <w:sz w:val="24"/>
        </w:rPr>
        <w:t xml:space="preserve"> </w:t>
      </w:r>
      <w:r w:rsidR="00220122" w:rsidRPr="002627BA">
        <w:rPr>
          <w:sz w:val="24"/>
        </w:rPr>
        <w:t xml:space="preserve">log </w:t>
      </w:r>
      <w:r w:rsidRPr="002627BA">
        <w:rPr>
          <w:i/>
          <w:sz w:val="24"/>
        </w:rPr>
        <w:t>K</w:t>
      </w:r>
      <w:r w:rsidRPr="002627BA">
        <w:rPr>
          <w:sz w:val="24"/>
          <w:vertAlign w:val="subscript"/>
        </w:rPr>
        <w:t>r</w:t>
      </w:r>
      <w:r w:rsidRPr="002627BA">
        <w:rPr>
          <w:sz w:val="24"/>
        </w:rPr>
        <w:t xml:space="preserve">, whereas for the power-like model, a larger decay </w:t>
      </w:r>
      <w:r w:rsidR="00220122" w:rsidRPr="002627BA">
        <w:rPr>
          <w:sz w:val="24"/>
        </w:rPr>
        <w:t>coefficient</w:t>
      </w:r>
      <w:r w:rsidRPr="002627BA">
        <w:rPr>
          <w:sz w:val="24"/>
        </w:rPr>
        <w:t xml:space="preserve"> </w:t>
      </w:r>
      <w:r w:rsidRPr="002627BA">
        <w:rPr>
          <w:i/>
          <w:sz w:val="24"/>
        </w:rPr>
        <w:t>α</w:t>
      </w:r>
      <w:r w:rsidRPr="002627BA">
        <w:rPr>
          <w:sz w:val="24"/>
        </w:rPr>
        <w:t xml:space="preserve"> (</w:t>
      </w:r>
      <w:r w:rsidR="00220122" w:rsidRPr="002627BA">
        <w:rPr>
          <w:sz w:val="24"/>
        </w:rPr>
        <w:t xml:space="preserve">like </w:t>
      </w:r>
      <w:r w:rsidR="00220122" w:rsidRPr="002627BA">
        <w:rPr>
          <w:i/>
          <w:sz w:val="24"/>
        </w:rPr>
        <w:t>α=</w:t>
      </w:r>
      <w:r w:rsidRPr="002627BA">
        <w:rPr>
          <w:sz w:val="24"/>
        </w:rPr>
        <w:t>1.</w:t>
      </w:r>
      <w:r w:rsidR="00DC2378" w:rsidRPr="002627BA">
        <w:rPr>
          <w:sz w:val="24"/>
        </w:rPr>
        <w:t>8</w:t>
      </w:r>
      <w:r w:rsidRPr="002627BA">
        <w:rPr>
          <w:sz w:val="24"/>
        </w:rPr>
        <w:t>) allows the curve to stabili</w:t>
      </w:r>
      <w:r w:rsidR="00220122" w:rsidRPr="002627BA">
        <w:rPr>
          <w:sz w:val="24"/>
        </w:rPr>
        <w:t>ze</w:t>
      </w:r>
      <w:r w:rsidRPr="002627BA">
        <w:rPr>
          <w:sz w:val="24"/>
        </w:rPr>
        <w:t xml:space="preserve"> around </w:t>
      </w:r>
      <w:r w:rsidR="00220122" w:rsidRPr="002627BA">
        <w:rPr>
          <w:sz w:val="24"/>
        </w:rPr>
        <w:t xml:space="preserve">the </w:t>
      </w:r>
      <w:r w:rsidR="00DC2378" w:rsidRPr="002627BA">
        <w:rPr>
          <w:sz w:val="24"/>
        </w:rPr>
        <w:t xml:space="preserve">residual hydraulic </w:t>
      </w:r>
      <w:r w:rsidR="00220122" w:rsidRPr="002627BA">
        <w:rPr>
          <w:sz w:val="24"/>
        </w:rPr>
        <w:t xml:space="preserve">conductivity log </w:t>
      </w:r>
      <w:r w:rsidR="00220122" w:rsidRPr="002627BA">
        <w:rPr>
          <w:i/>
          <w:sz w:val="24"/>
        </w:rPr>
        <w:t>K</w:t>
      </w:r>
      <w:r w:rsidR="00220122" w:rsidRPr="002627BA">
        <w:rPr>
          <w:sz w:val="24"/>
          <w:vertAlign w:val="subscript"/>
        </w:rPr>
        <w:t>r</w:t>
      </w:r>
      <w:r w:rsidRPr="002627BA">
        <w:rPr>
          <w:sz w:val="24"/>
        </w:rPr>
        <w:t xml:space="preserve">. </w:t>
      </w:r>
      <w:proofErr w:type="gramStart"/>
      <w:r w:rsidR="00431257" w:rsidRPr="002627BA">
        <w:rPr>
          <w:sz w:val="24"/>
        </w:rPr>
        <w:t>Thus</w:t>
      </w:r>
      <w:proofErr w:type="gramEnd"/>
      <w:r w:rsidR="00431257" w:rsidRPr="002627BA">
        <w:rPr>
          <w:sz w:val="24"/>
        </w:rPr>
        <w:t xml:space="preserve"> the exponential model requires a smaller value of </w:t>
      </w:r>
      <w:r w:rsidR="00431257" w:rsidRPr="002627BA">
        <w:rPr>
          <w:i/>
          <w:sz w:val="24"/>
        </w:rPr>
        <w:t>α</w:t>
      </w:r>
      <w:r w:rsidR="00431257" w:rsidRPr="002627BA">
        <w:rPr>
          <w:sz w:val="24"/>
        </w:rPr>
        <w:t xml:space="preserve"> for the permeability coefficient to stabilize. This further illustrates that the exponential model is more suitable for patterns where the distribution of hydraulic conductivities is more concentrated.</w:t>
      </w:r>
    </w:p>
    <w:p w14:paraId="339A381F" w14:textId="6DE79551" w:rsidR="00FB21A3" w:rsidRDefault="00DF53FB" w:rsidP="00FB21A3">
      <w:pPr>
        <w:rPr>
          <w:sz w:val="28"/>
          <w:szCs w:val="28"/>
        </w:rPr>
      </w:pPr>
      <w:r>
        <w:rPr>
          <w:noProof/>
        </w:rPr>
        <w:lastRenderedPageBreak/>
        <w:drawing>
          <wp:inline distT="0" distB="0" distL="0" distR="0" wp14:anchorId="37D7BD46" wp14:editId="2B5B7015">
            <wp:extent cx="5274310" cy="219421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94217"/>
                    </a:xfrm>
                    <a:prstGeom prst="rect">
                      <a:avLst/>
                    </a:prstGeom>
                    <a:noFill/>
                    <a:ln>
                      <a:noFill/>
                    </a:ln>
                  </pic:spPr>
                </pic:pic>
              </a:graphicData>
            </a:graphic>
          </wp:inline>
        </w:drawing>
      </w:r>
    </w:p>
    <w:p w14:paraId="36B6326E" w14:textId="06E7D570" w:rsidR="008A1531" w:rsidRDefault="008A1531" w:rsidP="002627BA">
      <w:pPr>
        <w:spacing w:line="360" w:lineRule="auto"/>
        <w:jc w:val="center"/>
        <w:rPr>
          <w:b/>
        </w:rPr>
      </w:pPr>
      <w:r>
        <w:rPr>
          <w:b/>
        </w:rPr>
        <w:t xml:space="preserve">Figure S2 </w:t>
      </w:r>
      <w:bookmarkStart w:id="8" w:name="_Hlk156222863"/>
      <w:r w:rsidRPr="0005632C">
        <w:rPr>
          <w:b/>
        </w:rPr>
        <w:t>Sensitivity analysis of two models on</w:t>
      </w:r>
      <w:r>
        <w:rPr>
          <w:b/>
        </w:rPr>
        <w:t xml:space="preserve"> </w:t>
      </w:r>
      <w:r w:rsidRPr="008A1531">
        <w:rPr>
          <w:rFonts w:ascii="Cambria Math" w:hAnsi="Cambria Math"/>
          <w:b/>
          <w:i/>
        </w:rPr>
        <w:t>α</w:t>
      </w:r>
      <w:bookmarkEnd w:id="8"/>
      <w:r w:rsidRPr="0005632C">
        <w:rPr>
          <w:b/>
        </w:rPr>
        <w:t>, (a) proposed exponential model and (b) the power-</w:t>
      </w:r>
      <w:r w:rsidRPr="0005632C">
        <w:rPr>
          <w:rFonts w:hint="eastAsia"/>
          <w:b/>
        </w:rPr>
        <w:t>like</w:t>
      </w:r>
      <w:r w:rsidRPr="0005632C">
        <w:rPr>
          <w:b/>
        </w:rPr>
        <w:t xml:space="preserve"> model.</w:t>
      </w:r>
    </w:p>
    <w:p w14:paraId="572B15B5" w14:textId="33915DD3" w:rsidR="00634030" w:rsidRPr="002627BA" w:rsidRDefault="00431257" w:rsidP="002627BA">
      <w:pPr>
        <w:spacing w:line="360" w:lineRule="auto"/>
        <w:ind w:firstLineChars="200" w:firstLine="480"/>
        <w:rPr>
          <w:sz w:val="24"/>
        </w:rPr>
      </w:pPr>
      <w:r w:rsidRPr="002627BA">
        <w:rPr>
          <w:sz w:val="24"/>
        </w:rPr>
        <w:t>Based on above discussion, the actual decay rate is a function of the decay c</w:t>
      </w:r>
      <w:r w:rsidRPr="002627BA">
        <w:rPr>
          <w:rFonts w:hint="eastAsia"/>
          <w:sz w:val="24"/>
        </w:rPr>
        <w:t>o</w:t>
      </w:r>
      <w:r w:rsidRPr="002627BA">
        <w:rPr>
          <w:sz w:val="24"/>
        </w:rPr>
        <w:t xml:space="preserve">efficient </w:t>
      </w:r>
      <w:r w:rsidRPr="002627BA">
        <w:rPr>
          <w:i/>
          <w:sz w:val="24"/>
        </w:rPr>
        <w:t>α</w:t>
      </w:r>
      <w:r w:rsidRPr="002627BA">
        <w:rPr>
          <w:sz w:val="24"/>
        </w:rPr>
        <w:t xml:space="preserve">, log </w:t>
      </w:r>
      <w:r w:rsidRPr="002627BA">
        <w:rPr>
          <w:i/>
          <w:sz w:val="24"/>
        </w:rPr>
        <w:t>K</w:t>
      </w:r>
      <w:r w:rsidRPr="002627BA">
        <w:rPr>
          <w:sz w:val="24"/>
          <w:vertAlign w:val="subscript"/>
        </w:rPr>
        <w:t>r</w:t>
      </w:r>
      <w:r w:rsidRPr="002627BA">
        <w:rPr>
          <w:sz w:val="24"/>
        </w:rPr>
        <w:t xml:space="preserve">-log </w:t>
      </w:r>
      <w:r w:rsidRPr="002627BA">
        <w:rPr>
          <w:i/>
          <w:sz w:val="24"/>
        </w:rPr>
        <w:t>K</w:t>
      </w:r>
      <w:r w:rsidRPr="002627BA">
        <w:rPr>
          <w:sz w:val="24"/>
          <w:vertAlign w:val="subscript"/>
        </w:rPr>
        <w:t>s</w:t>
      </w:r>
      <w:r w:rsidRPr="002627BA">
        <w:rPr>
          <w:sz w:val="24"/>
        </w:rPr>
        <w:t xml:space="preserve">. For the case where the decay mode is more concentrated (e.g. due to the influence of weathering unloading, the surface hydraulic conductivities fluctuate greatly while the deep hydraulic conductivities are more intense), the exponential model is more applicable due to the characteristics of easier attenuation to the stable log </w:t>
      </w:r>
      <w:r w:rsidRPr="002627BA">
        <w:rPr>
          <w:i/>
          <w:sz w:val="24"/>
        </w:rPr>
        <w:t>K</w:t>
      </w:r>
      <w:r w:rsidRPr="002627BA">
        <w:rPr>
          <w:sz w:val="24"/>
          <w:vertAlign w:val="subscript"/>
        </w:rPr>
        <w:t>r</w:t>
      </w:r>
      <w:r w:rsidRPr="002627BA">
        <w:rPr>
          <w:sz w:val="24"/>
        </w:rPr>
        <w:t>. On the other hand, for the case where the decay mode is more dispersed (the deep hydraulic conductivities are not concentrated), the power-like model is more applicable.</w:t>
      </w:r>
    </w:p>
    <w:p w14:paraId="47C027FC" w14:textId="0E4F43E5" w:rsidR="0094066B" w:rsidRPr="00634030" w:rsidRDefault="007A7CB7" w:rsidP="002627BA">
      <w:pPr>
        <w:pStyle w:val="a7"/>
        <w:numPr>
          <w:ilvl w:val="0"/>
          <w:numId w:val="3"/>
        </w:numPr>
        <w:spacing w:line="360" w:lineRule="auto"/>
        <w:ind w:left="499" w:firstLineChars="0" w:hanging="357"/>
        <w:outlineLvl w:val="0"/>
        <w:rPr>
          <w:b/>
          <w:sz w:val="24"/>
        </w:rPr>
      </w:pPr>
      <w:bookmarkStart w:id="9" w:name="_Hlk155972394"/>
      <w:r w:rsidRPr="00634030">
        <w:rPr>
          <w:b/>
          <w:sz w:val="24"/>
        </w:rPr>
        <w:t xml:space="preserve">The conversion method for </w:t>
      </w:r>
      <w:r w:rsidR="002627BA">
        <w:rPr>
          <w:b/>
          <w:sz w:val="24"/>
        </w:rPr>
        <w:t>hydraulic conductivity</w:t>
      </w:r>
    </w:p>
    <w:bookmarkEnd w:id="9"/>
    <w:p w14:paraId="579B94E6" w14:textId="77777777" w:rsidR="007A7CB7" w:rsidRPr="002627BA" w:rsidRDefault="007A7CB7" w:rsidP="002627BA">
      <w:pPr>
        <w:spacing w:line="360" w:lineRule="auto"/>
        <w:ind w:firstLineChars="200" w:firstLine="480"/>
        <w:rPr>
          <w:sz w:val="24"/>
        </w:rPr>
      </w:pPr>
      <w:r w:rsidRPr="002627BA">
        <w:rPr>
          <w:sz w:val="24"/>
        </w:rPr>
        <w:t xml:space="preserve">The hydraulic conductivity </w:t>
      </w:r>
      <w:r w:rsidRPr="002627BA">
        <w:rPr>
          <w:i/>
          <w:sz w:val="24"/>
        </w:rPr>
        <w:t>K</w:t>
      </w:r>
      <w:r w:rsidRPr="002627BA">
        <w:rPr>
          <w:sz w:val="24"/>
        </w:rPr>
        <w:t xml:space="preserve"> and the permeability </w:t>
      </w:r>
      <w:r w:rsidRPr="002627BA">
        <w:rPr>
          <w:i/>
          <w:sz w:val="24"/>
        </w:rPr>
        <w:t>k</w:t>
      </w:r>
      <w:r w:rsidRPr="002627BA">
        <w:rPr>
          <w:sz w:val="24"/>
        </w:rPr>
        <w:t xml:space="preserve"> can be transformed standardly by the following equation, where ρ is the density of the fluid and μ is the viscosity of the fluid:</w:t>
      </w:r>
    </w:p>
    <w:p w14:paraId="06AC13D3" w14:textId="3D466D37" w:rsidR="007A7CB7" w:rsidRPr="002627BA" w:rsidRDefault="007A7CB7" w:rsidP="002627BA">
      <w:pPr>
        <w:pStyle w:val="af"/>
        <w:spacing w:line="360" w:lineRule="auto"/>
        <w:rPr>
          <w:sz w:val="24"/>
        </w:rPr>
      </w:pPr>
      <w:r w:rsidRPr="002627BA">
        <w:rPr>
          <w:iCs/>
          <w:sz w:val="24"/>
        </w:rPr>
        <w:tab/>
      </w:r>
      <m:oMath>
        <m:r>
          <w:rPr>
            <w:rFonts w:ascii="Cambria Math" w:hAnsi="Cambria Math"/>
            <w:sz w:val="24"/>
          </w:rPr>
          <m:t>K</m:t>
        </m:r>
        <m:r>
          <m:rPr>
            <m:sty m:val="p"/>
          </m:rPr>
          <w:rPr>
            <w:rFonts w:ascii="Cambria Math" w:hAnsi="Cambria Math"/>
            <w:sz w:val="24"/>
          </w:rPr>
          <m:t>=</m:t>
        </m:r>
        <m:r>
          <w:rPr>
            <w:rFonts w:ascii="Cambria Math" w:hAnsi="Cambria Math" w:hint="eastAsia"/>
            <w:sz w:val="24"/>
          </w:rPr>
          <m:t>k</m:t>
        </m:r>
        <m:r>
          <w:rPr>
            <w:rFonts w:ascii="Cambria Math" w:hAnsi="Cambria Math"/>
            <w:sz w:val="24"/>
          </w:rPr>
          <m:t>ρ</m:t>
        </m:r>
        <m:r>
          <w:rPr>
            <w:rFonts w:ascii="Cambria Math" w:hAnsi="Cambria Math" w:hint="eastAsia"/>
            <w:sz w:val="24"/>
          </w:rPr>
          <m:t>g</m:t>
        </m:r>
        <m:r>
          <m:rPr>
            <m:sty m:val="p"/>
          </m:rPr>
          <w:rPr>
            <w:rFonts w:ascii="Cambria Math" w:hAnsi="Cambria Math"/>
            <w:sz w:val="24"/>
          </w:rPr>
          <m:t>/</m:t>
        </m:r>
        <m:r>
          <w:rPr>
            <w:rFonts w:ascii="Cambria Math" w:hAnsi="Cambria Math"/>
            <w:sz w:val="24"/>
          </w:rPr>
          <m:t>μ</m:t>
        </m:r>
      </m:oMath>
      <w:r w:rsidRPr="002627BA">
        <w:rPr>
          <w:iCs/>
          <w:sz w:val="24"/>
        </w:rPr>
        <w:tab/>
      </w:r>
      <w:r w:rsidRPr="002627BA">
        <w:rPr>
          <w:rFonts w:hint="eastAsia"/>
          <w:sz w:val="24"/>
        </w:rPr>
        <w:t>(</w:t>
      </w:r>
      <w:r w:rsidR="00634030" w:rsidRPr="002627BA">
        <w:rPr>
          <w:sz w:val="24"/>
        </w:rPr>
        <w:t>S1</w:t>
      </w:r>
      <w:r w:rsidRPr="002627BA">
        <w:rPr>
          <w:sz w:val="24"/>
        </w:rPr>
        <w:t>)</w:t>
      </w:r>
    </w:p>
    <w:p w14:paraId="12813815" w14:textId="77777777" w:rsidR="007A7CB7" w:rsidRPr="002627BA" w:rsidRDefault="007A7CB7" w:rsidP="002627BA">
      <w:pPr>
        <w:spacing w:line="360" w:lineRule="auto"/>
        <w:ind w:firstLineChars="200" w:firstLine="480"/>
        <w:rPr>
          <w:sz w:val="24"/>
        </w:rPr>
      </w:pPr>
      <w:r w:rsidRPr="002627BA">
        <w:rPr>
          <w:sz w:val="24"/>
        </w:rPr>
        <w:t>The relationship is not consistent. It is acceptable to use the constants at 25°C for estimation, due to the low depth of data points in the database. The approximate Eq. 10 is expressed as:</w:t>
      </w:r>
    </w:p>
    <w:p w14:paraId="02513A7A" w14:textId="2C1C9709" w:rsidR="007A7CB7" w:rsidRPr="002627BA" w:rsidRDefault="007A7CB7" w:rsidP="002627BA">
      <w:pPr>
        <w:pStyle w:val="af"/>
        <w:spacing w:line="360" w:lineRule="auto"/>
        <w:rPr>
          <w:sz w:val="24"/>
        </w:rPr>
      </w:pPr>
      <w:r w:rsidRPr="002627BA">
        <w:rPr>
          <w:sz w:val="24"/>
        </w:rPr>
        <w:tab/>
      </w:r>
      <m:oMath>
        <m:r>
          <w:rPr>
            <w:rFonts w:ascii="Cambria Math" w:hAnsi="Cambria Math"/>
            <w:sz w:val="24"/>
          </w:rPr>
          <m:t>K</m:t>
        </m:r>
        <m:r>
          <m:rPr>
            <m:sty m:val="p"/>
          </m:rPr>
          <w:rPr>
            <w:rFonts w:ascii="Cambria Math" w:hAnsi="Cambria Math"/>
            <w:sz w:val="24"/>
          </w:rPr>
          <m:t>=1.1×</m:t>
        </m:r>
        <m:sSup>
          <m:sSupPr>
            <m:ctrlPr>
              <w:ins w:id="10" w:author="XIN HUANG" w:date="2024-01-12T16:39:00Z">
                <w:rPr>
                  <w:rFonts w:ascii="Cambria Math" w:hAnsi="Cambria Math"/>
                  <w:sz w:val="24"/>
                </w:rPr>
              </w:ins>
            </m:ctrlPr>
          </m:sSupPr>
          <m:e>
            <m:r>
              <m:rPr>
                <m:sty m:val="p"/>
              </m:rPr>
              <w:rPr>
                <w:rFonts w:ascii="Cambria Math" w:hAnsi="Cambria Math"/>
                <w:sz w:val="24"/>
              </w:rPr>
              <m:t>10</m:t>
            </m:r>
          </m:e>
          <m:sup>
            <m:r>
              <m:rPr>
                <m:sty m:val="p"/>
              </m:rPr>
              <w:rPr>
                <w:rFonts w:ascii="Cambria Math" w:hAnsi="Cambria Math"/>
                <w:sz w:val="24"/>
              </w:rPr>
              <m:t>9</m:t>
            </m:r>
          </m:sup>
        </m:sSup>
        <m:r>
          <w:rPr>
            <w:rFonts w:ascii="Cambria Math" w:hAnsi="Cambria Math" w:hint="eastAsia"/>
            <w:sz w:val="24"/>
          </w:rPr>
          <m:t>k</m:t>
        </m:r>
      </m:oMath>
      <w:r w:rsidRPr="002627BA">
        <w:rPr>
          <w:sz w:val="24"/>
        </w:rPr>
        <w:tab/>
        <w:t>(</w:t>
      </w:r>
      <w:r w:rsidR="00634030" w:rsidRPr="002627BA">
        <w:rPr>
          <w:sz w:val="24"/>
        </w:rPr>
        <w:t>S2</w:t>
      </w:r>
      <w:r w:rsidRPr="002627BA">
        <w:rPr>
          <w:sz w:val="24"/>
        </w:rPr>
        <w:t>)</w:t>
      </w:r>
    </w:p>
    <w:p w14:paraId="013CFA52" w14:textId="77777777" w:rsidR="007A7CB7" w:rsidRPr="002627BA" w:rsidRDefault="007A7CB7" w:rsidP="002627BA">
      <w:pPr>
        <w:spacing w:line="360" w:lineRule="auto"/>
        <w:rPr>
          <w:sz w:val="24"/>
        </w:rPr>
      </w:pPr>
      <w:r w:rsidRPr="002627BA">
        <w:rPr>
          <w:rFonts w:hint="eastAsia"/>
          <w:sz w:val="24"/>
        </w:rPr>
        <w:t>w</w:t>
      </w:r>
      <w:r w:rsidRPr="002627BA">
        <w:rPr>
          <w:sz w:val="24"/>
        </w:rPr>
        <w:t xml:space="preserve">here the unit of the hydraulic conductivity </w:t>
      </w:r>
      <w:r w:rsidRPr="002627BA">
        <w:rPr>
          <w:i/>
          <w:sz w:val="24"/>
        </w:rPr>
        <w:t>K</w:t>
      </w:r>
      <w:r w:rsidRPr="002627BA">
        <w:rPr>
          <w:sz w:val="24"/>
        </w:rPr>
        <w:t xml:space="preserve"> is cm/s and the permeability </w:t>
      </w:r>
      <w:r w:rsidRPr="002627BA">
        <w:rPr>
          <w:i/>
          <w:sz w:val="24"/>
        </w:rPr>
        <w:t>k</w:t>
      </w:r>
      <w:r w:rsidRPr="002627BA">
        <w:rPr>
          <w:sz w:val="24"/>
        </w:rPr>
        <w:t xml:space="preserve"> </w:t>
      </w:r>
      <w:proofErr w:type="gramStart"/>
      <w:r w:rsidRPr="002627BA">
        <w:rPr>
          <w:sz w:val="24"/>
        </w:rPr>
        <w:t>is</w:t>
      </w:r>
      <w:proofErr w:type="gramEnd"/>
      <w:r w:rsidRPr="002627BA">
        <w:rPr>
          <w:sz w:val="24"/>
        </w:rPr>
        <w:t xml:space="preserve"> in m</w:t>
      </w:r>
      <w:r w:rsidRPr="002627BA">
        <w:rPr>
          <w:sz w:val="24"/>
          <w:vertAlign w:val="superscript"/>
        </w:rPr>
        <w:t>2</w:t>
      </w:r>
      <w:r w:rsidRPr="002627BA">
        <w:rPr>
          <w:sz w:val="24"/>
        </w:rPr>
        <w:t>.</w:t>
      </w:r>
    </w:p>
    <w:p w14:paraId="1B5BBE69" w14:textId="3444C070" w:rsidR="007A7CB7" w:rsidRPr="002627BA" w:rsidRDefault="007A7CB7" w:rsidP="002627BA">
      <w:pPr>
        <w:spacing w:line="360" w:lineRule="auto"/>
        <w:ind w:firstLineChars="200" w:firstLine="480"/>
        <w:rPr>
          <w:sz w:val="24"/>
        </w:rPr>
      </w:pPr>
      <w:r w:rsidRPr="002627BA">
        <w:rPr>
          <w:sz w:val="24"/>
        </w:rPr>
        <w:t>The lugeon value is determined by conducting the packer test. The</w:t>
      </w:r>
      <w:r w:rsidRPr="002627BA">
        <w:rPr>
          <w:rFonts w:hint="eastAsia"/>
          <w:sz w:val="24"/>
        </w:rPr>
        <w:t xml:space="preserve"> p</w:t>
      </w:r>
      <w:r w:rsidRPr="002627BA">
        <w:rPr>
          <w:sz w:val="24"/>
        </w:rPr>
        <w:t xml:space="preserve">acker </w:t>
      </w:r>
      <w:r w:rsidRPr="002627BA">
        <w:rPr>
          <w:rFonts w:hint="eastAsia"/>
          <w:sz w:val="24"/>
        </w:rPr>
        <w:t>test is conducted at three levels of pressure</w:t>
      </w:r>
      <w:r w:rsidRPr="002627BA">
        <w:rPr>
          <w:sz w:val="24"/>
        </w:rPr>
        <w:t>. The process can be divided into five stages</w:t>
      </w:r>
      <w:r w:rsidRPr="002627BA">
        <w:rPr>
          <w:rFonts w:hint="eastAsia"/>
          <w:sz w:val="24"/>
        </w:rPr>
        <w:t xml:space="preserve"> </w:t>
      </w:r>
      <w:r w:rsidRPr="002627BA">
        <w:rPr>
          <w:sz w:val="24"/>
        </w:rPr>
        <w:t>about</w:t>
      </w:r>
      <w:r w:rsidRPr="002627BA">
        <w:rPr>
          <w:rFonts w:hint="eastAsia"/>
          <w:sz w:val="24"/>
        </w:rPr>
        <w:t xml:space="preserve"> </w:t>
      </w:r>
      <w:bookmarkStart w:id="11" w:name="OLE_LINK46"/>
      <w:bookmarkStart w:id="12" w:name="OLE_LINK47"/>
      <w:r w:rsidRPr="002627BA">
        <w:rPr>
          <w:rFonts w:hint="eastAsia"/>
          <w:sz w:val="24"/>
        </w:rPr>
        <w:lastRenderedPageBreak/>
        <w:t>pressur</w:t>
      </w:r>
      <w:r w:rsidRPr="002627BA">
        <w:rPr>
          <w:sz w:val="24"/>
        </w:rPr>
        <w:t>e application</w:t>
      </w:r>
      <w:bookmarkEnd w:id="11"/>
      <w:bookmarkEnd w:id="12"/>
      <w:r w:rsidRPr="002627BA">
        <w:rPr>
          <w:rFonts w:hint="eastAsia"/>
          <w:sz w:val="24"/>
        </w:rPr>
        <w:t xml:space="preserve"> and </w:t>
      </w:r>
      <w:bookmarkStart w:id="13" w:name="OLE_LINK48"/>
      <w:bookmarkStart w:id="14" w:name="OLE_LINK49"/>
      <w:r w:rsidRPr="002627BA">
        <w:rPr>
          <w:rFonts w:hint="eastAsia"/>
          <w:sz w:val="24"/>
        </w:rPr>
        <w:t>pressure release</w:t>
      </w:r>
      <w:bookmarkEnd w:id="13"/>
      <w:bookmarkEnd w:id="14"/>
      <w:r w:rsidRPr="002627BA">
        <w:rPr>
          <w:rFonts w:hint="eastAsia"/>
          <w:sz w:val="24"/>
        </w:rPr>
        <w:t xml:space="preserve">. </w:t>
      </w:r>
      <w:r w:rsidRPr="002627BA">
        <w:rPr>
          <w:sz w:val="24"/>
        </w:rPr>
        <w:t>In the pressure application stage, the pressure increases from P</w:t>
      </w:r>
      <w:r w:rsidRPr="002627BA">
        <w:rPr>
          <w:sz w:val="24"/>
          <w:vertAlign w:val="subscript"/>
        </w:rPr>
        <w:t>1</w:t>
      </w:r>
      <w:r w:rsidRPr="002627BA">
        <w:rPr>
          <w:sz w:val="24"/>
        </w:rPr>
        <w:t xml:space="preserve"> to P</w:t>
      </w:r>
      <w:r w:rsidRPr="002627BA">
        <w:rPr>
          <w:sz w:val="24"/>
          <w:vertAlign w:val="subscript"/>
        </w:rPr>
        <w:t>2</w:t>
      </w:r>
      <w:r w:rsidRPr="002627BA">
        <w:rPr>
          <w:sz w:val="24"/>
        </w:rPr>
        <w:t xml:space="preserve"> and then to P</w:t>
      </w:r>
      <w:r w:rsidRPr="002627BA">
        <w:rPr>
          <w:sz w:val="24"/>
          <w:vertAlign w:val="subscript"/>
        </w:rPr>
        <w:t>3</w:t>
      </w:r>
      <w:r w:rsidRPr="002627BA">
        <w:rPr>
          <w:sz w:val="24"/>
        </w:rPr>
        <w:t>. In the pressure release stage, it decreases again from P</w:t>
      </w:r>
      <w:r w:rsidRPr="002627BA">
        <w:rPr>
          <w:sz w:val="24"/>
          <w:vertAlign w:val="subscript"/>
        </w:rPr>
        <w:t>3</w:t>
      </w:r>
      <w:r w:rsidRPr="002627BA">
        <w:rPr>
          <w:sz w:val="24"/>
        </w:rPr>
        <w:t xml:space="preserve"> to P</w:t>
      </w:r>
      <w:r w:rsidRPr="002627BA">
        <w:rPr>
          <w:sz w:val="24"/>
          <w:vertAlign w:val="subscript"/>
        </w:rPr>
        <w:t>2</w:t>
      </w:r>
      <w:r w:rsidRPr="002627BA">
        <w:rPr>
          <w:sz w:val="24"/>
        </w:rPr>
        <w:t xml:space="preserve"> and then to P</w:t>
      </w:r>
      <w:r w:rsidRPr="002627BA">
        <w:rPr>
          <w:sz w:val="24"/>
          <w:vertAlign w:val="subscript"/>
        </w:rPr>
        <w:t>1</w:t>
      </w:r>
      <w:r w:rsidRPr="002627BA">
        <w:rPr>
          <w:rFonts w:hint="eastAsia"/>
          <w:sz w:val="24"/>
        </w:rPr>
        <w:t>(</w:t>
      </w:r>
      <w:bookmarkStart w:id="15" w:name="OLE_LINK50"/>
      <w:bookmarkStart w:id="16" w:name="OLE_LINK51"/>
      <w:r w:rsidRPr="002627BA">
        <w:rPr>
          <w:sz w:val="24"/>
        </w:rPr>
        <w:t>P</w:t>
      </w:r>
      <w:r w:rsidRPr="002627BA">
        <w:rPr>
          <w:sz w:val="24"/>
          <w:vertAlign w:val="subscript"/>
        </w:rPr>
        <w:t>1</w:t>
      </w:r>
      <w:r w:rsidRPr="002627BA">
        <w:rPr>
          <w:sz w:val="24"/>
        </w:rPr>
        <w:t>=0.3MP</w:t>
      </w:r>
      <w:r w:rsidRPr="002627BA">
        <w:rPr>
          <w:rFonts w:hint="eastAsia"/>
          <w:sz w:val="24"/>
        </w:rPr>
        <w:t>a</w:t>
      </w:r>
      <w:bookmarkEnd w:id="15"/>
      <w:bookmarkEnd w:id="16"/>
      <w:r w:rsidRPr="002627BA">
        <w:rPr>
          <w:sz w:val="24"/>
        </w:rPr>
        <w:t>, P</w:t>
      </w:r>
      <w:r w:rsidRPr="002627BA">
        <w:rPr>
          <w:sz w:val="24"/>
          <w:vertAlign w:val="subscript"/>
        </w:rPr>
        <w:t>2</w:t>
      </w:r>
      <w:r w:rsidRPr="002627BA">
        <w:rPr>
          <w:sz w:val="24"/>
        </w:rPr>
        <w:t>=0.6MP</w:t>
      </w:r>
      <w:r w:rsidRPr="002627BA">
        <w:rPr>
          <w:rFonts w:hint="eastAsia"/>
          <w:sz w:val="24"/>
        </w:rPr>
        <w:t>a</w:t>
      </w:r>
      <w:r w:rsidRPr="002627BA">
        <w:rPr>
          <w:sz w:val="24"/>
        </w:rPr>
        <w:t>, P</w:t>
      </w:r>
      <w:r w:rsidRPr="002627BA">
        <w:rPr>
          <w:sz w:val="24"/>
          <w:vertAlign w:val="subscript"/>
        </w:rPr>
        <w:t>3</w:t>
      </w:r>
      <w:r w:rsidRPr="002627BA">
        <w:rPr>
          <w:sz w:val="24"/>
        </w:rPr>
        <w:t>=1MP</w:t>
      </w:r>
      <w:r w:rsidRPr="002627BA">
        <w:rPr>
          <w:rFonts w:hint="eastAsia"/>
          <w:sz w:val="24"/>
        </w:rPr>
        <w:t>a</w:t>
      </w:r>
      <w:proofErr w:type="gramStart"/>
      <w:r w:rsidRPr="002627BA">
        <w:rPr>
          <w:sz w:val="24"/>
        </w:rPr>
        <w:t>).The</w:t>
      </w:r>
      <w:proofErr w:type="gramEnd"/>
      <w:r w:rsidRPr="002627BA">
        <w:rPr>
          <w:sz w:val="24"/>
        </w:rPr>
        <w:t xml:space="preserve"> lugeon value can be expressed as:</w:t>
      </w:r>
    </w:p>
    <w:p w14:paraId="29A48979" w14:textId="1FC21C1A" w:rsidR="007A7CB7" w:rsidRPr="002627BA" w:rsidRDefault="007A7CB7" w:rsidP="002627BA">
      <w:pPr>
        <w:pStyle w:val="af"/>
        <w:spacing w:line="360" w:lineRule="auto"/>
        <w:rPr>
          <w:sz w:val="24"/>
        </w:rPr>
      </w:pPr>
      <w:r w:rsidRPr="002627BA">
        <w:rPr>
          <w:noProof/>
          <w:sz w:val="24"/>
        </w:rPr>
        <w:tab/>
      </w:r>
      <m:oMath>
        <m:r>
          <w:rPr>
            <w:rFonts w:ascii="Cambria Math" w:hAnsi="Cambria Math"/>
            <w:sz w:val="24"/>
          </w:rPr>
          <m:t>q=</m:t>
        </m:r>
        <m:f>
          <m:fPr>
            <m:type m:val="lin"/>
            <m:ctrlPr>
              <w:ins w:id="17" w:author="XIN HUANG" w:date="2024-01-12T16:39:00Z">
                <w:rPr>
                  <w:rFonts w:ascii="Cambria Math" w:hAnsi="Cambria Math"/>
                  <w:i/>
                  <w:sz w:val="24"/>
                </w:rPr>
              </w:ins>
            </m:ctrlPr>
          </m:fPr>
          <m:num>
            <m:sSub>
              <m:sSubPr>
                <m:ctrlPr>
                  <w:ins w:id="18" w:author="XIN HUANG" w:date="2024-01-12T16:39:00Z">
                    <w:rPr>
                      <w:rFonts w:ascii="Cambria Math" w:hAnsi="Cambria Math"/>
                      <w:i/>
                      <w:sz w:val="24"/>
                    </w:rPr>
                  </w:ins>
                </m:ctrlPr>
              </m:sSubPr>
              <m:e>
                <m:r>
                  <w:rPr>
                    <w:rFonts w:ascii="Cambria Math" w:hAnsi="Cambria Math"/>
                    <w:sz w:val="24"/>
                  </w:rPr>
                  <m:t>Q</m:t>
                </m:r>
              </m:e>
              <m:sub>
                <m:r>
                  <w:rPr>
                    <w:rFonts w:ascii="Cambria Math" w:hAnsi="Cambria Math"/>
                    <w:sz w:val="24"/>
                  </w:rPr>
                  <m:t>3</m:t>
                </m:r>
              </m:sub>
            </m:sSub>
          </m:num>
          <m:den>
            <m:r>
              <w:rPr>
                <w:rFonts w:ascii="Cambria Math" w:hAnsi="Cambria Math"/>
                <w:sz w:val="24"/>
              </w:rPr>
              <m:t>(</m:t>
            </m:r>
            <m:sSub>
              <m:sSubPr>
                <m:ctrlPr>
                  <w:ins w:id="19" w:author="XIN HUANG" w:date="2024-01-12T16:39:00Z">
                    <w:rPr>
                      <w:rFonts w:ascii="Cambria Math" w:hAnsi="Cambria Math"/>
                      <w:i/>
                      <w:sz w:val="24"/>
                    </w:rPr>
                  </w:ins>
                </m:ctrlPr>
              </m:sSubPr>
              <m:e>
                <m:r>
                  <m:rPr>
                    <m:sty m:val="p"/>
                  </m:rPr>
                  <w:rPr>
                    <w:rFonts w:ascii="Cambria Math" w:hAnsi="Cambria Math"/>
                    <w:sz w:val="24"/>
                  </w:rPr>
                  <m:t>P</m:t>
                </m:r>
              </m:e>
              <m:sub>
                <m:r>
                  <w:rPr>
                    <w:rFonts w:ascii="Cambria Math" w:hAnsi="Cambria Math"/>
                    <w:sz w:val="24"/>
                  </w:rPr>
                  <m:t>3</m:t>
                </m:r>
              </m:sub>
            </m:sSub>
            <m:r>
              <w:rPr>
                <w:rFonts w:ascii="Cambria Math" w:hAnsi="Cambria Math"/>
                <w:sz w:val="24"/>
              </w:rPr>
              <m:t>*L</m:t>
            </m:r>
          </m:den>
        </m:f>
        <m:r>
          <w:rPr>
            <w:rFonts w:ascii="Cambria Math" w:hAnsi="Cambria Math"/>
            <w:sz w:val="24"/>
          </w:rPr>
          <m:t>)</m:t>
        </m:r>
      </m:oMath>
      <w:r w:rsidRPr="002627BA">
        <w:rPr>
          <w:noProof/>
          <w:sz w:val="24"/>
        </w:rPr>
        <w:tab/>
      </w:r>
      <w:r w:rsidRPr="002627BA">
        <w:rPr>
          <w:rFonts w:hint="eastAsia"/>
          <w:sz w:val="24"/>
        </w:rPr>
        <w:t>(</w:t>
      </w:r>
      <w:r w:rsidR="00634030" w:rsidRPr="002627BA">
        <w:rPr>
          <w:sz w:val="24"/>
        </w:rPr>
        <w:t>S3</w:t>
      </w:r>
      <w:r w:rsidRPr="002627BA">
        <w:rPr>
          <w:sz w:val="24"/>
        </w:rPr>
        <w:t>)</w:t>
      </w:r>
    </w:p>
    <w:p w14:paraId="283AAAA8" w14:textId="77777777" w:rsidR="007A7CB7" w:rsidRPr="002627BA" w:rsidRDefault="007A7CB7" w:rsidP="002627BA">
      <w:pPr>
        <w:spacing w:line="360" w:lineRule="auto"/>
        <w:rPr>
          <w:sz w:val="24"/>
        </w:rPr>
      </w:pPr>
      <w:r w:rsidRPr="002627BA">
        <w:rPr>
          <w:sz w:val="24"/>
        </w:rPr>
        <w:t xml:space="preserve">where </w:t>
      </w:r>
      <w:r w:rsidRPr="002627BA">
        <w:rPr>
          <w:i/>
          <w:sz w:val="24"/>
        </w:rPr>
        <w:t>q</w:t>
      </w:r>
      <w:r w:rsidRPr="002627BA">
        <w:rPr>
          <w:sz w:val="24"/>
        </w:rPr>
        <w:t xml:space="preserve"> is the lugeon value of the test section, </w:t>
      </w:r>
      <w:r w:rsidRPr="002627BA">
        <w:rPr>
          <w:i/>
          <w:sz w:val="24"/>
        </w:rPr>
        <w:t>Q</w:t>
      </w:r>
      <w:r w:rsidRPr="002627BA">
        <w:rPr>
          <w:sz w:val="24"/>
          <w:vertAlign w:val="subscript"/>
        </w:rPr>
        <w:t>3</w:t>
      </w:r>
      <w:r w:rsidRPr="002627BA">
        <w:rPr>
          <w:sz w:val="24"/>
        </w:rPr>
        <w:t xml:space="preserve"> is the flow rate of the third stage, P</w:t>
      </w:r>
      <w:r w:rsidRPr="002627BA">
        <w:rPr>
          <w:sz w:val="24"/>
          <w:vertAlign w:val="subscript"/>
        </w:rPr>
        <w:t>3</w:t>
      </w:r>
      <w:r w:rsidRPr="002627BA">
        <w:rPr>
          <w:sz w:val="24"/>
        </w:rPr>
        <w:t xml:space="preserve"> is the test pressure of the third stage, and </w:t>
      </w:r>
      <w:r w:rsidRPr="002627BA">
        <w:rPr>
          <w:i/>
          <w:sz w:val="24"/>
        </w:rPr>
        <w:t>L</w:t>
      </w:r>
      <w:r w:rsidRPr="002627BA">
        <w:rPr>
          <w:sz w:val="24"/>
        </w:rPr>
        <w:t xml:space="preserve"> is the length of the test section.</w:t>
      </w:r>
    </w:p>
    <w:p w14:paraId="6DB1B9FF" w14:textId="40F0465A" w:rsidR="007A7CB7" w:rsidRPr="002627BA" w:rsidRDefault="007A7CB7" w:rsidP="002627BA">
      <w:pPr>
        <w:spacing w:line="360" w:lineRule="auto"/>
        <w:ind w:firstLineChars="200" w:firstLine="480"/>
        <w:rPr>
          <w:sz w:val="24"/>
        </w:rPr>
      </w:pPr>
      <w:r w:rsidRPr="002627BA">
        <w:rPr>
          <w:sz w:val="24"/>
        </w:rPr>
        <w:t>There is no precise conversion relationship between the lugeon value and the hydraulic conductivity. If the water flow is laminar and the lugeon value is less than 10, the conversion can be made using the following equation:</w:t>
      </w:r>
    </w:p>
    <w:p w14:paraId="56394E5B" w14:textId="7CDCA2E6" w:rsidR="007A7CB7" w:rsidRPr="002627BA" w:rsidRDefault="007A7CB7" w:rsidP="002627BA">
      <w:pPr>
        <w:pStyle w:val="af"/>
        <w:spacing w:line="360" w:lineRule="auto"/>
        <w:rPr>
          <w:sz w:val="24"/>
        </w:rPr>
      </w:pPr>
      <w:r w:rsidRPr="002627BA">
        <w:rPr>
          <w:sz w:val="24"/>
        </w:rPr>
        <w:tab/>
      </w:r>
      <m:oMath>
        <m:r>
          <w:rPr>
            <w:rFonts w:ascii="Cambria Math" w:hAnsi="Cambria Math"/>
            <w:sz w:val="24"/>
          </w:rPr>
          <m:t>K=</m:t>
        </m:r>
        <m:f>
          <m:fPr>
            <m:ctrlPr>
              <w:ins w:id="20" w:author="XIN HUANG" w:date="2024-01-12T16:39:00Z">
                <w:rPr>
                  <w:rFonts w:ascii="Cambria Math" w:hAnsi="Cambria Math"/>
                  <w:i/>
                  <w:sz w:val="24"/>
                </w:rPr>
              </w:ins>
            </m:ctrlPr>
          </m:fPr>
          <m:num>
            <m:sSub>
              <m:sSubPr>
                <m:ctrlPr>
                  <w:ins w:id="21" w:author="XIN HUANG" w:date="2024-01-12T16:39:00Z">
                    <w:rPr>
                      <w:rFonts w:ascii="Cambria Math" w:hAnsi="Cambria Math"/>
                      <w:i/>
                      <w:sz w:val="24"/>
                    </w:rPr>
                  </w:ins>
                </m:ctrlPr>
              </m:sSubPr>
              <m:e>
                <m:r>
                  <w:rPr>
                    <w:rFonts w:ascii="Cambria Math" w:hAnsi="Cambria Math"/>
                    <w:sz w:val="24"/>
                  </w:rPr>
                  <m:t>Q</m:t>
                </m:r>
              </m:e>
              <m:sub>
                <m:r>
                  <w:rPr>
                    <w:rFonts w:ascii="Cambria Math" w:hAnsi="Cambria Math"/>
                    <w:sz w:val="24"/>
                  </w:rPr>
                  <m:t>3</m:t>
                </m:r>
              </m:sub>
            </m:sSub>
          </m:num>
          <m:den>
            <m:r>
              <w:rPr>
                <w:rFonts w:ascii="Cambria Math" w:hAnsi="Cambria Math"/>
                <w:sz w:val="24"/>
              </w:rPr>
              <m:t>2πHL</m:t>
            </m:r>
          </m:den>
        </m:f>
        <m:r>
          <m:rPr>
            <m:sty m:val="p"/>
          </m:rPr>
          <w:rPr>
            <w:rFonts w:ascii="Cambria Math" w:hAnsi="Cambria Math"/>
            <w:sz w:val="24"/>
          </w:rPr>
          <m:t>ln</m:t>
        </m:r>
        <m:f>
          <m:fPr>
            <m:ctrlPr>
              <w:ins w:id="22" w:author="XIN HUANG" w:date="2024-01-12T16:39:00Z">
                <w:rPr>
                  <w:rFonts w:ascii="Cambria Math" w:hAnsi="Cambria Math"/>
                  <w:i/>
                  <w:sz w:val="24"/>
                </w:rPr>
              </w:ins>
            </m:ctrlPr>
          </m:fPr>
          <m:num>
            <m:r>
              <w:rPr>
                <w:rFonts w:ascii="Cambria Math" w:hAnsi="Cambria Math"/>
                <w:sz w:val="24"/>
              </w:rPr>
              <m:t>1</m:t>
            </m:r>
          </m:num>
          <m:den>
            <m:r>
              <w:rPr>
                <w:rFonts w:ascii="Cambria Math" w:hAnsi="Cambria Math"/>
                <w:sz w:val="24"/>
              </w:rPr>
              <m:t>r</m:t>
            </m:r>
          </m:den>
        </m:f>
      </m:oMath>
      <w:r w:rsidRPr="002627BA">
        <w:rPr>
          <w:sz w:val="24"/>
        </w:rPr>
        <w:tab/>
      </w:r>
      <w:r w:rsidRPr="002627BA">
        <w:rPr>
          <w:rFonts w:hint="eastAsia"/>
          <w:sz w:val="24"/>
        </w:rPr>
        <w:t>(</w:t>
      </w:r>
      <w:r w:rsidR="00634030" w:rsidRPr="002627BA">
        <w:rPr>
          <w:sz w:val="24"/>
        </w:rPr>
        <w:t>S4</w:t>
      </w:r>
      <w:r w:rsidRPr="002627BA">
        <w:rPr>
          <w:sz w:val="24"/>
        </w:rPr>
        <w:t>)</w:t>
      </w:r>
    </w:p>
    <w:p w14:paraId="6F7FCBB4" w14:textId="77777777" w:rsidR="007A7CB7" w:rsidRPr="002627BA" w:rsidRDefault="007A7CB7" w:rsidP="002627BA">
      <w:pPr>
        <w:spacing w:line="360" w:lineRule="auto"/>
        <w:rPr>
          <w:sz w:val="24"/>
        </w:rPr>
      </w:pPr>
      <w:r w:rsidRPr="002627BA">
        <w:rPr>
          <w:sz w:val="24"/>
        </w:rPr>
        <w:t xml:space="preserve">where </w:t>
      </w:r>
      <w:r w:rsidRPr="002627BA">
        <w:rPr>
          <w:i/>
          <w:sz w:val="24"/>
        </w:rPr>
        <w:t xml:space="preserve">K </w:t>
      </w:r>
      <w:r w:rsidRPr="002627BA">
        <w:rPr>
          <w:sz w:val="24"/>
        </w:rPr>
        <w:t xml:space="preserve">is the hydraulic conductivity of the test section, </w:t>
      </w:r>
      <w:r w:rsidRPr="002627BA">
        <w:rPr>
          <w:i/>
          <w:sz w:val="24"/>
        </w:rPr>
        <w:t>Q</w:t>
      </w:r>
      <w:r w:rsidRPr="002627BA">
        <w:rPr>
          <w:sz w:val="24"/>
          <w:vertAlign w:val="subscript"/>
        </w:rPr>
        <w:t>3</w:t>
      </w:r>
      <w:r w:rsidRPr="002627BA">
        <w:rPr>
          <w:sz w:val="24"/>
        </w:rPr>
        <w:t xml:space="preserve"> is the flow rate of the third stage, </w:t>
      </w:r>
      <w:r w:rsidRPr="002627BA">
        <w:rPr>
          <w:i/>
          <w:sz w:val="24"/>
        </w:rPr>
        <w:t>H</w:t>
      </w:r>
      <w:r w:rsidRPr="002627BA">
        <w:rPr>
          <w:sz w:val="24"/>
        </w:rPr>
        <w:t xml:space="preserve"> is the water head of the third stage, </w:t>
      </w:r>
      <w:r w:rsidRPr="002627BA">
        <w:rPr>
          <w:i/>
          <w:sz w:val="24"/>
        </w:rPr>
        <w:t>L</w:t>
      </w:r>
      <w:r w:rsidRPr="002627BA">
        <w:rPr>
          <w:sz w:val="24"/>
        </w:rPr>
        <w:t xml:space="preserve"> is the length of the test section, and r is the borehole radius.</w:t>
      </w:r>
    </w:p>
    <w:p w14:paraId="14B69FA5" w14:textId="77777777" w:rsidR="007A7CB7" w:rsidRPr="002627BA" w:rsidRDefault="007A7CB7" w:rsidP="002627BA">
      <w:pPr>
        <w:spacing w:line="360" w:lineRule="auto"/>
        <w:ind w:firstLineChars="200" w:firstLine="480"/>
        <w:rPr>
          <w:sz w:val="24"/>
        </w:rPr>
      </w:pPr>
      <w:r w:rsidRPr="002627BA">
        <w:rPr>
          <w:rFonts w:hint="eastAsia"/>
          <w:sz w:val="24"/>
        </w:rPr>
        <w:t xml:space="preserve"> </w:t>
      </w:r>
      <w:r w:rsidRPr="002627BA">
        <w:rPr>
          <w:sz w:val="24"/>
        </w:rPr>
        <w:t xml:space="preserve">If there is insufficient information about the packer test, </w:t>
      </w:r>
      <w:r w:rsidRPr="002627BA">
        <w:rPr>
          <w:rFonts w:hint="eastAsia"/>
          <w:sz w:val="24"/>
        </w:rPr>
        <w:t>t</w:t>
      </w:r>
      <w:r w:rsidRPr="002627BA">
        <w:rPr>
          <w:sz w:val="24"/>
        </w:rPr>
        <w:t xml:space="preserve">ake the third stage flow rate </w:t>
      </w:r>
      <w:r w:rsidRPr="002627BA">
        <w:rPr>
          <w:i/>
          <w:sz w:val="24"/>
        </w:rPr>
        <w:t>Q</w:t>
      </w:r>
      <w:r w:rsidRPr="002627BA">
        <w:rPr>
          <w:sz w:val="24"/>
          <w:vertAlign w:val="subscript"/>
        </w:rPr>
        <w:t>3</w:t>
      </w:r>
      <w:r w:rsidRPr="002627BA">
        <w:rPr>
          <w:sz w:val="24"/>
        </w:rPr>
        <w:t xml:space="preserve"> </w:t>
      </w:r>
      <w:r w:rsidRPr="002627BA">
        <w:rPr>
          <w:rFonts w:hint="eastAsia"/>
          <w:sz w:val="24"/>
        </w:rPr>
        <w:t>as</w:t>
      </w:r>
      <w:r w:rsidRPr="002627BA">
        <w:rPr>
          <w:sz w:val="24"/>
        </w:rPr>
        <w:t xml:space="preserve"> 1L/min, the head difference </w:t>
      </w:r>
      <w:r w:rsidRPr="002627BA">
        <w:rPr>
          <w:i/>
          <w:sz w:val="24"/>
        </w:rPr>
        <w:t>H</w:t>
      </w:r>
      <w:r w:rsidRPr="002627BA">
        <w:rPr>
          <w:sz w:val="24"/>
        </w:rPr>
        <w:t xml:space="preserve"> as 100m, the length of the test section as 1m, </w:t>
      </w:r>
      <w:r w:rsidRPr="002627BA">
        <w:rPr>
          <w:rFonts w:hint="eastAsia"/>
          <w:sz w:val="24"/>
        </w:rPr>
        <w:t>the</w:t>
      </w:r>
      <w:r w:rsidRPr="002627BA">
        <w:rPr>
          <w:sz w:val="24"/>
        </w:rPr>
        <w:t xml:space="preserve">n the lugeon value is 1Lu by Eq. 12. For common boreholes with diameters of 56 to 150mm, the following </w:t>
      </w:r>
      <w:r w:rsidRPr="002627BA">
        <w:rPr>
          <w:rFonts w:hint="eastAsia"/>
          <w:sz w:val="24"/>
        </w:rPr>
        <w:t>e</w:t>
      </w:r>
      <w:r w:rsidRPr="002627BA">
        <w:rPr>
          <w:sz w:val="24"/>
        </w:rPr>
        <w:t>quation can be used as an approximation:</w:t>
      </w:r>
    </w:p>
    <w:p w14:paraId="3D173C1B" w14:textId="05E90BE2" w:rsidR="007A7CB7" w:rsidRPr="002627BA" w:rsidRDefault="007A7CB7" w:rsidP="002627BA">
      <w:pPr>
        <w:pStyle w:val="af"/>
        <w:spacing w:line="360" w:lineRule="auto"/>
        <w:rPr>
          <w:sz w:val="24"/>
        </w:rPr>
      </w:pPr>
      <w:r w:rsidRPr="002627BA">
        <w:rPr>
          <w:iCs/>
          <w:sz w:val="24"/>
        </w:rPr>
        <w:tab/>
      </w:r>
      <m:oMath>
        <m:r>
          <w:rPr>
            <w:rFonts w:ascii="Cambria Math" w:hAnsi="Cambria Math"/>
            <w:sz w:val="24"/>
          </w:rPr>
          <m:t>K</m:t>
        </m:r>
        <m:r>
          <m:rPr>
            <m:sty m:val="p"/>
          </m:rPr>
          <w:rPr>
            <w:rFonts w:ascii="Cambria Math" w:hAnsi="Cambria Math"/>
            <w:sz w:val="24"/>
          </w:rPr>
          <m:t>=1.24×</m:t>
        </m:r>
        <m:sSup>
          <m:sSupPr>
            <m:ctrlPr>
              <w:ins w:id="23" w:author="XIN HUANG" w:date="2024-01-12T16:39:00Z">
                <w:rPr>
                  <w:rFonts w:ascii="Cambria Math" w:hAnsi="Cambria Math"/>
                  <w:sz w:val="24"/>
                </w:rPr>
              </w:ins>
            </m:ctrlPr>
          </m:sSupPr>
          <m:e>
            <m:r>
              <m:rPr>
                <m:sty m:val="p"/>
              </m:rPr>
              <w:rPr>
                <w:rFonts w:ascii="Cambria Math" w:hAnsi="Cambria Math"/>
                <w:sz w:val="24"/>
              </w:rPr>
              <m:t>10</m:t>
            </m:r>
          </m:e>
          <m:sup>
            <m:r>
              <m:rPr>
                <m:sty m:val="p"/>
              </m:rPr>
              <w:rPr>
                <w:rFonts w:ascii="Cambria Math" w:hAnsi="Cambria Math"/>
                <w:sz w:val="24"/>
              </w:rPr>
              <m:t>-5</m:t>
            </m:r>
          </m:sup>
        </m:sSup>
        <m:r>
          <w:rPr>
            <w:rFonts w:ascii="Cambria Math" w:hAnsi="Cambria Math" w:hint="eastAsia"/>
            <w:sz w:val="24"/>
          </w:rPr>
          <m:t>q</m:t>
        </m:r>
      </m:oMath>
      <w:r w:rsidRPr="002627BA">
        <w:rPr>
          <w:iCs/>
          <w:sz w:val="24"/>
        </w:rPr>
        <w:tab/>
      </w:r>
      <w:r w:rsidRPr="002627BA">
        <w:rPr>
          <w:rFonts w:hint="eastAsia"/>
          <w:sz w:val="24"/>
        </w:rPr>
        <w:t>(</w:t>
      </w:r>
      <w:r w:rsidR="00634030" w:rsidRPr="002627BA">
        <w:rPr>
          <w:sz w:val="24"/>
        </w:rPr>
        <w:t>S5</w:t>
      </w:r>
      <w:r w:rsidRPr="002627BA">
        <w:rPr>
          <w:sz w:val="24"/>
        </w:rPr>
        <w:t>)</w:t>
      </w:r>
    </w:p>
    <w:p w14:paraId="60B87F3E" w14:textId="3327C940" w:rsidR="007A7CB7" w:rsidRPr="002627BA" w:rsidRDefault="007A7CB7" w:rsidP="002627BA">
      <w:pPr>
        <w:spacing w:line="360" w:lineRule="auto"/>
        <w:rPr>
          <w:sz w:val="24"/>
        </w:rPr>
      </w:pPr>
      <w:r w:rsidRPr="002627BA">
        <w:rPr>
          <w:rFonts w:hint="eastAsia"/>
          <w:sz w:val="24"/>
        </w:rPr>
        <w:t>w</w:t>
      </w:r>
      <w:r w:rsidRPr="002627BA">
        <w:rPr>
          <w:sz w:val="24"/>
        </w:rPr>
        <w:t xml:space="preserve">here the unit of the hydraulic conductivity </w:t>
      </w:r>
      <w:r w:rsidRPr="002627BA">
        <w:rPr>
          <w:i/>
          <w:sz w:val="24"/>
        </w:rPr>
        <w:t>K</w:t>
      </w:r>
      <w:r w:rsidRPr="002627BA">
        <w:rPr>
          <w:sz w:val="24"/>
        </w:rPr>
        <w:t xml:space="preserve"> is cm/s and the </w:t>
      </w:r>
      <w:r w:rsidRPr="002627BA">
        <w:rPr>
          <w:rFonts w:hint="eastAsia"/>
          <w:sz w:val="24"/>
        </w:rPr>
        <w:t>lu</w:t>
      </w:r>
      <w:r w:rsidRPr="002627BA">
        <w:rPr>
          <w:sz w:val="24"/>
        </w:rPr>
        <w:t xml:space="preserve">geon value </w:t>
      </w:r>
      <w:r w:rsidRPr="002627BA">
        <w:rPr>
          <w:i/>
          <w:sz w:val="24"/>
        </w:rPr>
        <w:t>q</w:t>
      </w:r>
      <w:r w:rsidRPr="002627BA">
        <w:rPr>
          <w:sz w:val="24"/>
        </w:rPr>
        <w:t xml:space="preserve"> is in Lu.</w:t>
      </w:r>
    </w:p>
    <w:p w14:paraId="369B25F4" w14:textId="02C5BD80" w:rsidR="00431257" w:rsidRPr="002627BA" w:rsidRDefault="005025B2" w:rsidP="002627BA">
      <w:pPr>
        <w:pStyle w:val="a7"/>
        <w:numPr>
          <w:ilvl w:val="0"/>
          <w:numId w:val="3"/>
        </w:numPr>
        <w:spacing w:line="360" w:lineRule="auto"/>
        <w:ind w:firstLineChars="0"/>
        <w:outlineLvl w:val="0"/>
        <w:rPr>
          <w:b/>
          <w:sz w:val="24"/>
        </w:rPr>
      </w:pPr>
      <w:r>
        <w:rPr>
          <w:b/>
          <w:sz w:val="24"/>
        </w:rPr>
        <w:t>N</w:t>
      </w:r>
      <w:r w:rsidR="00277D41" w:rsidRPr="002627BA">
        <w:rPr>
          <w:b/>
          <w:sz w:val="24"/>
        </w:rPr>
        <w:t>ormali</w:t>
      </w:r>
      <w:r w:rsidR="000E765E" w:rsidRPr="002627BA">
        <w:rPr>
          <w:b/>
          <w:sz w:val="24"/>
        </w:rPr>
        <w:t>z</w:t>
      </w:r>
      <w:r w:rsidR="00277D41" w:rsidRPr="002627BA">
        <w:rPr>
          <w:b/>
          <w:sz w:val="24"/>
        </w:rPr>
        <w:t>ation</w:t>
      </w:r>
      <w:r>
        <w:rPr>
          <w:b/>
          <w:sz w:val="24"/>
        </w:rPr>
        <w:t xml:space="preserve"> method</w:t>
      </w:r>
    </w:p>
    <w:p w14:paraId="05F5D04F" w14:textId="77777777" w:rsidR="0030721C" w:rsidRPr="002627BA" w:rsidRDefault="000E765E" w:rsidP="002627BA">
      <w:pPr>
        <w:spacing w:line="360" w:lineRule="auto"/>
        <w:ind w:firstLineChars="200" w:firstLine="480"/>
        <w:rPr>
          <w:sz w:val="24"/>
        </w:rPr>
      </w:pPr>
      <w:r w:rsidRPr="002627BA">
        <w:rPr>
          <w:sz w:val="24"/>
        </w:rPr>
        <w:t xml:space="preserve">Data normalization is a method of scaling characteristics and is a key step in data pre-processing. Evaluation indicators often have large numerical differences with the difference in magnitude, </w:t>
      </w:r>
      <w:r w:rsidR="0023752B" w:rsidRPr="002627BA">
        <w:rPr>
          <w:sz w:val="24"/>
        </w:rPr>
        <w:t>which</w:t>
      </w:r>
      <w:r w:rsidRPr="002627BA">
        <w:rPr>
          <w:sz w:val="24"/>
        </w:rPr>
        <w:t xml:space="preserve"> can affect the results of data analysis. To eliminate these effects, data normali</w:t>
      </w:r>
      <w:r w:rsidR="0023752B" w:rsidRPr="002627BA">
        <w:rPr>
          <w:sz w:val="24"/>
        </w:rPr>
        <w:t>z</w:t>
      </w:r>
      <w:r w:rsidRPr="002627BA">
        <w:rPr>
          <w:sz w:val="24"/>
        </w:rPr>
        <w:t>ation is required to address the comparability of data indicators. After the raw data have been normali</w:t>
      </w:r>
      <w:r w:rsidR="0023752B" w:rsidRPr="002627BA">
        <w:rPr>
          <w:sz w:val="24"/>
        </w:rPr>
        <w:t>z</w:t>
      </w:r>
      <w:r w:rsidRPr="002627BA">
        <w:rPr>
          <w:sz w:val="24"/>
        </w:rPr>
        <w:t>ed the indicators will be of the same order of magnitude, making them suitable for comprehensive comparative evaluation.</w:t>
      </w:r>
      <w:r w:rsidR="0023752B" w:rsidRPr="002627BA">
        <w:rPr>
          <w:sz w:val="24"/>
        </w:rPr>
        <w:t xml:space="preserve"> Normalization is essentially a linear transformation, and there are many good properties of linear transformations that ensure that changes to the data do not "invalidate" the </w:t>
      </w:r>
      <w:r w:rsidR="0023752B" w:rsidRPr="002627BA">
        <w:rPr>
          <w:sz w:val="24"/>
        </w:rPr>
        <w:lastRenderedPageBreak/>
        <w:t xml:space="preserve">data, but rather improve its performance, which is a prerequisite for normalization. </w:t>
      </w:r>
      <w:r w:rsidR="006E25B2" w:rsidRPr="002627BA">
        <w:rPr>
          <w:sz w:val="24"/>
        </w:rPr>
        <w:t>Common mapping ranges are [0, 1] and [-1, 1]. The most common normalization method is Min-Max normalization, also known as divergence normalization, which is a linear transformation of the original data such that the resultant values map between [0, 1]. The transformation function is as follows:</w:t>
      </w:r>
    </w:p>
    <w:p w14:paraId="2E505167" w14:textId="09401DA2" w:rsidR="000E765E" w:rsidRPr="002627BA" w:rsidRDefault="006C0833" w:rsidP="002627BA">
      <w:pPr>
        <w:spacing w:line="360" w:lineRule="auto"/>
        <w:ind w:left="2940" w:firstLineChars="200" w:firstLine="480"/>
        <w:rPr>
          <w:sz w:val="24"/>
        </w:rPr>
      </w:pPr>
      <m:oMath>
        <m:sSub>
          <m:sSubPr>
            <m:ctrlPr>
              <w:ins w:id="24" w:author="XIN HUANG" w:date="2024-01-12T16:39:00Z">
                <w:rPr>
                  <w:rFonts w:ascii="Cambria Math" w:hAnsi="Cambria Math"/>
                  <w:sz w:val="24"/>
                </w:rPr>
              </w:ins>
            </m:ctrlPr>
          </m:sSubPr>
          <m:e>
            <m:r>
              <w:rPr>
                <w:rFonts w:ascii="Cambria Math" w:hAnsi="Cambria Math"/>
                <w:sz w:val="24"/>
              </w:rPr>
              <m:t>X</m:t>
            </m:r>
          </m:e>
          <m:sub>
            <m:r>
              <w:rPr>
                <w:rFonts w:ascii="Cambria Math" w:hAnsi="Cambria Math"/>
                <w:sz w:val="24"/>
              </w:rPr>
              <m:t>new</m:t>
            </m:r>
          </m:sub>
        </m:sSub>
        <m:r>
          <w:rPr>
            <w:rFonts w:ascii="Cambria Math" w:hAnsi="Cambria Math"/>
            <w:sz w:val="24"/>
          </w:rPr>
          <m:t>=</m:t>
        </m:r>
        <m:f>
          <m:fPr>
            <m:ctrlPr>
              <w:ins w:id="25" w:author="XIN HUANG" w:date="2024-01-12T16:39:00Z">
                <w:rPr>
                  <w:rFonts w:ascii="Cambria Math" w:hAnsi="Cambria Math"/>
                  <w:i/>
                  <w:sz w:val="24"/>
                </w:rPr>
              </w:ins>
            </m:ctrlPr>
          </m:fPr>
          <m:num>
            <m:r>
              <w:rPr>
                <w:rFonts w:ascii="Cambria Math" w:hAnsi="Cambria Math"/>
                <w:sz w:val="24"/>
              </w:rPr>
              <m:t>X-</m:t>
            </m:r>
            <m:sSub>
              <m:sSubPr>
                <m:ctrlPr>
                  <w:ins w:id="26" w:author="XIN HUANG" w:date="2024-01-12T16:39:00Z">
                    <w:rPr>
                      <w:rFonts w:ascii="Cambria Math" w:hAnsi="Cambria Math"/>
                      <w:i/>
                      <w:sz w:val="24"/>
                    </w:rPr>
                  </w:ins>
                </m:ctrlPr>
              </m:sSubPr>
              <m:e>
                <m:r>
                  <w:rPr>
                    <w:rFonts w:ascii="Cambria Math" w:hAnsi="Cambria Math"/>
                    <w:sz w:val="24"/>
                  </w:rPr>
                  <m:t>X</m:t>
                </m:r>
              </m:e>
              <m:sub>
                <m:r>
                  <w:rPr>
                    <w:rFonts w:ascii="Cambria Math" w:hAnsi="Cambria Math"/>
                    <w:sz w:val="24"/>
                  </w:rPr>
                  <m:t>min</m:t>
                </m:r>
              </m:sub>
            </m:sSub>
          </m:num>
          <m:den>
            <m:sSub>
              <m:sSubPr>
                <m:ctrlPr>
                  <w:ins w:id="27" w:author="XIN HUANG" w:date="2024-01-12T16:39:00Z">
                    <w:rPr>
                      <w:rFonts w:ascii="Cambria Math" w:hAnsi="Cambria Math"/>
                      <w:i/>
                      <w:sz w:val="24"/>
                    </w:rPr>
                  </w:ins>
                </m:ctrlPr>
              </m:sSubPr>
              <m:e>
                <m:r>
                  <w:rPr>
                    <w:rFonts w:ascii="Cambria Math" w:hAnsi="Cambria Math"/>
                    <w:sz w:val="24"/>
                  </w:rPr>
                  <m:t>X</m:t>
                </m:r>
              </m:e>
              <m:sub>
                <m:r>
                  <w:rPr>
                    <w:rFonts w:ascii="Cambria Math" w:hAnsi="Cambria Math"/>
                    <w:sz w:val="24"/>
                  </w:rPr>
                  <m:t>max</m:t>
                </m:r>
              </m:sub>
            </m:sSub>
            <m:r>
              <w:rPr>
                <w:rFonts w:ascii="Cambria Math" w:hAnsi="Cambria Math"/>
                <w:sz w:val="24"/>
              </w:rPr>
              <m:t>-</m:t>
            </m:r>
            <m:sSub>
              <m:sSubPr>
                <m:ctrlPr>
                  <w:ins w:id="28" w:author="XIN HUANG" w:date="2024-01-12T16:39:00Z">
                    <w:rPr>
                      <w:rFonts w:ascii="Cambria Math" w:hAnsi="Cambria Math"/>
                      <w:i/>
                      <w:sz w:val="24"/>
                    </w:rPr>
                  </w:ins>
                </m:ctrlPr>
              </m:sSubPr>
              <m:e>
                <m:r>
                  <w:rPr>
                    <w:rFonts w:ascii="Cambria Math" w:hAnsi="Cambria Math"/>
                    <w:sz w:val="24"/>
                  </w:rPr>
                  <m:t>X</m:t>
                </m:r>
              </m:e>
              <m:sub>
                <m:r>
                  <w:rPr>
                    <w:rFonts w:ascii="Cambria Math" w:hAnsi="Cambria Math"/>
                    <w:sz w:val="24"/>
                  </w:rPr>
                  <m:t>min</m:t>
                </m:r>
              </m:sub>
            </m:sSub>
          </m:den>
        </m:f>
      </m:oMath>
      <w:r w:rsidR="009F4A3E" w:rsidRPr="002627BA">
        <w:rPr>
          <w:sz w:val="24"/>
        </w:rPr>
        <w:tab/>
      </w:r>
      <w:r w:rsidR="009F4A3E" w:rsidRPr="002627BA">
        <w:rPr>
          <w:sz w:val="24"/>
        </w:rPr>
        <w:tab/>
      </w:r>
      <w:r w:rsidR="009F4A3E" w:rsidRPr="002627BA">
        <w:rPr>
          <w:sz w:val="24"/>
        </w:rPr>
        <w:tab/>
      </w:r>
      <w:r w:rsidR="009F4A3E" w:rsidRPr="002627BA">
        <w:rPr>
          <w:sz w:val="24"/>
        </w:rPr>
        <w:tab/>
      </w:r>
      <w:r w:rsidR="002627BA">
        <w:rPr>
          <w:sz w:val="24"/>
        </w:rPr>
        <w:t xml:space="preserve">  </w:t>
      </w:r>
      <w:r w:rsidR="009F4A3E" w:rsidRPr="002627BA">
        <w:rPr>
          <w:sz w:val="24"/>
        </w:rPr>
        <w:tab/>
      </w:r>
      <w:r w:rsidR="002627BA">
        <w:rPr>
          <w:sz w:val="24"/>
        </w:rPr>
        <w:t xml:space="preserve">      </w:t>
      </w:r>
      <w:r w:rsidR="009F4A3E" w:rsidRPr="002627BA">
        <w:rPr>
          <w:sz w:val="24"/>
        </w:rPr>
        <w:t>(S</w:t>
      </w:r>
      <w:r w:rsidR="00634030" w:rsidRPr="002627BA">
        <w:rPr>
          <w:sz w:val="24"/>
        </w:rPr>
        <w:t>6</w:t>
      </w:r>
      <w:r w:rsidR="009F4A3E" w:rsidRPr="002627BA">
        <w:rPr>
          <w:sz w:val="24"/>
        </w:rPr>
        <w:t>)</w:t>
      </w:r>
    </w:p>
    <w:p w14:paraId="69420147" w14:textId="608BDF4E" w:rsidR="0030721C" w:rsidRPr="002627BA" w:rsidRDefault="0030721C" w:rsidP="002627BA">
      <w:pPr>
        <w:spacing w:line="360" w:lineRule="auto"/>
        <w:rPr>
          <w:sz w:val="24"/>
        </w:rPr>
      </w:pPr>
      <w:r w:rsidRPr="002627BA">
        <w:rPr>
          <w:sz w:val="24"/>
        </w:rPr>
        <w:t xml:space="preserve">where </w:t>
      </w:r>
      <w:proofErr w:type="spellStart"/>
      <w:r w:rsidRPr="002627BA">
        <w:rPr>
          <w:i/>
          <w:sz w:val="24"/>
        </w:rPr>
        <w:t>X</w:t>
      </w:r>
      <w:r w:rsidRPr="002627BA">
        <w:rPr>
          <w:sz w:val="24"/>
          <w:vertAlign w:val="subscript"/>
        </w:rPr>
        <w:t>max</w:t>
      </w:r>
      <w:proofErr w:type="spellEnd"/>
      <w:r w:rsidRPr="002627BA">
        <w:rPr>
          <w:sz w:val="24"/>
        </w:rPr>
        <w:t xml:space="preserve"> is the maximum value of the sample data and </w:t>
      </w:r>
      <w:proofErr w:type="spellStart"/>
      <w:r w:rsidR="00C42FF4" w:rsidRPr="002627BA">
        <w:rPr>
          <w:i/>
          <w:sz w:val="24"/>
        </w:rPr>
        <w:t>X</w:t>
      </w:r>
      <w:r w:rsidRPr="002627BA">
        <w:rPr>
          <w:sz w:val="24"/>
          <w:vertAlign w:val="subscript"/>
        </w:rPr>
        <w:t>min</w:t>
      </w:r>
      <w:proofErr w:type="spellEnd"/>
      <w:r w:rsidRPr="002627BA">
        <w:rPr>
          <w:sz w:val="24"/>
        </w:rPr>
        <w:t xml:space="preserve"> is the minimum value of the sample data.</w:t>
      </w:r>
    </w:p>
    <w:p w14:paraId="2CCCA810" w14:textId="186058B8" w:rsidR="00DC2378" w:rsidRPr="002627BA" w:rsidRDefault="00C42FF4" w:rsidP="002627BA">
      <w:pPr>
        <w:spacing w:line="360" w:lineRule="auto"/>
        <w:ind w:firstLine="420"/>
        <w:rPr>
          <w:sz w:val="24"/>
        </w:rPr>
      </w:pPr>
      <w:r w:rsidRPr="002627BA">
        <w:rPr>
          <w:sz w:val="24"/>
        </w:rPr>
        <w:t>The decay rate</w:t>
      </w:r>
      <w:r w:rsidR="00B67D72" w:rsidRPr="002627BA">
        <w:rPr>
          <w:sz w:val="24"/>
        </w:rPr>
        <w:t xml:space="preserve"> </w:t>
      </w:r>
      <w:r w:rsidR="00B67D72" w:rsidRPr="002627BA">
        <w:rPr>
          <w:rFonts w:ascii="Cambria Math" w:hAnsi="Cambria Math"/>
          <w:i/>
          <w:sz w:val="24"/>
        </w:rPr>
        <w:t>β</w:t>
      </w:r>
      <w:r w:rsidRPr="002627BA">
        <w:rPr>
          <w:sz w:val="24"/>
        </w:rPr>
        <w:t xml:space="preserve"> in the paper were normalized using the method described above so that the compared decay rates </w:t>
      </w:r>
      <w:r w:rsidR="00B67D72" w:rsidRPr="002627BA">
        <w:rPr>
          <w:rFonts w:ascii="Cambria Math" w:hAnsi="Cambria Math"/>
          <w:i/>
          <w:sz w:val="24"/>
        </w:rPr>
        <w:t xml:space="preserve">β </w:t>
      </w:r>
      <w:r w:rsidRPr="002627BA">
        <w:rPr>
          <w:sz w:val="24"/>
        </w:rPr>
        <w:t xml:space="preserve">were all in the interval (0, 1). The closer the </w:t>
      </w:r>
      <w:r w:rsidR="00B67D72" w:rsidRPr="002627BA">
        <w:rPr>
          <w:sz w:val="24"/>
        </w:rPr>
        <w:t>decay</w:t>
      </w:r>
      <w:r w:rsidRPr="002627BA">
        <w:rPr>
          <w:sz w:val="24"/>
        </w:rPr>
        <w:t xml:space="preserve"> rates are to 0, the closer the </w:t>
      </w:r>
      <w:r w:rsidR="00512EFE" w:rsidRPr="002627BA">
        <w:rPr>
          <w:rFonts w:hint="eastAsia"/>
          <w:sz w:val="24"/>
        </w:rPr>
        <w:t>hy</w:t>
      </w:r>
      <w:r w:rsidR="00512EFE" w:rsidRPr="002627BA">
        <w:rPr>
          <w:sz w:val="24"/>
        </w:rPr>
        <w:t>draulic conductivities</w:t>
      </w:r>
      <w:r w:rsidRPr="002627BA">
        <w:rPr>
          <w:sz w:val="24"/>
        </w:rPr>
        <w:t xml:space="preserve"> converge to </w:t>
      </w:r>
      <w:r w:rsidR="00DC2378" w:rsidRPr="002627BA">
        <w:rPr>
          <w:sz w:val="24"/>
        </w:rPr>
        <w:t xml:space="preserve">residual hydraulic </w:t>
      </w:r>
      <w:r w:rsidR="00512EFE" w:rsidRPr="002627BA">
        <w:rPr>
          <w:sz w:val="24"/>
        </w:rPr>
        <w:t>conductivity</w:t>
      </w:r>
      <w:r w:rsidRPr="002627BA">
        <w:rPr>
          <w:sz w:val="24"/>
        </w:rPr>
        <w:t>.</w:t>
      </w:r>
    </w:p>
    <w:p w14:paraId="625202B9" w14:textId="0D56A7EA" w:rsidR="00623E95" w:rsidRPr="002627BA" w:rsidRDefault="00623E95" w:rsidP="002627BA">
      <w:pPr>
        <w:pStyle w:val="a7"/>
        <w:numPr>
          <w:ilvl w:val="0"/>
          <w:numId w:val="3"/>
        </w:numPr>
        <w:spacing w:line="360" w:lineRule="auto"/>
        <w:ind w:firstLineChars="0"/>
        <w:jc w:val="left"/>
        <w:outlineLvl w:val="0"/>
        <w:rPr>
          <w:b/>
          <w:sz w:val="24"/>
        </w:rPr>
      </w:pPr>
      <w:r w:rsidRPr="002627BA">
        <w:rPr>
          <w:b/>
          <w:sz w:val="24"/>
        </w:rPr>
        <w:t xml:space="preserve">The </w:t>
      </w:r>
      <w:r w:rsidR="00676ED1" w:rsidRPr="002627BA">
        <w:rPr>
          <w:b/>
          <w:sz w:val="24"/>
        </w:rPr>
        <w:t xml:space="preserve">engineering </w:t>
      </w:r>
      <w:r w:rsidRPr="002627BA">
        <w:rPr>
          <w:b/>
          <w:sz w:val="24"/>
        </w:rPr>
        <w:t xml:space="preserve">project area data </w:t>
      </w:r>
    </w:p>
    <w:p w14:paraId="01885189" w14:textId="05C8E797" w:rsidR="002112FE" w:rsidRPr="002627BA" w:rsidRDefault="00C569BA" w:rsidP="002627BA">
      <w:pPr>
        <w:spacing w:line="360" w:lineRule="auto"/>
        <w:ind w:firstLineChars="100" w:firstLine="240"/>
        <w:jc w:val="left"/>
        <w:rPr>
          <w:sz w:val="24"/>
        </w:rPr>
      </w:pPr>
      <w:r w:rsidRPr="002627BA">
        <w:rPr>
          <w:sz w:val="24"/>
        </w:rPr>
        <w:t xml:space="preserve">In Chapter “Application of the exponential model to engineering” of the paper, we apply the exponential model to a specific project area. </w:t>
      </w:r>
      <w:r w:rsidR="00387A0E" w:rsidRPr="002627BA">
        <w:rPr>
          <w:sz w:val="24"/>
        </w:rPr>
        <w:t>Several major faults pass through the engineering area as Table S</w:t>
      </w:r>
      <w:r w:rsidR="00634030" w:rsidRPr="002627BA">
        <w:rPr>
          <w:sz w:val="24"/>
        </w:rPr>
        <w:t>1</w:t>
      </w:r>
      <w:r w:rsidR="00387A0E" w:rsidRPr="002627BA">
        <w:rPr>
          <w:sz w:val="24"/>
        </w:rPr>
        <w:t xml:space="preserve">. </w:t>
      </w:r>
      <w:r w:rsidRPr="002627BA">
        <w:rPr>
          <w:sz w:val="24"/>
        </w:rPr>
        <w:t>A number of boreholes were drilled in this project area and a lot of permeability data was obtained</w:t>
      </w:r>
      <w:r w:rsidR="00387A0E" w:rsidRPr="002627BA">
        <w:rPr>
          <w:sz w:val="24"/>
        </w:rPr>
        <w:t xml:space="preserve"> as Table S</w:t>
      </w:r>
      <w:r w:rsidR="00634030" w:rsidRPr="002627BA">
        <w:rPr>
          <w:sz w:val="24"/>
        </w:rPr>
        <w:t>2</w:t>
      </w:r>
      <w:r w:rsidR="00387A0E" w:rsidRPr="002627BA">
        <w:rPr>
          <w:sz w:val="24"/>
        </w:rPr>
        <w:t>.</w:t>
      </w:r>
    </w:p>
    <w:p w14:paraId="77E42A21" w14:textId="25204162" w:rsidR="008834E2" w:rsidRDefault="00387A0E" w:rsidP="002627BA">
      <w:pPr>
        <w:spacing w:line="360" w:lineRule="auto"/>
        <w:ind w:firstLineChars="100" w:firstLine="240"/>
        <w:jc w:val="center"/>
        <w:rPr>
          <w:sz w:val="24"/>
          <w:szCs w:val="28"/>
        </w:rPr>
      </w:pPr>
      <w:r>
        <w:rPr>
          <w:rFonts w:hint="eastAsia"/>
          <w:sz w:val="24"/>
          <w:szCs w:val="28"/>
        </w:rPr>
        <w:t>T</w:t>
      </w:r>
      <w:r>
        <w:rPr>
          <w:sz w:val="24"/>
          <w:szCs w:val="28"/>
        </w:rPr>
        <w:t>able S</w:t>
      </w:r>
      <w:r w:rsidR="00634030">
        <w:rPr>
          <w:sz w:val="24"/>
          <w:szCs w:val="28"/>
        </w:rPr>
        <w:t>1</w:t>
      </w:r>
      <w:r>
        <w:rPr>
          <w:sz w:val="24"/>
          <w:szCs w:val="28"/>
        </w:rPr>
        <w:t xml:space="preserve"> </w:t>
      </w:r>
      <w:bookmarkStart w:id="29" w:name="OLE_LINK186"/>
      <w:bookmarkStart w:id="30" w:name="OLE_LINK187"/>
      <w:r>
        <w:rPr>
          <w:sz w:val="24"/>
          <w:szCs w:val="28"/>
        </w:rPr>
        <w:t>Major faults information</w:t>
      </w:r>
      <w:bookmarkEnd w:id="29"/>
      <w:bookmarkEnd w:id="30"/>
      <w:r w:rsidR="00D26BD3">
        <w:rPr>
          <w:sz w:val="24"/>
          <w:szCs w:val="28"/>
        </w:rPr>
        <w:t xml:space="preserve"> </w:t>
      </w:r>
      <w:bookmarkStart w:id="31" w:name="OLE_LINK188"/>
      <w:bookmarkStart w:id="32" w:name="OLE_LINK189"/>
      <w:r w:rsidR="00D26BD3">
        <w:rPr>
          <w:sz w:val="24"/>
          <w:szCs w:val="28"/>
        </w:rPr>
        <w:t>for the engineering project</w:t>
      </w:r>
      <w:bookmarkEnd w:id="31"/>
      <w:bookmarkEnd w:id="32"/>
    </w:p>
    <w:tbl>
      <w:tblPr>
        <w:tblStyle w:val="a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2"/>
        <w:gridCol w:w="1416"/>
        <w:gridCol w:w="1518"/>
        <w:gridCol w:w="1123"/>
        <w:gridCol w:w="2138"/>
      </w:tblGrid>
      <w:tr w:rsidR="002112FE" w14:paraId="5AE39568" w14:textId="2BE11FCA" w:rsidTr="002112FE">
        <w:tc>
          <w:tcPr>
            <w:tcW w:w="1602" w:type="dxa"/>
            <w:tcBorders>
              <w:top w:val="single" w:sz="4" w:space="0" w:color="auto"/>
              <w:bottom w:val="single" w:sz="4" w:space="0" w:color="auto"/>
            </w:tcBorders>
          </w:tcPr>
          <w:p w14:paraId="573B5CCC" w14:textId="29921AA7" w:rsidR="002112FE" w:rsidRPr="002112FE" w:rsidRDefault="002112FE" w:rsidP="002627BA">
            <w:pPr>
              <w:spacing w:line="360" w:lineRule="auto"/>
              <w:jc w:val="center"/>
              <w:rPr>
                <w:sz w:val="24"/>
                <w:szCs w:val="28"/>
              </w:rPr>
            </w:pPr>
            <w:r w:rsidRPr="002112FE">
              <w:rPr>
                <w:sz w:val="24"/>
                <w:szCs w:val="28"/>
              </w:rPr>
              <w:t>Fault name</w:t>
            </w:r>
          </w:p>
        </w:tc>
        <w:tc>
          <w:tcPr>
            <w:tcW w:w="1416" w:type="dxa"/>
            <w:tcBorders>
              <w:top w:val="single" w:sz="4" w:space="0" w:color="auto"/>
              <w:bottom w:val="single" w:sz="4" w:space="0" w:color="auto"/>
            </w:tcBorders>
          </w:tcPr>
          <w:p w14:paraId="1B63E477" w14:textId="7B3B7869" w:rsidR="002112FE" w:rsidRPr="002112FE" w:rsidRDefault="002112FE" w:rsidP="002627BA">
            <w:pPr>
              <w:spacing w:line="360" w:lineRule="auto"/>
              <w:jc w:val="center"/>
              <w:rPr>
                <w:sz w:val="24"/>
                <w:szCs w:val="28"/>
              </w:rPr>
            </w:pPr>
            <w:proofErr w:type="gramStart"/>
            <w:r w:rsidRPr="002112FE">
              <w:rPr>
                <w:sz w:val="24"/>
                <w:szCs w:val="28"/>
              </w:rPr>
              <w:t>Length(</w:t>
            </w:r>
            <w:proofErr w:type="gramEnd"/>
            <w:r w:rsidRPr="002112FE">
              <w:rPr>
                <w:sz w:val="24"/>
                <w:szCs w:val="28"/>
              </w:rPr>
              <w:t>Km)</w:t>
            </w:r>
          </w:p>
        </w:tc>
        <w:tc>
          <w:tcPr>
            <w:tcW w:w="1518" w:type="dxa"/>
            <w:tcBorders>
              <w:top w:val="single" w:sz="4" w:space="0" w:color="auto"/>
              <w:bottom w:val="single" w:sz="4" w:space="0" w:color="auto"/>
            </w:tcBorders>
          </w:tcPr>
          <w:p w14:paraId="6240615A" w14:textId="72C8B9A3" w:rsidR="002112FE" w:rsidRPr="002112FE" w:rsidRDefault="002112FE" w:rsidP="002627BA">
            <w:pPr>
              <w:spacing w:line="360" w:lineRule="auto"/>
              <w:jc w:val="center"/>
              <w:rPr>
                <w:sz w:val="24"/>
                <w:szCs w:val="28"/>
              </w:rPr>
            </w:pPr>
            <w:r w:rsidRPr="002112FE">
              <w:rPr>
                <w:sz w:val="24"/>
                <w:szCs w:val="28"/>
              </w:rPr>
              <w:t>Fault strike</w:t>
            </w:r>
          </w:p>
        </w:tc>
        <w:tc>
          <w:tcPr>
            <w:tcW w:w="1123" w:type="dxa"/>
            <w:tcBorders>
              <w:top w:val="single" w:sz="4" w:space="0" w:color="auto"/>
              <w:bottom w:val="single" w:sz="4" w:space="0" w:color="auto"/>
            </w:tcBorders>
          </w:tcPr>
          <w:p w14:paraId="143D0884" w14:textId="25D47D06" w:rsidR="002112FE" w:rsidRPr="002112FE" w:rsidRDefault="002112FE" w:rsidP="002627BA">
            <w:pPr>
              <w:spacing w:line="360" w:lineRule="auto"/>
              <w:jc w:val="center"/>
              <w:rPr>
                <w:sz w:val="24"/>
                <w:szCs w:val="28"/>
              </w:rPr>
            </w:pPr>
            <w:r w:rsidRPr="002112FE">
              <w:rPr>
                <w:sz w:val="24"/>
                <w:szCs w:val="28"/>
              </w:rPr>
              <w:t>Fault dip</w:t>
            </w:r>
          </w:p>
        </w:tc>
        <w:tc>
          <w:tcPr>
            <w:tcW w:w="2138" w:type="dxa"/>
            <w:tcBorders>
              <w:top w:val="single" w:sz="4" w:space="0" w:color="auto"/>
              <w:bottom w:val="single" w:sz="4" w:space="0" w:color="auto"/>
            </w:tcBorders>
          </w:tcPr>
          <w:p w14:paraId="047C5F76" w14:textId="2A658515" w:rsidR="002112FE" w:rsidRPr="002112FE" w:rsidRDefault="002112FE" w:rsidP="002627BA">
            <w:pPr>
              <w:spacing w:line="360" w:lineRule="auto"/>
              <w:jc w:val="center"/>
              <w:rPr>
                <w:sz w:val="24"/>
                <w:szCs w:val="28"/>
              </w:rPr>
            </w:pPr>
            <w:r w:rsidRPr="002112FE">
              <w:rPr>
                <w:sz w:val="24"/>
                <w:szCs w:val="28"/>
              </w:rPr>
              <w:t>Property</w:t>
            </w:r>
          </w:p>
        </w:tc>
      </w:tr>
      <w:tr w:rsidR="002112FE" w14:paraId="17D0E8C6" w14:textId="28A4DA64" w:rsidTr="002112FE">
        <w:tc>
          <w:tcPr>
            <w:tcW w:w="1602" w:type="dxa"/>
            <w:tcBorders>
              <w:top w:val="single" w:sz="4" w:space="0" w:color="auto"/>
            </w:tcBorders>
          </w:tcPr>
          <w:p w14:paraId="67E79D35" w14:textId="253D91C7" w:rsidR="002112FE" w:rsidRPr="002112FE" w:rsidRDefault="002112FE" w:rsidP="002627BA">
            <w:pPr>
              <w:spacing w:line="360" w:lineRule="auto"/>
              <w:jc w:val="center"/>
              <w:rPr>
                <w:sz w:val="24"/>
                <w:szCs w:val="28"/>
              </w:rPr>
            </w:pPr>
            <w:r w:rsidRPr="002112FE">
              <w:rPr>
                <w:sz w:val="24"/>
                <w:szCs w:val="28"/>
              </w:rPr>
              <w:t>F2</w:t>
            </w:r>
          </w:p>
        </w:tc>
        <w:tc>
          <w:tcPr>
            <w:tcW w:w="1416" w:type="dxa"/>
            <w:tcBorders>
              <w:top w:val="single" w:sz="4" w:space="0" w:color="auto"/>
            </w:tcBorders>
          </w:tcPr>
          <w:p w14:paraId="3B86DFB5" w14:textId="0DA982AB" w:rsidR="002112FE" w:rsidRPr="002112FE" w:rsidRDefault="002112FE" w:rsidP="002627BA">
            <w:pPr>
              <w:spacing w:line="360" w:lineRule="auto"/>
              <w:jc w:val="center"/>
              <w:rPr>
                <w:sz w:val="24"/>
                <w:szCs w:val="28"/>
              </w:rPr>
            </w:pPr>
            <w:r w:rsidRPr="002112FE">
              <w:rPr>
                <w:sz w:val="24"/>
                <w:szCs w:val="28"/>
              </w:rPr>
              <w:t>81</w:t>
            </w:r>
          </w:p>
        </w:tc>
        <w:tc>
          <w:tcPr>
            <w:tcW w:w="1518" w:type="dxa"/>
            <w:tcBorders>
              <w:top w:val="single" w:sz="4" w:space="0" w:color="auto"/>
            </w:tcBorders>
          </w:tcPr>
          <w:p w14:paraId="4040FA58" w14:textId="5CE3B6B0" w:rsidR="002112FE" w:rsidRPr="002112FE" w:rsidRDefault="002112FE" w:rsidP="002627BA">
            <w:pPr>
              <w:spacing w:line="360" w:lineRule="auto"/>
              <w:jc w:val="center"/>
              <w:rPr>
                <w:sz w:val="24"/>
                <w:szCs w:val="28"/>
              </w:rPr>
            </w:pPr>
            <w:r w:rsidRPr="002112FE">
              <w:rPr>
                <w:sz w:val="24"/>
                <w:szCs w:val="28"/>
              </w:rPr>
              <w:t>NW</w:t>
            </w:r>
          </w:p>
        </w:tc>
        <w:tc>
          <w:tcPr>
            <w:tcW w:w="1123" w:type="dxa"/>
            <w:tcBorders>
              <w:top w:val="single" w:sz="4" w:space="0" w:color="auto"/>
            </w:tcBorders>
          </w:tcPr>
          <w:p w14:paraId="07268201" w14:textId="4867B0A5" w:rsidR="002112FE" w:rsidRPr="002112FE" w:rsidRDefault="002112FE" w:rsidP="002627BA">
            <w:pPr>
              <w:spacing w:line="360" w:lineRule="auto"/>
              <w:jc w:val="center"/>
              <w:rPr>
                <w:sz w:val="24"/>
                <w:szCs w:val="28"/>
              </w:rPr>
            </w:pPr>
            <w:r w:rsidRPr="002112FE">
              <w:rPr>
                <w:sz w:val="24"/>
                <w:szCs w:val="28"/>
              </w:rPr>
              <w:t>S</w:t>
            </w:r>
          </w:p>
        </w:tc>
        <w:tc>
          <w:tcPr>
            <w:tcW w:w="2138" w:type="dxa"/>
            <w:tcBorders>
              <w:top w:val="single" w:sz="4" w:space="0" w:color="auto"/>
            </w:tcBorders>
          </w:tcPr>
          <w:p w14:paraId="6B5626F2" w14:textId="4C80E98C" w:rsidR="002112FE" w:rsidRPr="002112FE" w:rsidRDefault="002112FE" w:rsidP="002627BA">
            <w:pPr>
              <w:spacing w:line="360" w:lineRule="auto"/>
              <w:jc w:val="center"/>
              <w:rPr>
                <w:sz w:val="24"/>
                <w:szCs w:val="28"/>
              </w:rPr>
            </w:pPr>
            <w:r w:rsidRPr="002112FE">
              <w:rPr>
                <w:sz w:val="24"/>
                <w:szCs w:val="28"/>
              </w:rPr>
              <w:t>strike-slip</w:t>
            </w:r>
          </w:p>
        </w:tc>
      </w:tr>
      <w:tr w:rsidR="002112FE" w14:paraId="5E599687" w14:textId="566CD84C" w:rsidTr="002112FE">
        <w:tc>
          <w:tcPr>
            <w:tcW w:w="1602" w:type="dxa"/>
          </w:tcPr>
          <w:p w14:paraId="447EAF7F" w14:textId="049F9C19" w:rsidR="002112FE" w:rsidRPr="002112FE" w:rsidRDefault="002112FE" w:rsidP="002627BA">
            <w:pPr>
              <w:spacing w:line="360" w:lineRule="auto"/>
              <w:jc w:val="center"/>
              <w:rPr>
                <w:sz w:val="24"/>
                <w:szCs w:val="28"/>
              </w:rPr>
            </w:pPr>
            <w:r w:rsidRPr="002112FE">
              <w:rPr>
                <w:sz w:val="24"/>
                <w:szCs w:val="28"/>
              </w:rPr>
              <w:t>F3</w:t>
            </w:r>
          </w:p>
        </w:tc>
        <w:tc>
          <w:tcPr>
            <w:tcW w:w="1416" w:type="dxa"/>
          </w:tcPr>
          <w:p w14:paraId="4B1F847C" w14:textId="49DFA102" w:rsidR="002112FE" w:rsidRPr="002112FE" w:rsidRDefault="002112FE" w:rsidP="002627BA">
            <w:pPr>
              <w:spacing w:line="360" w:lineRule="auto"/>
              <w:jc w:val="center"/>
              <w:rPr>
                <w:sz w:val="24"/>
                <w:szCs w:val="28"/>
              </w:rPr>
            </w:pPr>
            <w:r w:rsidRPr="002112FE">
              <w:rPr>
                <w:sz w:val="24"/>
                <w:szCs w:val="28"/>
              </w:rPr>
              <w:t>105</w:t>
            </w:r>
          </w:p>
        </w:tc>
        <w:tc>
          <w:tcPr>
            <w:tcW w:w="1518" w:type="dxa"/>
          </w:tcPr>
          <w:p w14:paraId="132A71BA" w14:textId="44CE5682" w:rsidR="002112FE" w:rsidRPr="002112FE" w:rsidRDefault="002112FE" w:rsidP="002627BA">
            <w:pPr>
              <w:spacing w:line="360" w:lineRule="auto"/>
              <w:jc w:val="center"/>
              <w:rPr>
                <w:sz w:val="24"/>
                <w:szCs w:val="28"/>
              </w:rPr>
            </w:pPr>
            <w:r w:rsidRPr="002112FE">
              <w:rPr>
                <w:sz w:val="24"/>
                <w:szCs w:val="28"/>
              </w:rPr>
              <w:t>NWW</w:t>
            </w:r>
          </w:p>
        </w:tc>
        <w:tc>
          <w:tcPr>
            <w:tcW w:w="1123" w:type="dxa"/>
          </w:tcPr>
          <w:p w14:paraId="65975A60" w14:textId="05D3864A" w:rsidR="002112FE" w:rsidRPr="002112FE" w:rsidRDefault="002112FE" w:rsidP="002627BA">
            <w:pPr>
              <w:spacing w:line="360" w:lineRule="auto"/>
              <w:jc w:val="center"/>
              <w:rPr>
                <w:sz w:val="24"/>
                <w:szCs w:val="28"/>
              </w:rPr>
            </w:pPr>
            <w:r w:rsidRPr="002112FE">
              <w:rPr>
                <w:sz w:val="24"/>
                <w:szCs w:val="28"/>
              </w:rPr>
              <w:t>SW</w:t>
            </w:r>
          </w:p>
        </w:tc>
        <w:tc>
          <w:tcPr>
            <w:tcW w:w="2138" w:type="dxa"/>
          </w:tcPr>
          <w:p w14:paraId="7A72F335" w14:textId="1DEEA245" w:rsidR="002112FE" w:rsidRPr="002112FE" w:rsidRDefault="002112FE" w:rsidP="002627BA">
            <w:pPr>
              <w:spacing w:line="360" w:lineRule="auto"/>
              <w:jc w:val="center"/>
              <w:rPr>
                <w:sz w:val="24"/>
                <w:szCs w:val="28"/>
              </w:rPr>
            </w:pPr>
            <w:r w:rsidRPr="002112FE">
              <w:rPr>
                <w:sz w:val="24"/>
                <w:szCs w:val="28"/>
              </w:rPr>
              <w:t>Thrust tectonics</w:t>
            </w:r>
          </w:p>
        </w:tc>
      </w:tr>
      <w:tr w:rsidR="002112FE" w14:paraId="1499F4A3" w14:textId="6D09F5E0" w:rsidTr="002112FE">
        <w:tc>
          <w:tcPr>
            <w:tcW w:w="1602" w:type="dxa"/>
          </w:tcPr>
          <w:p w14:paraId="2DF0AE75" w14:textId="1EC3A06A" w:rsidR="002112FE" w:rsidRPr="002112FE" w:rsidRDefault="002112FE" w:rsidP="002627BA">
            <w:pPr>
              <w:spacing w:line="360" w:lineRule="auto"/>
              <w:jc w:val="center"/>
              <w:rPr>
                <w:sz w:val="24"/>
                <w:szCs w:val="28"/>
              </w:rPr>
            </w:pPr>
            <w:r w:rsidRPr="002112FE">
              <w:rPr>
                <w:sz w:val="24"/>
                <w:szCs w:val="28"/>
              </w:rPr>
              <w:t>F5</w:t>
            </w:r>
          </w:p>
        </w:tc>
        <w:tc>
          <w:tcPr>
            <w:tcW w:w="1416" w:type="dxa"/>
          </w:tcPr>
          <w:p w14:paraId="05618A2F" w14:textId="0C82781E" w:rsidR="002112FE" w:rsidRPr="002112FE" w:rsidRDefault="002112FE" w:rsidP="002627BA">
            <w:pPr>
              <w:spacing w:line="360" w:lineRule="auto"/>
              <w:jc w:val="center"/>
              <w:rPr>
                <w:sz w:val="24"/>
                <w:szCs w:val="28"/>
              </w:rPr>
            </w:pPr>
            <w:r w:rsidRPr="002112FE">
              <w:rPr>
                <w:sz w:val="24"/>
                <w:szCs w:val="28"/>
              </w:rPr>
              <w:t>170</w:t>
            </w:r>
          </w:p>
        </w:tc>
        <w:tc>
          <w:tcPr>
            <w:tcW w:w="1518" w:type="dxa"/>
          </w:tcPr>
          <w:p w14:paraId="09FEF216" w14:textId="6A511CE4" w:rsidR="002112FE" w:rsidRPr="002112FE" w:rsidRDefault="002112FE" w:rsidP="002627BA">
            <w:pPr>
              <w:spacing w:line="360" w:lineRule="auto"/>
              <w:jc w:val="center"/>
              <w:rPr>
                <w:sz w:val="24"/>
                <w:szCs w:val="28"/>
              </w:rPr>
            </w:pPr>
            <w:r w:rsidRPr="002112FE">
              <w:rPr>
                <w:sz w:val="24"/>
                <w:szCs w:val="28"/>
              </w:rPr>
              <w:t>EW-NWW</w:t>
            </w:r>
          </w:p>
        </w:tc>
        <w:tc>
          <w:tcPr>
            <w:tcW w:w="1123" w:type="dxa"/>
          </w:tcPr>
          <w:p w14:paraId="07BAD27C" w14:textId="1ED38121" w:rsidR="002112FE" w:rsidRPr="002112FE" w:rsidRDefault="002112FE" w:rsidP="002627BA">
            <w:pPr>
              <w:spacing w:line="360" w:lineRule="auto"/>
              <w:jc w:val="center"/>
              <w:rPr>
                <w:sz w:val="24"/>
                <w:szCs w:val="28"/>
              </w:rPr>
            </w:pPr>
            <w:r w:rsidRPr="002112FE">
              <w:rPr>
                <w:sz w:val="24"/>
                <w:szCs w:val="28"/>
              </w:rPr>
              <w:t>N</w:t>
            </w:r>
          </w:p>
        </w:tc>
        <w:tc>
          <w:tcPr>
            <w:tcW w:w="2138" w:type="dxa"/>
          </w:tcPr>
          <w:p w14:paraId="2529A628" w14:textId="088C853E" w:rsidR="002112FE" w:rsidRPr="002112FE" w:rsidRDefault="002112FE" w:rsidP="002627BA">
            <w:pPr>
              <w:spacing w:line="360" w:lineRule="auto"/>
              <w:jc w:val="center"/>
              <w:rPr>
                <w:sz w:val="24"/>
                <w:szCs w:val="28"/>
              </w:rPr>
            </w:pPr>
            <w:r w:rsidRPr="002112FE">
              <w:rPr>
                <w:sz w:val="24"/>
                <w:szCs w:val="28"/>
              </w:rPr>
              <w:t>strike-slip</w:t>
            </w:r>
          </w:p>
        </w:tc>
      </w:tr>
      <w:tr w:rsidR="002112FE" w14:paraId="658E4B63" w14:textId="23D92573" w:rsidTr="002112FE">
        <w:tc>
          <w:tcPr>
            <w:tcW w:w="1602" w:type="dxa"/>
          </w:tcPr>
          <w:p w14:paraId="714ABEFE" w14:textId="1BB226D8" w:rsidR="002112FE" w:rsidRPr="002112FE" w:rsidRDefault="002112FE" w:rsidP="002627BA">
            <w:pPr>
              <w:spacing w:line="360" w:lineRule="auto"/>
              <w:jc w:val="center"/>
              <w:rPr>
                <w:sz w:val="24"/>
                <w:szCs w:val="28"/>
              </w:rPr>
            </w:pPr>
            <w:r w:rsidRPr="002112FE">
              <w:rPr>
                <w:sz w:val="24"/>
                <w:szCs w:val="28"/>
              </w:rPr>
              <w:t>F6</w:t>
            </w:r>
          </w:p>
        </w:tc>
        <w:tc>
          <w:tcPr>
            <w:tcW w:w="1416" w:type="dxa"/>
          </w:tcPr>
          <w:p w14:paraId="5B8E15CD" w14:textId="56401A60" w:rsidR="002112FE" w:rsidRPr="002112FE" w:rsidRDefault="002112FE" w:rsidP="002627BA">
            <w:pPr>
              <w:spacing w:line="360" w:lineRule="auto"/>
              <w:jc w:val="center"/>
              <w:rPr>
                <w:sz w:val="24"/>
                <w:szCs w:val="28"/>
              </w:rPr>
            </w:pPr>
            <w:r w:rsidRPr="002112FE">
              <w:rPr>
                <w:sz w:val="24"/>
                <w:szCs w:val="28"/>
              </w:rPr>
              <w:t>180</w:t>
            </w:r>
          </w:p>
        </w:tc>
        <w:tc>
          <w:tcPr>
            <w:tcW w:w="1518" w:type="dxa"/>
          </w:tcPr>
          <w:p w14:paraId="74E7394E" w14:textId="66B4FD56" w:rsidR="002112FE" w:rsidRPr="002112FE" w:rsidRDefault="002112FE" w:rsidP="002627BA">
            <w:pPr>
              <w:spacing w:line="360" w:lineRule="auto"/>
              <w:jc w:val="center"/>
              <w:rPr>
                <w:sz w:val="24"/>
                <w:szCs w:val="28"/>
              </w:rPr>
            </w:pPr>
            <w:r w:rsidRPr="002112FE">
              <w:rPr>
                <w:sz w:val="24"/>
                <w:szCs w:val="28"/>
              </w:rPr>
              <w:t>NWW</w:t>
            </w:r>
          </w:p>
        </w:tc>
        <w:tc>
          <w:tcPr>
            <w:tcW w:w="1123" w:type="dxa"/>
          </w:tcPr>
          <w:p w14:paraId="7701DD57" w14:textId="330D83F7" w:rsidR="002112FE" w:rsidRPr="002112FE" w:rsidRDefault="002112FE" w:rsidP="002627BA">
            <w:pPr>
              <w:spacing w:line="360" w:lineRule="auto"/>
              <w:jc w:val="center"/>
              <w:rPr>
                <w:sz w:val="24"/>
                <w:szCs w:val="28"/>
              </w:rPr>
            </w:pPr>
            <w:r w:rsidRPr="002112FE">
              <w:rPr>
                <w:sz w:val="24"/>
                <w:szCs w:val="28"/>
              </w:rPr>
              <w:t>S</w:t>
            </w:r>
          </w:p>
        </w:tc>
        <w:tc>
          <w:tcPr>
            <w:tcW w:w="2138" w:type="dxa"/>
          </w:tcPr>
          <w:p w14:paraId="1D9542C7" w14:textId="11E045C9" w:rsidR="002112FE" w:rsidRPr="002112FE" w:rsidRDefault="002112FE" w:rsidP="002627BA">
            <w:pPr>
              <w:spacing w:line="360" w:lineRule="auto"/>
              <w:jc w:val="center"/>
              <w:rPr>
                <w:sz w:val="24"/>
                <w:szCs w:val="28"/>
              </w:rPr>
            </w:pPr>
            <w:r w:rsidRPr="002112FE">
              <w:rPr>
                <w:sz w:val="24"/>
                <w:szCs w:val="28"/>
              </w:rPr>
              <w:t>strike-slip</w:t>
            </w:r>
          </w:p>
        </w:tc>
      </w:tr>
    </w:tbl>
    <w:p w14:paraId="4F306769" w14:textId="77777777" w:rsidR="00D26BD3" w:rsidRDefault="00D26BD3" w:rsidP="00D26BD3">
      <w:pPr>
        <w:spacing w:line="360" w:lineRule="auto"/>
        <w:ind w:firstLine="420"/>
        <w:jc w:val="center"/>
        <w:rPr>
          <w:sz w:val="24"/>
        </w:rPr>
      </w:pPr>
    </w:p>
    <w:p w14:paraId="6035F254" w14:textId="35BEF2C9" w:rsidR="00A05BF4" w:rsidRPr="002627BA" w:rsidRDefault="008853B9" w:rsidP="00D26BD3">
      <w:pPr>
        <w:spacing w:line="360" w:lineRule="auto"/>
        <w:ind w:firstLine="420"/>
        <w:jc w:val="center"/>
        <w:rPr>
          <w:sz w:val="24"/>
        </w:rPr>
      </w:pPr>
      <w:r w:rsidRPr="002627BA">
        <w:rPr>
          <w:rFonts w:hint="eastAsia"/>
          <w:sz w:val="24"/>
        </w:rPr>
        <w:t>T</w:t>
      </w:r>
      <w:r w:rsidRPr="002627BA">
        <w:rPr>
          <w:sz w:val="24"/>
        </w:rPr>
        <w:t>able S</w:t>
      </w:r>
      <w:r w:rsidR="00634030" w:rsidRPr="002627BA">
        <w:rPr>
          <w:sz w:val="24"/>
        </w:rPr>
        <w:t>2</w:t>
      </w:r>
      <w:r w:rsidRPr="002627BA">
        <w:rPr>
          <w:sz w:val="24"/>
        </w:rPr>
        <w:t xml:space="preserve"> </w:t>
      </w:r>
      <w:bookmarkStart w:id="33" w:name="_Hlk156223076"/>
      <w:proofErr w:type="gramStart"/>
      <w:r w:rsidRPr="002627BA">
        <w:rPr>
          <w:sz w:val="24"/>
        </w:rPr>
        <w:t>The</w:t>
      </w:r>
      <w:proofErr w:type="gramEnd"/>
      <w:r w:rsidRPr="002627BA">
        <w:rPr>
          <w:sz w:val="24"/>
        </w:rPr>
        <w:t xml:space="preserve"> borehole </w:t>
      </w:r>
      <w:r w:rsidR="00634030" w:rsidRPr="002627BA">
        <w:rPr>
          <w:sz w:val="24"/>
        </w:rPr>
        <w:t xml:space="preserve">hydraulic conductivity </w:t>
      </w:r>
      <w:r w:rsidRPr="002627BA">
        <w:rPr>
          <w:sz w:val="24"/>
        </w:rPr>
        <w:t>information</w:t>
      </w:r>
      <w:bookmarkEnd w:id="33"/>
      <w:r w:rsidR="00D26BD3">
        <w:rPr>
          <w:sz w:val="24"/>
        </w:rPr>
        <w:t xml:space="preserve"> </w:t>
      </w:r>
    </w:p>
    <w:tbl>
      <w:tblPr>
        <w:tblStyle w:val="a3"/>
        <w:tblpPr w:leftFromText="180" w:rightFromText="180" w:vertAnchor="text" w:tblpXSpec="center" w:tblpY="1"/>
        <w:tblOverlap w:val="nev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256"/>
        <w:gridCol w:w="1842"/>
        <w:gridCol w:w="2835"/>
      </w:tblGrid>
      <w:tr w:rsidR="006D7EE7" w:rsidRPr="002627BA" w14:paraId="11E01880" w14:textId="77777777" w:rsidTr="008834E2">
        <w:trPr>
          <w:trHeight w:val="285"/>
        </w:trPr>
        <w:tc>
          <w:tcPr>
            <w:tcW w:w="3256" w:type="dxa"/>
          </w:tcPr>
          <w:p w14:paraId="2C46443B" w14:textId="77777777" w:rsidR="006D7EE7" w:rsidRPr="002627BA" w:rsidRDefault="006D7EE7" w:rsidP="002627BA">
            <w:pPr>
              <w:spacing w:line="360" w:lineRule="auto"/>
              <w:jc w:val="center"/>
              <w:rPr>
                <w:sz w:val="24"/>
              </w:rPr>
            </w:pPr>
            <w:r w:rsidRPr="002627BA">
              <w:rPr>
                <w:sz w:val="24"/>
              </w:rPr>
              <w:t>Borehole Description</w:t>
            </w:r>
          </w:p>
        </w:tc>
        <w:tc>
          <w:tcPr>
            <w:tcW w:w="1842" w:type="dxa"/>
            <w:tcBorders>
              <w:bottom w:val="single" w:sz="4" w:space="0" w:color="auto"/>
            </w:tcBorders>
            <w:noWrap/>
          </w:tcPr>
          <w:p w14:paraId="1EB45251" w14:textId="77777777" w:rsidR="006D7EE7" w:rsidRPr="002627BA" w:rsidRDefault="006D7EE7" w:rsidP="002627BA">
            <w:pPr>
              <w:spacing w:line="360" w:lineRule="auto"/>
              <w:jc w:val="center"/>
              <w:rPr>
                <w:sz w:val="24"/>
              </w:rPr>
            </w:pPr>
            <w:r w:rsidRPr="002627BA">
              <w:rPr>
                <w:sz w:val="24"/>
              </w:rPr>
              <w:t>Depth(m)</w:t>
            </w:r>
          </w:p>
        </w:tc>
        <w:tc>
          <w:tcPr>
            <w:tcW w:w="2835" w:type="dxa"/>
            <w:tcBorders>
              <w:bottom w:val="single" w:sz="4" w:space="0" w:color="auto"/>
            </w:tcBorders>
            <w:noWrap/>
          </w:tcPr>
          <w:p w14:paraId="06C6C0D3" w14:textId="77777777" w:rsidR="006D7EE7" w:rsidRPr="002627BA" w:rsidRDefault="006D7EE7" w:rsidP="002627BA">
            <w:pPr>
              <w:spacing w:line="360" w:lineRule="auto"/>
              <w:jc w:val="center"/>
              <w:rPr>
                <w:sz w:val="24"/>
              </w:rPr>
            </w:pPr>
            <w:r w:rsidRPr="002627BA">
              <w:rPr>
                <w:sz w:val="24"/>
              </w:rPr>
              <w:t>Log K(cm/s)</w:t>
            </w:r>
          </w:p>
        </w:tc>
      </w:tr>
      <w:tr w:rsidR="006D7EE7" w:rsidRPr="002627BA" w14:paraId="0E786AAD" w14:textId="77777777" w:rsidTr="008834E2">
        <w:trPr>
          <w:trHeight w:val="285"/>
        </w:trPr>
        <w:tc>
          <w:tcPr>
            <w:tcW w:w="3256" w:type="dxa"/>
            <w:vMerge w:val="restart"/>
          </w:tcPr>
          <w:p w14:paraId="5D18A2AA" w14:textId="77777777" w:rsidR="006D7EE7" w:rsidRPr="002627BA" w:rsidRDefault="006D7EE7" w:rsidP="002627BA">
            <w:pPr>
              <w:spacing w:line="360" w:lineRule="auto"/>
              <w:jc w:val="center"/>
              <w:rPr>
                <w:sz w:val="24"/>
              </w:rPr>
            </w:pPr>
            <w:r w:rsidRPr="002627BA">
              <w:rPr>
                <w:sz w:val="24"/>
              </w:rPr>
              <w:t>QZK01-02</w:t>
            </w:r>
          </w:p>
          <w:p w14:paraId="15254E7E" w14:textId="77777777" w:rsidR="006D7EE7" w:rsidRPr="002627BA" w:rsidRDefault="006D7EE7" w:rsidP="002627BA">
            <w:pPr>
              <w:spacing w:line="360" w:lineRule="auto"/>
              <w:jc w:val="center"/>
              <w:rPr>
                <w:sz w:val="24"/>
              </w:rPr>
            </w:pPr>
            <w:r w:rsidRPr="002627BA">
              <w:rPr>
                <w:sz w:val="24"/>
              </w:rPr>
              <w:t>Mean burial depth is 115m</w:t>
            </w:r>
          </w:p>
          <w:p w14:paraId="5340FF7B" w14:textId="77777777" w:rsidR="006D7EE7" w:rsidRPr="002627BA" w:rsidRDefault="006D7EE7" w:rsidP="002627BA">
            <w:pPr>
              <w:spacing w:line="360" w:lineRule="auto"/>
              <w:jc w:val="center"/>
              <w:rPr>
                <w:sz w:val="24"/>
              </w:rPr>
            </w:pPr>
            <w:r w:rsidRPr="002627BA">
              <w:rPr>
                <w:sz w:val="24"/>
              </w:rPr>
              <w:t xml:space="preserve">Main lithology is granodiorite/ </w:t>
            </w:r>
            <w:r w:rsidRPr="002627BA">
              <w:rPr>
                <w:sz w:val="24"/>
              </w:rPr>
              <w:lastRenderedPageBreak/>
              <w:t>without fault crossing</w:t>
            </w:r>
          </w:p>
        </w:tc>
        <w:tc>
          <w:tcPr>
            <w:tcW w:w="1842" w:type="dxa"/>
            <w:tcBorders>
              <w:bottom w:val="nil"/>
            </w:tcBorders>
            <w:noWrap/>
            <w:hideMark/>
          </w:tcPr>
          <w:p w14:paraId="7F95E500" w14:textId="77777777" w:rsidR="006D7EE7" w:rsidRPr="002627BA" w:rsidRDefault="006D7EE7" w:rsidP="002627BA">
            <w:pPr>
              <w:spacing w:line="360" w:lineRule="auto"/>
              <w:jc w:val="center"/>
              <w:rPr>
                <w:sz w:val="24"/>
              </w:rPr>
            </w:pPr>
            <w:r w:rsidRPr="002627BA">
              <w:rPr>
                <w:sz w:val="24"/>
              </w:rPr>
              <w:lastRenderedPageBreak/>
              <w:t>1.5</w:t>
            </w:r>
          </w:p>
        </w:tc>
        <w:tc>
          <w:tcPr>
            <w:tcW w:w="2835" w:type="dxa"/>
            <w:tcBorders>
              <w:bottom w:val="nil"/>
            </w:tcBorders>
            <w:noWrap/>
            <w:hideMark/>
          </w:tcPr>
          <w:p w14:paraId="347F309B" w14:textId="77777777" w:rsidR="006D7EE7" w:rsidRPr="002627BA" w:rsidRDefault="006D7EE7" w:rsidP="002627BA">
            <w:pPr>
              <w:spacing w:line="360" w:lineRule="auto"/>
              <w:jc w:val="center"/>
              <w:rPr>
                <w:sz w:val="24"/>
              </w:rPr>
            </w:pPr>
            <w:r w:rsidRPr="002627BA">
              <w:rPr>
                <w:sz w:val="24"/>
              </w:rPr>
              <w:t>-3.77995</w:t>
            </w:r>
          </w:p>
        </w:tc>
      </w:tr>
      <w:tr w:rsidR="006D7EE7" w:rsidRPr="002627BA" w14:paraId="48057243" w14:textId="77777777" w:rsidTr="008834E2">
        <w:trPr>
          <w:trHeight w:val="285"/>
        </w:trPr>
        <w:tc>
          <w:tcPr>
            <w:tcW w:w="3256" w:type="dxa"/>
            <w:vMerge/>
          </w:tcPr>
          <w:p w14:paraId="3CA1237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CD9B9E3" w14:textId="77777777" w:rsidR="006D7EE7" w:rsidRPr="002627BA" w:rsidRDefault="006D7EE7" w:rsidP="002627BA">
            <w:pPr>
              <w:spacing w:line="360" w:lineRule="auto"/>
              <w:jc w:val="center"/>
              <w:rPr>
                <w:sz w:val="24"/>
              </w:rPr>
            </w:pPr>
            <w:r w:rsidRPr="002627BA">
              <w:rPr>
                <w:sz w:val="24"/>
              </w:rPr>
              <w:t>5.4</w:t>
            </w:r>
          </w:p>
        </w:tc>
        <w:tc>
          <w:tcPr>
            <w:tcW w:w="2835" w:type="dxa"/>
            <w:tcBorders>
              <w:top w:val="nil"/>
              <w:bottom w:val="nil"/>
            </w:tcBorders>
            <w:noWrap/>
            <w:hideMark/>
          </w:tcPr>
          <w:p w14:paraId="17BCFB68" w14:textId="77777777" w:rsidR="006D7EE7" w:rsidRPr="002627BA" w:rsidRDefault="006D7EE7" w:rsidP="002627BA">
            <w:pPr>
              <w:spacing w:line="360" w:lineRule="auto"/>
              <w:jc w:val="center"/>
              <w:rPr>
                <w:sz w:val="24"/>
              </w:rPr>
            </w:pPr>
            <w:r w:rsidRPr="002627BA">
              <w:rPr>
                <w:sz w:val="24"/>
              </w:rPr>
              <w:t>-3.23209</w:t>
            </w:r>
          </w:p>
        </w:tc>
      </w:tr>
      <w:tr w:rsidR="006D7EE7" w:rsidRPr="002627BA" w14:paraId="672ABD0F" w14:textId="77777777" w:rsidTr="008834E2">
        <w:trPr>
          <w:trHeight w:val="285"/>
        </w:trPr>
        <w:tc>
          <w:tcPr>
            <w:tcW w:w="3256" w:type="dxa"/>
            <w:vMerge/>
          </w:tcPr>
          <w:p w14:paraId="13FD57F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9259B70" w14:textId="77777777" w:rsidR="006D7EE7" w:rsidRPr="002627BA" w:rsidRDefault="006D7EE7" w:rsidP="002627BA">
            <w:pPr>
              <w:spacing w:line="360" w:lineRule="auto"/>
              <w:jc w:val="center"/>
              <w:rPr>
                <w:sz w:val="24"/>
              </w:rPr>
            </w:pPr>
            <w:r w:rsidRPr="002627BA">
              <w:rPr>
                <w:sz w:val="24"/>
              </w:rPr>
              <w:t>6.8</w:t>
            </w:r>
          </w:p>
        </w:tc>
        <w:tc>
          <w:tcPr>
            <w:tcW w:w="2835" w:type="dxa"/>
            <w:tcBorders>
              <w:top w:val="nil"/>
              <w:bottom w:val="nil"/>
            </w:tcBorders>
            <w:noWrap/>
            <w:hideMark/>
          </w:tcPr>
          <w:p w14:paraId="32C914AB" w14:textId="77777777" w:rsidR="006D7EE7" w:rsidRPr="002627BA" w:rsidRDefault="006D7EE7" w:rsidP="002627BA">
            <w:pPr>
              <w:spacing w:line="360" w:lineRule="auto"/>
              <w:jc w:val="center"/>
              <w:rPr>
                <w:sz w:val="24"/>
              </w:rPr>
            </w:pPr>
            <w:r w:rsidRPr="002627BA">
              <w:rPr>
                <w:sz w:val="24"/>
              </w:rPr>
              <w:t>-4.04141</w:t>
            </w:r>
          </w:p>
        </w:tc>
      </w:tr>
      <w:tr w:rsidR="006D7EE7" w:rsidRPr="002627BA" w14:paraId="06E025FB" w14:textId="77777777" w:rsidTr="008834E2">
        <w:trPr>
          <w:trHeight w:val="285"/>
        </w:trPr>
        <w:tc>
          <w:tcPr>
            <w:tcW w:w="3256" w:type="dxa"/>
            <w:vMerge/>
          </w:tcPr>
          <w:p w14:paraId="6DA3D99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1DF5A56" w14:textId="77777777" w:rsidR="006D7EE7" w:rsidRPr="002627BA" w:rsidRDefault="006D7EE7" w:rsidP="002627BA">
            <w:pPr>
              <w:spacing w:line="360" w:lineRule="auto"/>
              <w:jc w:val="center"/>
              <w:rPr>
                <w:sz w:val="24"/>
              </w:rPr>
            </w:pPr>
            <w:r w:rsidRPr="002627BA">
              <w:rPr>
                <w:sz w:val="24"/>
              </w:rPr>
              <w:t>15</w:t>
            </w:r>
          </w:p>
        </w:tc>
        <w:tc>
          <w:tcPr>
            <w:tcW w:w="2835" w:type="dxa"/>
            <w:tcBorders>
              <w:top w:val="nil"/>
              <w:bottom w:val="nil"/>
            </w:tcBorders>
            <w:noWrap/>
            <w:hideMark/>
          </w:tcPr>
          <w:p w14:paraId="30995F0C" w14:textId="77777777" w:rsidR="006D7EE7" w:rsidRPr="002627BA" w:rsidRDefault="006D7EE7" w:rsidP="002627BA">
            <w:pPr>
              <w:spacing w:line="360" w:lineRule="auto"/>
              <w:jc w:val="center"/>
              <w:rPr>
                <w:sz w:val="24"/>
              </w:rPr>
            </w:pPr>
            <w:r w:rsidRPr="002627BA">
              <w:rPr>
                <w:sz w:val="24"/>
              </w:rPr>
              <w:t>-3.17215</w:t>
            </w:r>
          </w:p>
        </w:tc>
      </w:tr>
      <w:tr w:rsidR="006D7EE7" w:rsidRPr="002627BA" w14:paraId="58C5498B" w14:textId="77777777" w:rsidTr="008834E2">
        <w:trPr>
          <w:trHeight w:val="285"/>
        </w:trPr>
        <w:tc>
          <w:tcPr>
            <w:tcW w:w="3256" w:type="dxa"/>
            <w:vMerge/>
          </w:tcPr>
          <w:p w14:paraId="601DC0C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078C39E" w14:textId="77777777" w:rsidR="006D7EE7" w:rsidRPr="002627BA" w:rsidRDefault="006D7EE7" w:rsidP="002627BA">
            <w:pPr>
              <w:spacing w:line="360" w:lineRule="auto"/>
              <w:jc w:val="center"/>
              <w:rPr>
                <w:sz w:val="24"/>
              </w:rPr>
            </w:pPr>
            <w:r w:rsidRPr="002627BA">
              <w:rPr>
                <w:sz w:val="24"/>
              </w:rPr>
              <w:t>24</w:t>
            </w:r>
          </w:p>
        </w:tc>
        <w:tc>
          <w:tcPr>
            <w:tcW w:w="2835" w:type="dxa"/>
            <w:tcBorders>
              <w:top w:val="nil"/>
              <w:bottom w:val="nil"/>
            </w:tcBorders>
            <w:noWrap/>
            <w:hideMark/>
          </w:tcPr>
          <w:p w14:paraId="63F568E0" w14:textId="77777777" w:rsidR="006D7EE7" w:rsidRPr="002627BA" w:rsidRDefault="006D7EE7" w:rsidP="002627BA">
            <w:pPr>
              <w:spacing w:line="360" w:lineRule="auto"/>
              <w:jc w:val="center"/>
              <w:rPr>
                <w:sz w:val="24"/>
              </w:rPr>
            </w:pPr>
            <w:r w:rsidRPr="002627BA">
              <w:rPr>
                <w:sz w:val="24"/>
              </w:rPr>
              <w:t>-3.42969</w:t>
            </w:r>
          </w:p>
        </w:tc>
      </w:tr>
      <w:tr w:rsidR="006D7EE7" w:rsidRPr="002627BA" w14:paraId="5288F38F" w14:textId="77777777" w:rsidTr="008834E2">
        <w:trPr>
          <w:trHeight w:val="285"/>
        </w:trPr>
        <w:tc>
          <w:tcPr>
            <w:tcW w:w="3256" w:type="dxa"/>
            <w:vMerge/>
          </w:tcPr>
          <w:p w14:paraId="23A3301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679A17A" w14:textId="77777777" w:rsidR="006D7EE7" w:rsidRPr="002627BA" w:rsidRDefault="006D7EE7" w:rsidP="002627BA">
            <w:pPr>
              <w:spacing w:line="360" w:lineRule="auto"/>
              <w:jc w:val="center"/>
              <w:rPr>
                <w:sz w:val="24"/>
              </w:rPr>
            </w:pPr>
            <w:r w:rsidRPr="002627BA">
              <w:rPr>
                <w:sz w:val="24"/>
              </w:rPr>
              <w:t>24.5</w:t>
            </w:r>
          </w:p>
        </w:tc>
        <w:tc>
          <w:tcPr>
            <w:tcW w:w="2835" w:type="dxa"/>
            <w:tcBorders>
              <w:top w:val="nil"/>
              <w:bottom w:val="nil"/>
            </w:tcBorders>
            <w:noWrap/>
            <w:hideMark/>
          </w:tcPr>
          <w:p w14:paraId="43349019" w14:textId="77777777" w:rsidR="006D7EE7" w:rsidRPr="002627BA" w:rsidRDefault="006D7EE7" w:rsidP="002627BA">
            <w:pPr>
              <w:spacing w:line="360" w:lineRule="auto"/>
              <w:jc w:val="center"/>
              <w:rPr>
                <w:sz w:val="24"/>
              </w:rPr>
            </w:pPr>
            <w:r w:rsidRPr="002627BA">
              <w:rPr>
                <w:sz w:val="24"/>
              </w:rPr>
              <w:t>-3.20273</w:t>
            </w:r>
          </w:p>
        </w:tc>
      </w:tr>
      <w:tr w:rsidR="006D7EE7" w:rsidRPr="002627BA" w14:paraId="788BC1A2" w14:textId="77777777" w:rsidTr="008834E2">
        <w:trPr>
          <w:trHeight w:val="285"/>
        </w:trPr>
        <w:tc>
          <w:tcPr>
            <w:tcW w:w="3256" w:type="dxa"/>
            <w:vMerge/>
          </w:tcPr>
          <w:p w14:paraId="6AF4A50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66C66A5" w14:textId="77777777" w:rsidR="006D7EE7" w:rsidRPr="002627BA" w:rsidRDefault="006D7EE7" w:rsidP="002627BA">
            <w:pPr>
              <w:spacing w:line="360" w:lineRule="auto"/>
              <w:jc w:val="center"/>
              <w:rPr>
                <w:sz w:val="24"/>
              </w:rPr>
            </w:pPr>
            <w:r w:rsidRPr="002627BA">
              <w:rPr>
                <w:sz w:val="24"/>
              </w:rPr>
              <w:t>27.1</w:t>
            </w:r>
          </w:p>
        </w:tc>
        <w:tc>
          <w:tcPr>
            <w:tcW w:w="2835" w:type="dxa"/>
            <w:tcBorders>
              <w:top w:val="nil"/>
              <w:bottom w:val="nil"/>
            </w:tcBorders>
            <w:noWrap/>
            <w:hideMark/>
          </w:tcPr>
          <w:p w14:paraId="47AAA514" w14:textId="77777777" w:rsidR="006D7EE7" w:rsidRPr="002627BA" w:rsidRDefault="006D7EE7" w:rsidP="002627BA">
            <w:pPr>
              <w:spacing w:line="360" w:lineRule="auto"/>
              <w:jc w:val="center"/>
              <w:rPr>
                <w:sz w:val="24"/>
              </w:rPr>
            </w:pPr>
            <w:r w:rsidRPr="002627BA">
              <w:rPr>
                <w:sz w:val="24"/>
              </w:rPr>
              <w:t>-3.89449</w:t>
            </w:r>
          </w:p>
        </w:tc>
      </w:tr>
      <w:tr w:rsidR="006D7EE7" w:rsidRPr="002627BA" w14:paraId="22EC84F0" w14:textId="77777777" w:rsidTr="008834E2">
        <w:trPr>
          <w:trHeight w:val="285"/>
        </w:trPr>
        <w:tc>
          <w:tcPr>
            <w:tcW w:w="3256" w:type="dxa"/>
            <w:vMerge/>
          </w:tcPr>
          <w:p w14:paraId="24906E1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3DC6D81" w14:textId="77777777" w:rsidR="006D7EE7" w:rsidRPr="002627BA" w:rsidRDefault="006D7EE7" w:rsidP="002627BA">
            <w:pPr>
              <w:spacing w:line="360" w:lineRule="auto"/>
              <w:jc w:val="center"/>
              <w:rPr>
                <w:sz w:val="24"/>
              </w:rPr>
            </w:pPr>
            <w:r w:rsidRPr="002627BA">
              <w:rPr>
                <w:sz w:val="24"/>
              </w:rPr>
              <w:t>29.5</w:t>
            </w:r>
          </w:p>
        </w:tc>
        <w:tc>
          <w:tcPr>
            <w:tcW w:w="2835" w:type="dxa"/>
            <w:tcBorders>
              <w:top w:val="nil"/>
              <w:bottom w:val="nil"/>
            </w:tcBorders>
            <w:noWrap/>
            <w:hideMark/>
          </w:tcPr>
          <w:p w14:paraId="4A61BF16" w14:textId="77777777" w:rsidR="006D7EE7" w:rsidRPr="002627BA" w:rsidRDefault="006D7EE7" w:rsidP="002627BA">
            <w:pPr>
              <w:spacing w:line="360" w:lineRule="auto"/>
              <w:jc w:val="center"/>
              <w:rPr>
                <w:sz w:val="24"/>
              </w:rPr>
            </w:pPr>
            <w:r w:rsidRPr="002627BA">
              <w:rPr>
                <w:sz w:val="24"/>
              </w:rPr>
              <w:t>-3.93554</w:t>
            </w:r>
          </w:p>
        </w:tc>
      </w:tr>
      <w:tr w:rsidR="006D7EE7" w:rsidRPr="002627BA" w14:paraId="72F1F867" w14:textId="77777777" w:rsidTr="008834E2">
        <w:trPr>
          <w:trHeight w:val="285"/>
        </w:trPr>
        <w:tc>
          <w:tcPr>
            <w:tcW w:w="3256" w:type="dxa"/>
            <w:vMerge/>
          </w:tcPr>
          <w:p w14:paraId="66B4ABC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C2EBACC" w14:textId="77777777" w:rsidR="006D7EE7" w:rsidRPr="002627BA" w:rsidRDefault="006D7EE7" w:rsidP="002627BA">
            <w:pPr>
              <w:spacing w:line="360" w:lineRule="auto"/>
              <w:jc w:val="center"/>
              <w:rPr>
                <w:sz w:val="24"/>
              </w:rPr>
            </w:pPr>
            <w:r w:rsidRPr="002627BA">
              <w:rPr>
                <w:sz w:val="24"/>
              </w:rPr>
              <w:t>32.1</w:t>
            </w:r>
          </w:p>
        </w:tc>
        <w:tc>
          <w:tcPr>
            <w:tcW w:w="2835" w:type="dxa"/>
            <w:tcBorders>
              <w:top w:val="nil"/>
              <w:bottom w:val="nil"/>
            </w:tcBorders>
            <w:noWrap/>
            <w:hideMark/>
          </w:tcPr>
          <w:p w14:paraId="67C10537" w14:textId="77777777" w:rsidR="006D7EE7" w:rsidRPr="002627BA" w:rsidRDefault="006D7EE7" w:rsidP="002627BA">
            <w:pPr>
              <w:spacing w:line="360" w:lineRule="auto"/>
              <w:jc w:val="center"/>
              <w:rPr>
                <w:sz w:val="24"/>
              </w:rPr>
            </w:pPr>
            <w:r w:rsidRPr="002627BA">
              <w:rPr>
                <w:sz w:val="24"/>
              </w:rPr>
              <w:t>-4.25493</w:t>
            </w:r>
          </w:p>
        </w:tc>
      </w:tr>
      <w:tr w:rsidR="006D7EE7" w:rsidRPr="002627BA" w14:paraId="3EFBB0AD" w14:textId="77777777" w:rsidTr="008834E2">
        <w:trPr>
          <w:trHeight w:val="285"/>
        </w:trPr>
        <w:tc>
          <w:tcPr>
            <w:tcW w:w="3256" w:type="dxa"/>
            <w:vMerge/>
          </w:tcPr>
          <w:p w14:paraId="47D3771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68B6D2B" w14:textId="77777777" w:rsidR="006D7EE7" w:rsidRPr="002627BA" w:rsidRDefault="006D7EE7" w:rsidP="002627BA">
            <w:pPr>
              <w:spacing w:line="360" w:lineRule="auto"/>
              <w:jc w:val="center"/>
              <w:rPr>
                <w:sz w:val="24"/>
              </w:rPr>
            </w:pPr>
            <w:r w:rsidRPr="002627BA">
              <w:rPr>
                <w:sz w:val="24"/>
              </w:rPr>
              <w:t>34.5</w:t>
            </w:r>
          </w:p>
        </w:tc>
        <w:tc>
          <w:tcPr>
            <w:tcW w:w="2835" w:type="dxa"/>
            <w:tcBorders>
              <w:top w:val="nil"/>
              <w:bottom w:val="nil"/>
            </w:tcBorders>
            <w:noWrap/>
            <w:hideMark/>
          </w:tcPr>
          <w:p w14:paraId="7DE7C19D" w14:textId="77777777" w:rsidR="006D7EE7" w:rsidRPr="002627BA" w:rsidRDefault="006D7EE7" w:rsidP="002627BA">
            <w:pPr>
              <w:spacing w:line="360" w:lineRule="auto"/>
              <w:jc w:val="center"/>
              <w:rPr>
                <w:sz w:val="24"/>
              </w:rPr>
            </w:pPr>
            <w:r w:rsidRPr="002627BA">
              <w:rPr>
                <w:sz w:val="24"/>
              </w:rPr>
              <w:t>-3.97881</w:t>
            </w:r>
          </w:p>
        </w:tc>
      </w:tr>
      <w:tr w:rsidR="006D7EE7" w:rsidRPr="002627BA" w14:paraId="7891E6F4" w14:textId="77777777" w:rsidTr="008834E2">
        <w:trPr>
          <w:trHeight w:val="285"/>
        </w:trPr>
        <w:tc>
          <w:tcPr>
            <w:tcW w:w="3256" w:type="dxa"/>
            <w:vMerge/>
          </w:tcPr>
          <w:p w14:paraId="58B5B47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DD8137D" w14:textId="77777777" w:rsidR="006D7EE7" w:rsidRPr="002627BA" w:rsidRDefault="006D7EE7" w:rsidP="002627BA">
            <w:pPr>
              <w:spacing w:line="360" w:lineRule="auto"/>
              <w:jc w:val="center"/>
              <w:rPr>
                <w:sz w:val="24"/>
              </w:rPr>
            </w:pPr>
            <w:r w:rsidRPr="002627BA">
              <w:rPr>
                <w:sz w:val="24"/>
              </w:rPr>
              <w:t>37.1</w:t>
            </w:r>
          </w:p>
        </w:tc>
        <w:tc>
          <w:tcPr>
            <w:tcW w:w="2835" w:type="dxa"/>
            <w:tcBorders>
              <w:top w:val="nil"/>
              <w:bottom w:val="nil"/>
            </w:tcBorders>
            <w:noWrap/>
            <w:hideMark/>
          </w:tcPr>
          <w:p w14:paraId="75708457" w14:textId="77777777" w:rsidR="006D7EE7" w:rsidRPr="002627BA" w:rsidRDefault="006D7EE7" w:rsidP="002627BA">
            <w:pPr>
              <w:spacing w:line="360" w:lineRule="auto"/>
              <w:jc w:val="center"/>
              <w:rPr>
                <w:sz w:val="24"/>
              </w:rPr>
            </w:pPr>
            <w:r w:rsidRPr="002627BA">
              <w:rPr>
                <w:sz w:val="24"/>
              </w:rPr>
              <w:t>-4.5544</w:t>
            </w:r>
          </w:p>
        </w:tc>
      </w:tr>
      <w:tr w:rsidR="006D7EE7" w:rsidRPr="002627BA" w14:paraId="65414072" w14:textId="77777777" w:rsidTr="008834E2">
        <w:trPr>
          <w:trHeight w:val="285"/>
        </w:trPr>
        <w:tc>
          <w:tcPr>
            <w:tcW w:w="3256" w:type="dxa"/>
            <w:vMerge/>
          </w:tcPr>
          <w:p w14:paraId="1056077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F693E91" w14:textId="77777777" w:rsidR="006D7EE7" w:rsidRPr="002627BA" w:rsidRDefault="006D7EE7" w:rsidP="002627BA">
            <w:pPr>
              <w:spacing w:line="360" w:lineRule="auto"/>
              <w:jc w:val="center"/>
              <w:rPr>
                <w:sz w:val="24"/>
              </w:rPr>
            </w:pPr>
            <w:r w:rsidRPr="002627BA">
              <w:rPr>
                <w:sz w:val="24"/>
              </w:rPr>
              <w:t>39.5</w:t>
            </w:r>
          </w:p>
        </w:tc>
        <w:tc>
          <w:tcPr>
            <w:tcW w:w="2835" w:type="dxa"/>
            <w:tcBorders>
              <w:top w:val="nil"/>
              <w:bottom w:val="nil"/>
            </w:tcBorders>
            <w:noWrap/>
            <w:hideMark/>
          </w:tcPr>
          <w:p w14:paraId="13920E74" w14:textId="77777777" w:rsidR="006D7EE7" w:rsidRPr="002627BA" w:rsidRDefault="006D7EE7" w:rsidP="002627BA">
            <w:pPr>
              <w:spacing w:line="360" w:lineRule="auto"/>
              <w:jc w:val="center"/>
              <w:rPr>
                <w:sz w:val="24"/>
              </w:rPr>
            </w:pPr>
            <w:r w:rsidRPr="002627BA">
              <w:rPr>
                <w:sz w:val="24"/>
              </w:rPr>
              <w:t>-3.29671</w:t>
            </w:r>
          </w:p>
        </w:tc>
      </w:tr>
      <w:tr w:rsidR="006D7EE7" w:rsidRPr="002627BA" w14:paraId="487F5D45" w14:textId="77777777" w:rsidTr="008834E2">
        <w:trPr>
          <w:trHeight w:val="285"/>
        </w:trPr>
        <w:tc>
          <w:tcPr>
            <w:tcW w:w="3256" w:type="dxa"/>
            <w:vMerge/>
          </w:tcPr>
          <w:p w14:paraId="13523A1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48C6F88" w14:textId="77777777" w:rsidR="006D7EE7" w:rsidRPr="002627BA" w:rsidRDefault="006D7EE7" w:rsidP="002627BA">
            <w:pPr>
              <w:spacing w:line="360" w:lineRule="auto"/>
              <w:jc w:val="center"/>
              <w:rPr>
                <w:sz w:val="24"/>
              </w:rPr>
            </w:pPr>
            <w:r w:rsidRPr="002627BA">
              <w:rPr>
                <w:sz w:val="24"/>
              </w:rPr>
              <w:t>42.1</w:t>
            </w:r>
          </w:p>
        </w:tc>
        <w:tc>
          <w:tcPr>
            <w:tcW w:w="2835" w:type="dxa"/>
            <w:tcBorders>
              <w:top w:val="nil"/>
              <w:bottom w:val="nil"/>
            </w:tcBorders>
            <w:noWrap/>
            <w:hideMark/>
          </w:tcPr>
          <w:p w14:paraId="2A9F9E0F" w14:textId="77777777" w:rsidR="006D7EE7" w:rsidRPr="002627BA" w:rsidRDefault="006D7EE7" w:rsidP="002627BA">
            <w:pPr>
              <w:spacing w:line="360" w:lineRule="auto"/>
              <w:jc w:val="center"/>
              <w:rPr>
                <w:sz w:val="24"/>
              </w:rPr>
            </w:pPr>
            <w:r w:rsidRPr="002627BA">
              <w:rPr>
                <w:sz w:val="24"/>
              </w:rPr>
              <w:t>-3.80382</w:t>
            </w:r>
          </w:p>
        </w:tc>
      </w:tr>
      <w:tr w:rsidR="006D7EE7" w:rsidRPr="002627BA" w14:paraId="59A40E96" w14:textId="77777777" w:rsidTr="008834E2">
        <w:trPr>
          <w:trHeight w:val="285"/>
        </w:trPr>
        <w:tc>
          <w:tcPr>
            <w:tcW w:w="3256" w:type="dxa"/>
            <w:vMerge/>
          </w:tcPr>
          <w:p w14:paraId="592A064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C3F559D" w14:textId="77777777" w:rsidR="006D7EE7" w:rsidRPr="002627BA" w:rsidRDefault="006D7EE7" w:rsidP="002627BA">
            <w:pPr>
              <w:spacing w:line="360" w:lineRule="auto"/>
              <w:jc w:val="center"/>
              <w:rPr>
                <w:sz w:val="24"/>
              </w:rPr>
            </w:pPr>
            <w:r w:rsidRPr="002627BA">
              <w:rPr>
                <w:sz w:val="24"/>
              </w:rPr>
              <w:t>44.5</w:t>
            </w:r>
          </w:p>
        </w:tc>
        <w:tc>
          <w:tcPr>
            <w:tcW w:w="2835" w:type="dxa"/>
            <w:tcBorders>
              <w:top w:val="nil"/>
              <w:bottom w:val="nil"/>
            </w:tcBorders>
            <w:noWrap/>
            <w:hideMark/>
          </w:tcPr>
          <w:p w14:paraId="64C44BFD" w14:textId="77777777" w:rsidR="006D7EE7" w:rsidRPr="002627BA" w:rsidRDefault="006D7EE7" w:rsidP="002627BA">
            <w:pPr>
              <w:spacing w:line="360" w:lineRule="auto"/>
              <w:jc w:val="center"/>
              <w:rPr>
                <w:sz w:val="24"/>
              </w:rPr>
            </w:pPr>
            <w:r w:rsidRPr="002627BA">
              <w:rPr>
                <w:sz w:val="24"/>
              </w:rPr>
              <w:t>-3.4034</w:t>
            </w:r>
          </w:p>
        </w:tc>
      </w:tr>
      <w:tr w:rsidR="006D7EE7" w:rsidRPr="002627BA" w14:paraId="1B9AB9C0" w14:textId="77777777" w:rsidTr="008834E2">
        <w:trPr>
          <w:trHeight w:val="285"/>
        </w:trPr>
        <w:tc>
          <w:tcPr>
            <w:tcW w:w="3256" w:type="dxa"/>
            <w:vMerge/>
          </w:tcPr>
          <w:p w14:paraId="05D07CF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A57D05A" w14:textId="77777777" w:rsidR="006D7EE7" w:rsidRPr="002627BA" w:rsidRDefault="006D7EE7" w:rsidP="002627BA">
            <w:pPr>
              <w:spacing w:line="360" w:lineRule="auto"/>
              <w:jc w:val="center"/>
              <w:rPr>
                <w:sz w:val="24"/>
              </w:rPr>
            </w:pPr>
            <w:r w:rsidRPr="002627BA">
              <w:rPr>
                <w:sz w:val="24"/>
              </w:rPr>
              <w:t>47.1</w:t>
            </w:r>
          </w:p>
        </w:tc>
        <w:tc>
          <w:tcPr>
            <w:tcW w:w="2835" w:type="dxa"/>
            <w:tcBorders>
              <w:top w:val="nil"/>
              <w:bottom w:val="nil"/>
            </w:tcBorders>
            <w:noWrap/>
            <w:hideMark/>
          </w:tcPr>
          <w:p w14:paraId="05E0C964" w14:textId="77777777" w:rsidR="006D7EE7" w:rsidRPr="002627BA" w:rsidRDefault="006D7EE7" w:rsidP="002627BA">
            <w:pPr>
              <w:spacing w:line="360" w:lineRule="auto"/>
              <w:jc w:val="center"/>
              <w:rPr>
                <w:sz w:val="24"/>
              </w:rPr>
            </w:pPr>
            <w:r w:rsidRPr="002627BA">
              <w:rPr>
                <w:sz w:val="24"/>
              </w:rPr>
              <w:t>-4.11805</w:t>
            </w:r>
          </w:p>
        </w:tc>
      </w:tr>
      <w:tr w:rsidR="006D7EE7" w:rsidRPr="002627BA" w14:paraId="6E98533B" w14:textId="77777777" w:rsidTr="008834E2">
        <w:trPr>
          <w:trHeight w:val="285"/>
        </w:trPr>
        <w:tc>
          <w:tcPr>
            <w:tcW w:w="3256" w:type="dxa"/>
            <w:vMerge/>
          </w:tcPr>
          <w:p w14:paraId="19D4CBF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3A1E567" w14:textId="77777777" w:rsidR="006D7EE7" w:rsidRPr="002627BA" w:rsidRDefault="006D7EE7" w:rsidP="002627BA">
            <w:pPr>
              <w:spacing w:line="360" w:lineRule="auto"/>
              <w:jc w:val="center"/>
              <w:rPr>
                <w:sz w:val="24"/>
              </w:rPr>
            </w:pPr>
            <w:r w:rsidRPr="002627BA">
              <w:rPr>
                <w:sz w:val="24"/>
              </w:rPr>
              <w:t>49.5</w:t>
            </w:r>
          </w:p>
        </w:tc>
        <w:tc>
          <w:tcPr>
            <w:tcW w:w="2835" w:type="dxa"/>
            <w:tcBorders>
              <w:top w:val="nil"/>
              <w:bottom w:val="nil"/>
            </w:tcBorders>
            <w:noWrap/>
            <w:hideMark/>
          </w:tcPr>
          <w:p w14:paraId="44EA6102" w14:textId="77777777" w:rsidR="006D7EE7" w:rsidRPr="002627BA" w:rsidRDefault="006D7EE7" w:rsidP="002627BA">
            <w:pPr>
              <w:spacing w:line="360" w:lineRule="auto"/>
              <w:jc w:val="center"/>
              <w:rPr>
                <w:sz w:val="24"/>
              </w:rPr>
            </w:pPr>
            <w:r w:rsidRPr="002627BA">
              <w:rPr>
                <w:sz w:val="24"/>
              </w:rPr>
              <w:t>-3.59176</w:t>
            </w:r>
          </w:p>
        </w:tc>
      </w:tr>
      <w:tr w:rsidR="006D7EE7" w:rsidRPr="002627BA" w14:paraId="687588A2" w14:textId="77777777" w:rsidTr="008834E2">
        <w:trPr>
          <w:trHeight w:val="285"/>
        </w:trPr>
        <w:tc>
          <w:tcPr>
            <w:tcW w:w="3256" w:type="dxa"/>
            <w:vMerge/>
          </w:tcPr>
          <w:p w14:paraId="64BDDF8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3359A8E" w14:textId="77777777" w:rsidR="006D7EE7" w:rsidRPr="002627BA" w:rsidRDefault="006D7EE7" w:rsidP="002627BA">
            <w:pPr>
              <w:spacing w:line="360" w:lineRule="auto"/>
              <w:jc w:val="center"/>
              <w:rPr>
                <w:sz w:val="24"/>
              </w:rPr>
            </w:pPr>
            <w:r w:rsidRPr="002627BA">
              <w:rPr>
                <w:sz w:val="24"/>
              </w:rPr>
              <w:t>52.1</w:t>
            </w:r>
          </w:p>
        </w:tc>
        <w:tc>
          <w:tcPr>
            <w:tcW w:w="2835" w:type="dxa"/>
            <w:tcBorders>
              <w:top w:val="nil"/>
              <w:bottom w:val="nil"/>
            </w:tcBorders>
            <w:noWrap/>
            <w:hideMark/>
          </w:tcPr>
          <w:p w14:paraId="1A77293B" w14:textId="77777777" w:rsidR="006D7EE7" w:rsidRPr="002627BA" w:rsidRDefault="006D7EE7" w:rsidP="002627BA">
            <w:pPr>
              <w:spacing w:line="360" w:lineRule="auto"/>
              <w:jc w:val="center"/>
              <w:rPr>
                <w:sz w:val="24"/>
              </w:rPr>
            </w:pPr>
            <w:r w:rsidRPr="002627BA">
              <w:rPr>
                <w:sz w:val="24"/>
              </w:rPr>
              <w:t>-3.22475</w:t>
            </w:r>
          </w:p>
        </w:tc>
      </w:tr>
      <w:tr w:rsidR="006D7EE7" w:rsidRPr="002627BA" w14:paraId="7D311853" w14:textId="77777777" w:rsidTr="008834E2">
        <w:trPr>
          <w:trHeight w:val="285"/>
        </w:trPr>
        <w:tc>
          <w:tcPr>
            <w:tcW w:w="3256" w:type="dxa"/>
            <w:vMerge/>
          </w:tcPr>
          <w:p w14:paraId="0007A4A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043EFBC" w14:textId="77777777" w:rsidR="006D7EE7" w:rsidRPr="002627BA" w:rsidRDefault="006D7EE7" w:rsidP="002627BA">
            <w:pPr>
              <w:spacing w:line="360" w:lineRule="auto"/>
              <w:jc w:val="center"/>
              <w:rPr>
                <w:sz w:val="24"/>
              </w:rPr>
            </w:pPr>
            <w:r w:rsidRPr="002627BA">
              <w:rPr>
                <w:sz w:val="24"/>
              </w:rPr>
              <w:t>54.5</w:t>
            </w:r>
          </w:p>
        </w:tc>
        <w:tc>
          <w:tcPr>
            <w:tcW w:w="2835" w:type="dxa"/>
            <w:tcBorders>
              <w:top w:val="nil"/>
              <w:bottom w:val="nil"/>
            </w:tcBorders>
            <w:noWrap/>
            <w:hideMark/>
          </w:tcPr>
          <w:p w14:paraId="0950D612" w14:textId="77777777" w:rsidR="006D7EE7" w:rsidRPr="002627BA" w:rsidRDefault="006D7EE7" w:rsidP="002627BA">
            <w:pPr>
              <w:spacing w:line="360" w:lineRule="auto"/>
              <w:jc w:val="center"/>
              <w:rPr>
                <w:sz w:val="24"/>
              </w:rPr>
            </w:pPr>
            <w:r w:rsidRPr="002627BA">
              <w:rPr>
                <w:sz w:val="24"/>
              </w:rPr>
              <w:t>-3.31515</w:t>
            </w:r>
          </w:p>
        </w:tc>
      </w:tr>
      <w:tr w:rsidR="006D7EE7" w:rsidRPr="002627BA" w14:paraId="4FF9E82E" w14:textId="77777777" w:rsidTr="008834E2">
        <w:trPr>
          <w:trHeight w:val="285"/>
        </w:trPr>
        <w:tc>
          <w:tcPr>
            <w:tcW w:w="3256" w:type="dxa"/>
            <w:vMerge/>
          </w:tcPr>
          <w:p w14:paraId="5F7F134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9144139" w14:textId="77777777" w:rsidR="006D7EE7" w:rsidRPr="002627BA" w:rsidRDefault="006D7EE7" w:rsidP="002627BA">
            <w:pPr>
              <w:spacing w:line="360" w:lineRule="auto"/>
              <w:jc w:val="center"/>
              <w:rPr>
                <w:sz w:val="24"/>
              </w:rPr>
            </w:pPr>
            <w:r w:rsidRPr="002627BA">
              <w:rPr>
                <w:sz w:val="24"/>
              </w:rPr>
              <w:t>57.1</w:t>
            </w:r>
          </w:p>
        </w:tc>
        <w:tc>
          <w:tcPr>
            <w:tcW w:w="2835" w:type="dxa"/>
            <w:tcBorders>
              <w:top w:val="nil"/>
              <w:bottom w:val="nil"/>
            </w:tcBorders>
            <w:noWrap/>
            <w:hideMark/>
          </w:tcPr>
          <w:p w14:paraId="0916EFCB" w14:textId="77777777" w:rsidR="006D7EE7" w:rsidRPr="002627BA" w:rsidRDefault="006D7EE7" w:rsidP="002627BA">
            <w:pPr>
              <w:spacing w:line="360" w:lineRule="auto"/>
              <w:jc w:val="center"/>
              <w:rPr>
                <w:sz w:val="24"/>
              </w:rPr>
            </w:pPr>
            <w:r w:rsidRPr="002627BA">
              <w:rPr>
                <w:sz w:val="24"/>
              </w:rPr>
              <w:t>-3.07469</w:t>
            </w:r>
          </w:p>
        </w:tc>
      </w:tr>
      <w:tr w:rsidR="006D7EE7" w:rsidRPr="002627BA" w14:paraId="3F4742CA" w14:textId="77777777" w:rsidTr="008834E2">
        <w:trPr>
          <w:trHeight w:val="285"/>
        </w:trPr>
        <w:tc>
          <w:tcPr>
            <w:tcW w:w="3256" w:type="dxa"/>
            <w:vMerge/>
          </w:tcPr>
          <w:p w14:paraId="414D17B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5936347" w14:textId="77777777" w:rsidR="006D7EE7" w:rsidRPr="002627BA" w:rsidRDefault="006D7EE7" w:rsidP="002627BA">
            <w:pPr>
              <w:spacing w:line="360" w:lineRule="auto"/>
              <w:jc w:val="center"/>
              <w:rPr>
                <w:sz w:val="24"/>
              </w:rPr>
            </w:pPr>
            <w:r w:rsidRPr="002627BA">
              <w:rPr>
                <w:sz w:val="24"/>
              </w:rPr>
              <w:t>59.5</w:t>
            </w:r>
          </w:p>
        </w:tc>
        <w:tc>
          <w:tcPr>
            <w:tcW w:w="2835" w:type="dxa"/>
            <w:tcBorders>
              <w:top w:val="nil"/>
              <w:bottom w:val="nil"/>
            </w:tcBorders>
            <w:noWrap/>
            <w:hideMark/>
          </w:tcPr>
          <w:p w14:paraId="4254838B" w14:textId="77777777" w:rsidR="006D7EE7" w:rsidRPr="002627BA" w:rsidRDefault="006D7EE7" w:rsidP="002627BA">
            <w:pPr>
              <w:spacing w:line="360" w:lineRule="auto"/>
              <w:jc w:val="center"/>
              <w:rPr>
                <w:sz w:val="24"/>
              </w:rPr>
            </w:pPr>
            <w:r w:rsidRPr="002627BA">
              <w:rPr>
                <w:sz w:val="24"/>
              </w:rPr>
              <w:t>-3.42022</w:t>
            </w:r>
          </w:p>
        </w:tc>
      </w:tr>
      <w:tr w:rsidR="006D7EE7" w:rsidRPr="002627BA" w14:paraId="7ACCE95C" w14:textId="77777777" w:rsidTr="008834E2">
        <w:trPr>
          <w:trHeight w:val="285"/>
        </w:trPr>
        <w:tc>
          <w:tcPr>
            <w:tcW w:w="3256" w:type="dxa"/>
            <w:vMerge/>
          </w:tcPr>
          <w:p w14:paraId="2BDA0A5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6CA6B1D" w14:textId="77777777" w:rsidR="006D7EE7" w:rsidRPr="002627BA" w:rsidRDefault="006D7EE7" w:rsidP="002627BA">
            <w:pPr>
              <w:spacing w:line="360" w:lineRule="auto"/>
              <w:jc w:val="center"/>
              <w:rPr>
                <w:sz w:val="24"/>
              </w:rPr>
            </w:pPr>
            <w:r w:rsidRPr="002627BA">
              <w:rPr>
                <w:sz w:val="24"/>
              </w:rPr>
              <w:t>62.1</w:t>
            </w:r>
          </w:p>
        </w:tc>
        <w:tc>
          <w:tcPr>
            <w:tcW w:w="2835" w:type="dxa"/>
            <w:tcBorders>
              <w:top w:val="nil"/>
              <w:bottom w:val="nil"/>
            </w:tcBorders>
            <w:noWrap/>
            <w:hideMark/>
          </w:tcPr>
          <w:p w14:paraId="7E7C1F62" w14:textId="77777777" w:rsidR="006D7EE7" w:rsidRPr="002627BA" w:rsidRDefault="006D7EE7" w:rsidP="002627BA">
            <w:pPr>
              <w:spacing w:line="360" w:lineRule="auto"/>
              <w:jc w:val="center"/>
              <w:rPr>
                <w:sz w:val="24"/>
              </w:rPr>
            </w:pPr>
            <w:r w:rsidRPr="002627BA">
              <w:rPr>
                <w:sz w:val="24"/>
              </w:rPr>
              <w:t>-3.73518</w:t>
            </w:r>
          </w:p>
        </w:tc>
      </w:tr>
      <w:tr w:rsidR="006D7EE7" w:rsidRPr="002627BA" w14:paraId="1680247B" w14:textId="77777777" w:rsidTr="008834E2">
        <w:trPr>
          <w:trHeight w:val="285"/>
        </w:trPr>
        <w:tc>
          <w:tcPr>
            <w:tcW w:w="3256" w:type="dxa"/>
            <w:vMerge/>
          </w:tcPr>
          <w:p w14:paraId="22216AE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70E0856" w14:textId="77777777" w:rsidR="006D7EE7" w:rsidRPr="002627BA" w:rsidRDefault="006D7EE7" w:rsidP="002627BA">
            <w:pPr>
              <w:spacing w:line="360" w:lineRule="auto"/>
              <w:jc w:val="center"/>
              <w:rPr>
                <w:sz w:val="24"/>
              </w:rPr>
            </w:pPr>
            <w:r w:rsidRPr="002627BA">
              <w:rPr>
                <w:sz w:val="24"/>
              </w:rPr>
              <w:t>64.5</w:t>
            </w:r>
          </w:p>
        </w:tc>
        <w:tc>
          <w:tcPr>
            <w:tcW w:w="2835" w:type="dxa"/>
            <w:tcBorders>
              <w:top w:val="nil"/>
              <w:bottom w:val="nil"/>
            </w:tcBorders>
            <w:noWrap/>
            <w:hideMark/>
          </w:tcPr>
          <w:p w14:paraId="7062B9D5" w14:textId="77777777" w:rsidR="006D7EE7" w:rsidRPr="002627BA" w:rsidRDefault="006D7EE7" w:rsidP="002627BA">
            <w:pPr>
              <w:spacing w:line="360" w:lineRule="auto"/>
              <w:jc w:val="center"/>
              <w:rPr>
                <w:sz w:val="24"/>
              </w:rPr>
            </w:pPr>
            <w:r w:rsidRPr="002627BA">
              <w:rPr>
                <w:sz w:val="24"/>
              </w:rPr>
              <w:t>-4.08092</w:t>
            </w:r>
          </w:p>
        </w:tc>
      </w:tr>
      <w:tr w:rsidR="006D7EE7" w:rsidRPr="002627BA" w14:paraId="3D22EABC" w14:textId="77777777" w:rsidTr="008834E2">
        <w:trPr>
          <w:trHeight w:val="285"/>
        </w:trPr>
        <w:tc>
          <w:tcPr>
            <w:tcW w:w="3256" w:type="dxa"/>
            <w:vMerge/>
          </w:tcPr>
          <w:p w14:paraId="4D043F2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6F7850C" w14:textId="77777777" w:rsidR="006D7EE7" w:rsidRPr="002627BA" w:rsidRDefault="006D7EE7" w:rsidP="002627BA">
            <w:pPr>
              <w:spacing w:line="360" w:lineRule="auto"/>
              <w:jc w:val="center"/>
              <w:rPr>
                <w:sz w:val="24"/>
              </w:rPr>
            </w:pPr>
            <w:r w:rsidRPr="002627BA">
              <w:rPr>
                <w:sz w:val="24"/>
              </w:rPr>
              <w:t>67.1</w:t>
            </w:r>
          </w:p>
        </w:tc>
        <w:tc>
          <w:tcPr>
            <w:tcW w:w="2835" w:type="dxa"/>
            <w:tcBorders>
              <w:top w:val="nil"/>
              <w:bottom w:val="nil"/>
            </w:tcBorders>
            <w:noWrap/>
            <w:hideMark/>
          </w:tcPr>
          <w:p w14:paraId="50B7FAF2" w14:textId="77777777" w:rsidR="006D7EE7" w:rsidRPr="002627BA" w:rsidRDefault="006D7EE7" w:rsidP="002627BA">
            <w:pPr>
              <w:spacing w:line="360" w:lineRule="auto"/>
              <w:jc w:val="center"/>
              <w:rPr>
                <w:sz w:val="24"/>
              </w:rPr>
            </w:pPr>
            <w:r w:rsidRPr="002627BA">
              <w:rPr>
                <w:sz w:val="24"/>
              </w:rPr>
              <w:t>-3.17134</w:t>
            </w:r>
          </w:p>
        </w:tc>
      </w:tr>
      <w:tr w:rsidR="006D7EE7" w:rsidRPr="002627BA" w14:paraId="4CDE145B" w14:textId="77777777" w:rsidTr="008834E2">
        <w:trPr>
          <w:trHeight w:val="285"/>
        </w:trPr>
        <w:tc>
          <w:tcPr>
            <w:tcW w:w="3256" w:type="dxa"/>
            <w:vMerge/>
          </w:tcPr>
          <w:p w14:paraId="7F93F97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AD591BB" w14:textId="77777777" w:rsidR="006D7EE7" w:rsidRPr="002627BA" w:rsidRDefault="006D7EE7" w:rsidP="002627BA">
            <w:pPr>
              <w:spacing w:line="360" w:lineRule="auto"/>
              <w:jc w:val="center"/>
              <w:rPr>
                <w:sz w:val="24"/>
              </w:rPr>
            </w:pPr>
            <w:r w:rsidRPr="002627BA">
              <w:rPr>
                <w:sz w:val="24"/>
              </w:rPr>
              <w:t>69.5</w:t>
            </w:r>
          </w:p>
        </w:tc>
        <w:tc>
          <w:tcPr>
            <w:tcW w:w="2835" w:type="dxa"/>
            <w:tcBorders>
              <w:top w:val="nil"/>
              <w:bottom w:val="nil"/>
            </w:tcBorders>
            <w:noWrap/>
            <w:hideMark/>
          </w:tcPr>
          <w:p w14:paraId="1E44B4F0" w14:textId="77777777" w:rsidR="006D7EE7" w:rsidRPr="002627BA" w:rsidRDefault="006D7EE7" w:rsidP="002627BA">
            <w:pPr>
              <w:spacing w:line="360" w:lineRule="auto"/>
              <w:jc w:val="center"/>
              <w:rPr>
                <w:sz w:val="24"/>
              </w:rPr>
            </w:pPr>
            <w:r w:rsidRPr="002627BA">
              <w:rPr>
                <w:sz w:val="24"/>
              </w:rPr>
              <w:t>-4.42022</w:t>
            </w:r>
          </w:p>
        </w:tc>
      </w:tr>
      <w:tr w:rsidR="006D7EE7" w:rsidRPr="002627BA" w14:paraId="4B877D67" w14:textId="77777777" w:rsidTr="008834E2">
        <w:trPr>
          <w:trHeight w:val="285"/>
        </w:trPr>
        <w:tc>
          <w:tcPr>
            <w:tcW w:w="3256" w:type="dxa"/>
            <w:vMerge/>
          </w:tcPr>
          <w:p w14:paraId="7EBFD79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0BF020B" w14:textId="77777777" w:rsidR="006D7EE7" w:rsidRPr="002627BA" w:rsidRDefault="006D7EE7" w:rsidP="002627BA">
            <w:pPr>
              <w:spacing w:line="360" w:lineRule="auto"/>
              <w:jc w:val="center"/>
              <w:rPr>
                <w:sz w:val="24"/>
              </w:rPr>
            </w:pPr>
            <w:r w:rsidRPr="002627BA">
              <w:rPr>
                <w:sz w:val="24"/>
              </w:rPr>
              <w:t>72.1</w:t>
            </w:r>
          </w:p>
        </w:tc>
        <w:tc>
          <w:tcPr>
            <w:tcW w:w="2835" w:type="dxa"/>
            <w:tcBorders>
              <w:top w:val="nil"/>
              <w:bottom w:val="nil"/>
            </w:tcBorders>
            <w:noWrap/>
            <w:hideMark/>
          </w:tcPr>
          <w:p w14:paraId="5ABE2468" w14:textId="77777777" w:rsidR="006D7EE7" w:rsidRPr="002627BA" w:rsidRDefault="006D7EE7" w:rsidP="002627BA">
            <w:pPr>
              <w:spacing w:line="360" w:lineRule="auto"/>
              <w:jc w:val="center"/>
              <w:rPr>
                <w:sz w:val="24"/>
              </w:rPr>
            </w:pPr>
            <w:r w:rsidRPr="002627BA">
              <w:rPr>
                <w:sz w:val="24"/>
              </w:rPr>
              <w:t>-3.47756</w:t>
            </w:r>
          </w:p>
        </w:tc>
      </w:tr>
      <w:tr w:rsidR="006D7EE7" w:rsidRPr="002627BA" w14:paraId="5525E8E1" w14:textId="77777777" w:rsidTr="008834E2">
        <w:trPr>
          <w:trHeight w:val="285"/>
        </w:trPr>
        <w:tc>
          <w:tcPr>
            <w:tcW w:w="3256" w:type="dxa"/>
            <w:vMerge/>
          </w:tcPr>
          <w:p w14:paraId="27E2A72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D33F2CA" w14:textId="77777777" w:rsidR="006D7EE7" w:rsidRPr="002627BA" w:rsidRDefault="006D7EE7" w:rsidP="002627BA">
            <w:pPr>
              <w:spacing w:line="360" w:lineRule="auto"/>
              <w:jc w:val="center"/>
              <w:rPr>
                <w:sz w:val="24"/>
              </w:rPr>
            </w:pPr>
            <w:r w:rsidRPr="002627BA">
              <w:rPr>
                <w:sz w:val="24"/>
              </w:rPr>
              <w:t>74.5</w:t>
            </w:r>
          </w:p>
        </w:tc>
        <w:tc>
          <w:tcPr>
            <w:tcW w:w="2835" w:type="dxa"/>
            <w:tcBorders>
              <w:top w:val="nil"/>
              <w:bottom w:val="nil"/>
            </w:tcBorders>
            <w:noWrap/>
            <w:hideMark/>
          </w:tcPr>
          <w:p w14:paraId="0CF604E1" w14:textId="77777777" w:rsidR="006D7EE7" w:rsidRPr="002627BA" w:rsidRDefault="006D7EE7" w:rsidP="002627BA">
            <w:pPr>
              <w:spacing w:line="360" w:lineRule="auto"/>
              <w:jc w:val="center"/>
              <w:rPr>
                <w:sz w:val="24"/>
              </w:rPr>
            </w:pPr>
            <w:r w:rsidRPr="002627BA">
              <w:rPr>
                <w:sz w:val="24"/>
              </w:rPr>
              <w:t>-3.54212</w:t>
            </w:r>
          </w:p>
        </w:tc>
      </w:tr>
      <w:tr w:rsidR="006D7EE7" w:rsidRPr="002627BA" w14:paraId="627B3233" w14:textId="77777777" w:rsidTr="008834E2">
        <w:trPr>
          <w:trHeight w:val="285"/>
        </w:trPr>
        <w:tc>
          <w:tcPr>
            <w:tcW w:w="3256" w:type="dxa"/>
            <w:vMerge/>
          </w:tcPr>
          <w:p w14:paraId="2A63E1F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4E0C5F4" w14:textId="77777777" w:rsidR="006D7EE7" w:rsidRPr="002627BA" w:rsidRDefault="006D7EE7" w:rsidP="002627BA">
            <w:pPr>
              <w:spacing w:line="360" w:lineRule="auto"/>
              <w:jc w:val="center"/>
              <w:rPr>
                <w:sz w:val="24"/>
              </w:rPr>
            </w:pPr>
            <w:r w:rsidRPr="002627BA">
              <w:rPr>
                <w:sz w:val="24"/>
              </w:rPr>
              <w:t>77.1</w:t>
            </w:r>
          </w:p>
        </w:tc>
        <w:tc>
          <w:tcPr>
            <w:tcW w:w="2835" w:type="dxa"/>
            <w:tcBorders>
              <w:top w:val="nil"/>
              <w:bottom w:val="nil"/>
            </w:tcBorders>
            <w:noWrap/>
            <w:hideMark/>
          </w:tcPr>
          <w:p w14:paraId="4E16F9D5" w14:textId="77777777" w:rsidR="006D7EE7" w:rsidRPr="002627BA" w:rsidRDefault="006D7EE7" w:rsidP="002627BA">
            <w:pPr>
              <w:spacing w:line="360" w:lineRule="auto"/>
              <w:jc w:val="center"/>
              <w:rPr>
                <w:sz w:val="24"/>
              </w:rPr>
            </w:pPr>
            <w:r w:rsidRPr="002627BA">
              <w:rPr>
                <w:sz w:val="24"/>
              </w:rPr>
              <w:t>-3.37366</w:t>
            </w:r>
          </w:p>
        </w:tc>
      </w:tr>
      <w:tr w:rsidR="006D7EE7" w:rsidRPr="002627BA" w14:paraId="792159EE" w14:textId="77777777" w:rsidTr="008834E2">
        <w:trPr>
          <w:trHeight w:val="285"/>
        </w:trPr>
        <w:tc>
          <w:tcPr>
            <w:tcW w:w="3256" w:type="dxa"/>
            <w:vMerge/>
          </w:tcPr>
          <w:p w14:paraId="2B41B5D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2EA588B" w14:textId="77777777" w:rsidR="006D7EE7" w:rsidRPr="002627BA" w:rsidRDefault="006D7EE7" w:rsidP="002627BA">
            <w:pPr>
              <w:spacing w:line="360" w:lineRule="auto"/>
              <w:jc w:val="center"/>
              <w:rPr>
                <w:sz w:val="24"/>
              </w:rPr>
            </w:pPr>
            <w:r w:rsidRPr="002627BA">
              <w:rPr>
                <w:sz w:val="24"/>
              </w:rPr>
              <w:t>79.5</w:t>
            </w:r>
          </w:p>
        </w:tc>
        <w:tc>
          <w:tcPr>
            <w:tcW w:w="2835" w:type="dxa"/>
            <w:tcBorders>
              <w:top w:val="nil"/>
              <w:bottom w:val="nil"/>
            </w:tcBorders>
            <w:noWrap/>
            <w:hideMark/>
          </w:tcPr>
          <w:p w14:paraId="435398FF" w14:textId="77777777" w:rsidR="006D7EE7" w:rsidRPr="002627BA" w:rsidRDefault="006D7EE7" w:rsidP="002627BA">
            <w:pPr>
              <w:spacing w:line="360" w:lineRule="auto"/>
              <w:jc w:val="center"/>
              <w:rPr>
                <w:sz w:val="24"/>
              </w:rPr>
            </w:pPr>
            <w:r w:rsidRPr="002627BA">
              <w:rPr>
                <w:sz w:val="24"/>
              </w:rPr>
              <w:t>-3.40012</w:t>
            </w:r>
          </w:p>
        </w:tc>
      </w:tr>
      <w:tr w:rsidR="006D7EE7" w:rsidRPr="002627BA" w14:paraId="1B93FF2B" w14:textId="77777777" w:rsidTr="008834E2">
        <w:trPr>
          <w:trHeight w:val="285"/>
        </w:trPr>
        <w:tc>
          <w:tcPr>
            <w:tcW w:w="3256" w:type="dxa"/>
            <w:vMerge/>
          </w:tcPr>
          <w:p w14:paraId="0F8403D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694E743" w14:textId="77777777" w:rsidR="006D7EE7" w:rsidRPr="002627BA" w:rsidRDefault="006D7EE7" w:rsidP="002627BA">
            <w:pPr>
              <w:spacing w:line="360" w:lineRule="auto"/>
              <w:jc w:val="center"/>
              <w:rPr>
                <w:sz w:val="24"/>
              </w:rPr>
            </w:pPr>
            <w:r w:rsidRPr="002627BA">
              <w:rPr>
                <w:sz w:val="24"/>
              </w:rPr>
              <w:t>82.1</w:t>
            </w:r>
          </w:p>
        </w:tc>
        <w:tc>
          <w:tcPr>
            <w:tcW w:w="2835" w:type="dxa"/>
            <w:tcBorders>
              <w:top w:val="nil"/>
              <w:bottom w:val="nil"/>
            </w:tcBorders>
            <w:noWrap/>
            <w:hideMark/>
          </w:tcPr>
          <w:p w14:paraId="2978D51A" w14:textId="77777777" w:rsidR="006D7EE7" w:rsidRPr="002627BA" w:rsidRDefault="006D7EE7" w:rsidP="002627BA">
            <w:pPr>
              <w:spacing w:line="360" w:lineRule="auto"/>
              <w:jc w:val="center"/>
              <w:rPr>
                <w:sz w:val="24"/>
              </w:rPr>
            </w:pPr>
            <w:r w:rsidRPr="002627BA">
              <w:rPr>
                <w:sz w:val="24"/>
              </w:rPr>
              <w:t>-3.37161</w:t>
            </w:r>
          </w:p>
        </w:tc>
      </w:tr>
      <w:tr w:rsidR="006D7EE7" w:rsidRPr="002627BA" w14:paraId="512C3059" w14:textId="77777777" w:rsidTr="008834E2">
        <w:trPr>
          <w:trHeight w:val="285"/>
        </w:trPr>
        <w:tc>
          <w:tcPr>
            <w:tcW w:w="3256" w:type="dxa"/>
            <w:vMerge/>
          </w:tcPr>
          <w:p w14:paraId="17B0DB5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6DBF784" w14:textId="77777777" w:rsidR="006D7EE7" w:rsidRPr="002627BA" w:rsidRDefault="006D7EE7" w:rsidP="002627BA">
            <w:pPr>
              <w:spacing w:line="360" w:lineRule="auto"/>
              <w:jc w:val="center"/>
              <w:rPr>
                <w:sz w:val="24"/>
              </w:rPr>
            </w:pPr>
            <w:r w:rsidRPr="002627BA">
              <w:rPr>
                <w:sz w:val="24"/>
              </w:rPr>
              <w:t>84.5</w:t>
            </w:r>
          </w:p>
        </w:tc>
        <w:tc>
          <w:tcPr>
            <w:tcW w:w="2835" w:type="dxa"/>
            <w:tcBorders>
              <w:top w:val="nil"/>
              <w:bottom w:val="nil"/>
            </w:tcBorders>
            <w:noWrap/>
            <w:hideMark/>
          </w:tcPr>
          <w:p w14:paraId="6FB36B67" w14:textId="77777777" w:rsidR="006D7EE7" w:rsidRPr="002627BA" w:rsidRDefault="006D7EE7" w:rsidP="002627BA">
            <w:pPr>
              <w:spacing w:line="360" w:lineRule="auto"/>
              <w:jc w:val="center"/>
              <w:rPr>
                <w:sz w:val="24"/>
              </w:rPr>
            </w:pPr>
            <w:r w:rsidRPr="002627BA">
              <w:rPr>
                <w:sz w:val="24"/>
              </w:rPr>
              <w:t>-3.19654</w:t>
            </w:r>
          </w:p>
        </w:tc>
      </w:tr>
      <w:tr w:rsidR="006D7EE7" w:rsidRPr="002627BA" w14:paraId="51FAE6A2" w14:textId="77777777" w:rsidTr="008834E2">
        <w:trPr>
          <w:trHeight w:val="285"/>
        </w:trPr>
        <w:tc>
          <w:tcPr>
            <w:tcW w:w="3256" w:type="dxa"/>
            <w:vMerge/>
          </w:tcPr>
          <w:p w14:paraId="2747AFC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42E6EC3" w14:textId="77777777" w:rsidR="006D7EE7" w:rsidRPr="002627BA" w:rsidRDefault="006D7EE7" w:rsidP="002627BA">
            <w:pPr>
              <w:spacing w:line="360" w:lineRule="auto"/>
              <w:jc w:val="center"/>
              <w:rPr>
                <w:sz w:val="24"/>
              </w:rPr>
            </w:pPr>
            <w:r w:rsidRPr="002627BA">
              <w:rPr>
                <w:sz w:val="24"/>
              </w:rPr>
              <w:t>87.1</w:t>
            </w:r>
          </w:p>
        </w:tc>
        <w:tc>
          <w:tcPr>
            <w:tcW w:w="2835" w:type="dxa"/>
            <w:tcBorders>
              <w:top w:val="nil"/>
              <w:bottom w:val="nil"/>
            </w:tcBorders>
            <w:noWrap/>
            <w:hideMark/>
          </w:tcPr>
          <w:p w14:paraId="045BD4AF" w14:textId="77777777" w:rsidR="006D7EE7" w:rsidRPr="002627BA" w:rsidRDefault="006D7EE7" w:rsidP="002627BA">
            <w:pPr>
              <w:spacing w:line="360" w:lineRule="auto"/>
              <w:jc w:val="center"/>
              <w:rPr>
                <w:sz w:val="24"/>
              </w:rPr>
            </w:pPr>
            <w:r w:rsidRPr="002627BA">
              <w:rPr>
                <w:sz w:val="24"/>
              </w:rPr>
              <w:t>-3.61618</w:t>
            </w:r>
          </w:p>
        </w:tc>
      </w:tr>
      <w:tr w:rsidR="006D7EE7" w:rsidRPr="002627BA" w14:paraId="4BFA6505" w14:textId="77777777" w:rsidTr="008834E2">
        <w:trPr>
          <w:trHeight w:val="285"/>
        </w:trPr>
        <w:tc>
          <w:tcPr>
            <w:tcW w:w="3256" w:type="dxa"/>
            <w:vMerge/>
          </w:tcPr>
          <w:p w14:paraId="216EC35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149EA48" w14:textId="77777777" w:rsidR="006D7EE7" w:rsidRPr="002627BA" w:rsidRDefault="006D7EE7" w:rsidP="002627BA">
            <w:pPr>
              <w:spacing w:line="360" w:lineRule="auto"/>
              <w:jc w:val="center"/>
              <w:rPr>
                <w:sz w:val="24"/>
              </w:rPr>
            </w:pPr>
            <w:r w:rsidRPr="002627BA">
              <w:rPr>
                <w:sz w:val="24"/>
              </w:rPr>
              <w:t>89.5</w:t>
            </w:r>
          </w:p>
        </w:tc>
        <w:tc>
          <w:tcPr>
            <w:tcW w:w="2835" w:type="dxa"/>
            <w:tcBorders>
              <w:top w:val="nil"/>
              <w:bottom w:val="nil"/>
            </w:tcBorders>
            <w:noWrap/>
            <w:hideMark/>
          </w:tcPr>
          <w:p w14:paraId="7BAD8CAB" w14:textId="77777777" w:rsidR="006D7EE7" w:rsidRPr="002627BA" w:rsidRDefault="006D7EE7" w:rsidP="002627BA">
            <w:pPr>
              <w:spacing w:line="360" w:lineRule="auto"/>
              <w:jc w:val="center"/>
              <w:rPr>
                <w:sz w:val="24"/>
              </w:rPr>
            </w:pPr>
            <w:r w:rsidRPr="002627BA">
              <w:rPr>
                <w:sz w:val="24"/>
              </w:rPr>
              <w:t>-3.02919</w:t>
            </w:r>
          </w:p>
        </w:tc>
      </w:tr>
      <w:tr w:rsidR="006D7EE7" w:rsidRPr="002627BA" w14:paraId="5E538FB3" w14:textId="77777777" w:rsidTr="008834E2">
        <w:trPr>
          <w:trHeight w:val="285"/>
        </w:trPr>
        <w:tc>
          <w:tcPr>
            <w:tcW w:w="3256" w:type="dxa"/>
            <w:vMerge/>
          </w:tcPr>
          <w:p w14:paraId="6002560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4ABCD0B" w14:textId="77777777" w:rsidR="006D7EE7" w:rsidRPr="002627BA" w:rsidRDefault="006D7EE7" w:rsidP="002627BA">
            <w:pPr>
              <w:spacing w:line="360" w:lineRule="auto"/>
              <w:jc w:val="center"/>
              <w:rPr>
                <w:sz w:val="24"/>
              </w:rPr>
            </w:pPr>
            <w:r w:rsidRPr="002627BA">
              <w:rPr>
                <w:sz w:val="24"/>
              </w:rPr>
              <w:t>92.1</w:t>
            </w:r>
          </w:p>
        </w:tc>
        <w:tc>
          <w:tcPr>
            <w:tcW w:w="2835" w:type="dxa"/>
            <w:tcBorders>
              <w:top w:val="nil"/>
              <w:bottom w:val="nil"/>
            </w:tcBorders>
            <w:noWrap/>
            <w:hideMark/>
          </w:tcPr>
          <w:p w14:paraId="5DE61229" w14:textId="77777777" w:rsidR="006D7EE7" w:rsidRPr="002627BA" w:rsidRDefault="006D7EE7" w:rsidP="002627BA">
            <w:pPr>
              <w:spacing w:line="360" w:lineRule="auto"/>
              <w:jc w:val="center"/>
              <w:rPr>
                <w:sz w:val="24"/>
              </w:rPr>
            </w:pPr>
            <w:r w:rsidRPr="002627BA">
              <w:rPr>
                <w:sz w:val="24"/>
              </w:rPr>
              <w:t>-4.03152</w:t>
            </w:r>
          </w:p>
        </w:tc>
      </w:tr>
      <w:tr w:rsidR="006D7EE7" w:rsidRPr="002627BA" w14:paraId="3C78D180" w14:textId="77777777" w:rsidTr="008834E2">
        <w:trPr>
          <w:trHeight w:val="285"/>
        </w:trPr>
        <w:tc>
          <w:tcPr>
            <w:tcW w:w="3256" w:type="dxa"/>
            <w:vMerge/>
          </w:tcPr>
          <w:p w14:paraId="46BCB9F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1362C50" w14:textId="77777777" w:rsidR="006D7EE7" w:rsidRPr="002627BA" w:rsidRDefault="006D7EE7" w:rsidP="002627BA">
            <w:pPr>
              <w:spacing w:line="360" w:lineRule="auto"/>
              <w:jc w:val="center"/>
              <w:rPr>
                <w:sz w:val="24"/>
              </w:rPr>
            </w:pPr>
            <w:r w:rsidRPr="002627BA">
              <w:rPr>
                <w:sz w:val="24"/>
              </w:rPr>
              <w:t>94.5</w:t>
            </w:r>
          </w:p>
        </w:tc>
        <w:tc>
          <w:tcPr>
            <w:tcW w:w="2835" w:type="dxa"/>
            <w:tcBorders>
              <w:top w:val="nil"/>
              <w:bottom w:val="nil"/>
            </w:tcBorders>
            <w:noWrap/>
            <w:hideMark/>
          </w:tcPr>
          <w:p w14:paraId="264EEA22" w14:textId="77777777" w:rsidR="006D7EE7" w:rsidRPr="002627BA" w:rsidRDefault="006D7EE7" w:rsidP="002627BA">
            <w:pPr>
              <w:spacing w:line="360" w:lineRule="auto"/>
              <w:jc w:val="center"/>
              <w:rPr>
                <w:sz w:val="24"/>
              </w:rPr>
            </w:pPr>
            <w:r w:rsidRPr="002627BA">
              <w:rPr>
                <w:sz w:val="24"/>
              </w:rPr>
              <w:t>-3.08566</w:t>
            </w:r>
          </w:p>
        </w:tc>
      </w:tr>
      <w:tr w:rsidR="006D7EE7" w:rsidRPr="002627BA" w14:paraId="630DF4DC" w14:textId="77777777" w:rsidTr="008834E2">
        <w:trPr>
          <w:trHeight w:val="285"/>
        </w:trPr>
        <w:tc>
          <w:tcPr>
            <w:tcW w:w="3256" w:type="dxa"/>
            <w:vMerge/>
          </w:tcPr>
          <w:p w14:paraId="0209E95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149F0F8" w14:textId="77777777" w:rsidR="006D7EE7" w:rsidRPr="002627BA" w:rsidRDefault="006D7EE7" w:rsidP="002627BA">
            <w:pPr>
              <w:spacing w:line="360" w:lineRule="auto"/>
              <w:jc w:val="center"/>
              <w:rPr>
                <w:sz w:val="24"/>
              </w:rPr>
            </w:pPr>
            <w:r w:rsidRPr="002627BA">
              <w:rPr>
                <w:sz w:val="24"/>
              </w:rPr>
              <w:t>97.3</w:t>
            </w:r>
          </w:p>
        </w:tc>
        <w:tc>
          <w:tcPr>
            <w:tcW w:w="2835" w:type="dxa"/>
            <w:tcBorders>
              <w:top w:val="nil"/>
              <w:bottom w:val="nil"/>
            </w:tcBorders>
            <w:noWrap/>
            <w:hideMark/>
          </w:tcPr>
          <w:p w14:paraId="1CAE3AAE" w14:textId="77777777" w:rsidR="006D7EE7" w:rsidRPr="002627BA" w:rsidRDefault="006D7EE7" w:rsidP="002627BA">
            <w:pPr>
              <w:spacing w:line="360" w:lineRule="auto"/>
              <w:jc w:val="center"/>
              <w:rPr>
                <w:sz w:val="24"/>
              </w:rPr>
            </w:pPr>
            <w:r w:rsidRPr="002627BA">
              <w:rPr>
                <w:sz w:val="24"/>
              </w:rPr>
              <w:t>-3.90309</w:t>
            </w:r>
          </w:p>
        </w:tc>
      </w:tr>
      <w:tr w:rsidR="006D7EE7" w:rsidRPr="002627BA" w14:paraId="3B0D5921" w14:textId="77777777" w:rsidTr="008834E2">
        <w:trPr>
          <w:trHeight w:val="285"/>
        </w:trPr>
        <w:tc>
          <w:tcPr>
            <w:tcW w:w="3256" w:type="dxa"/>
            <w:vMerge/>
          </w:tcPr>
          <w:p w14:paraId="297778F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76925F3" w14:textId="77777777" w:rsidR="006D7EE7" w:rsidRPr="002627BA" w:rsidRDefault="006D7EE7" w:rsidP="002627BA">
            <w:pPr>
              <w:spacing w:line="360" w:lineRule="auto"/>
              <w:jc w:val="center"/>
              <w:rPr>
                <w:sz w:val="24"/>
              </w:rPr>
            </w:pPr>
            <w:r w:rsidRPr="002627BA">
              <w:rPr>
                <w:sz w:val="24"/>
              </w:rPr>
              <w:t>99.5</w:t>
            </w:r>
          </w:p>
        </w:tc>
        <w:tc>
          <w:tcPr>
            <w:tcW w:w="2835" w:type="dxa"/>
            <w:tcBorders>
              <w:top w:val="nil"/>
              <w:bottom w:val="nil"/>
            </w:tcBorders>
            <w:noWrap/>
            <w:hideMark/>
          </w:tcPr>
          <w:p w14:paraId="47E1C347" w14:textId="77777777" w:rsidR="006D7EE7" w:rsidRPr="002627BA" w:rsidRDefault="006D7EE7" w:rsidP="002627BA">
            <w:pPr>
              <w:spacing w:line="360" w:lineRule="auto"/>
              <w:jc w:val="center"/>
              <w:rPr>
                <w:sz w:val="24"/>
              </w:rPr>
            </w:pPr>
            <w:r w:rsidRPr="002627BA">
              <w:rPr>
                <w:sz w:val="24"/>
              </w:rPr>
              <w:t>-3.28651</w:t>
            </w:r>
          </w:p>
        </w:tc>
      </w:tr>
      <w:tr w:rsidR="006D7EE7" w:rsidRPr="002627BA" w14:paraId="56360F18" w14:textId="77777777" w:rsidTr="008834E2">
        <w:trPr>
          <w:trHeight w:val="285"/>
        </w:trPr>
        <w:tc>
          <w:tcPr>
            <w:tcW w:w="3256" w:type="dxa"/>
            <w:vMerge/>
          </w:tcPr>
          <w:p w14:paraId="0A2114C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2266B83" w14:textId="77777777" w:rsidR="006D7EE7" w:rsidRPr="002627BA" w:rsidRDefault="006D7EE7" w:rsidP="002627BA">
            <w:pPr>
              <w:spacing w:line="360" w:lineRule="auto"/>
              <w:jc w:val="center"/>
              <w:rPr>
                <w:sz w:val="24"/>
              </w:rPr>
            </w:pPr>
            <w:r w:rsidRPr="002627BA">
              <w:rPr>
                <w:sz w:val="24"/>
              </w:rPr>
              <w:t>104.5</w:t>
            </w:r>
          </w:p>
        </w:tc>
        <w:tc>
          <w:tcPr>
            <w:tcW w:w="2835" w:type="dxa"/>
            <w:tcBorders>
              <w:top w:val="nil"/>
              <w:bottom w:val="nil"/>
            </w:tcBorders>
            <w:noWrap/>
            <w:hideMark/>
          </w:tcPr>
          <w:p w14:paraId="06F73EEF" w14:textId="77777777" w:rsidR="006D7EE7" w:rsidRPr="002627BA" w:rsidRDefault="006D7EE7" w:rsidP="002627BA">
            <w:pPr>
              <w:spacing w:line="360" w:lineRule="auto"/>
              <w:jc w:val="center"/>
              <w:rPr>
                <w:sz w:val="24"/>
              </w:rPr>
            </w:pPr>
            <w:r w:rsidRPr="002627BA">
              <w:rPr>
                <w:sz w:val="24"/>
              </w:rPr>
              <w:t>-3.28819</w:t>
            </w:r>
          </w:p>
        </w:tc>
      </w:tr>
      <w:tr w:rsidR="006D7EE7" w:rsidRPr="002627BA" w14:paraId="10F06A0D" w14:textId="77777777" w:rsidTr="008834E2">
        <w:trPr>
          <w:trHeight w:val="285"/>
        </w:trPr>
        <w:tc>
          <w:tcPr>
            <w:tcW w:w="3256" w:type="dxa"/>
            <w:vMerge/>
          </w:tcPr>
          <w:p w14:paraId="72EDF55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DEAF556" w14:textId="77777777" w:rsidR="006D7EE7" w:rsidRPr="002627BA" w:rsidRDefault="006D7EE7" w:rsidP="002627BA">
            <w:pPr>
              <w:spacing w:line="360" w:lineRule="auto"/>
              <w:jc w:val="center"/>
              <w:rPr>
                <w:sz w:val="24"/>
              </w:rPr>
            </w:pPr>
            <w:r w:rsidRPr="002627BA">
              <w:rPr>
                <w:sz w:val="24"/>
              </w:rPr>
              <w:t>109.5</w:t>
            </w:r>
          </w:p>
        </w:tc>
        <w:tc>
          <w:tcPr>
            <w:tcW w:w="2835" w:type="dxa"/>
            <w:tcBorders>
              <w:top w:val="nil"/>
              <w:bottom w:val="nil"/>
            </w:tcBorders>
            <w:noWrap/>
            <w:hideMark/>
          </w:tcPr>
          <w:p w14:paraId="29D2A428" w14:textId="77777777" w:rsidR="006D7EE7" w:rsidRPr="002627BA" w:rsidRDefault="006D7EE7" w:rsidP="002627BA">
            <w:pPr>
              <w:spacing w:line="360" w:lineRule="auto"/>
              <w:jc w:val="center"/>
              <w:rPr>
                <w:sz w:val="24"/>
              </w:rPr>
            </w:pPr>
            <w:r w:rsidRPr="002627BA">
              <w:rPr>
                <w:sz w:val="24"/>
              </w:rPr>
              <w:t>-3.45223</w:t>
            </w:r>
          </w:p>
        </w:tc>
      </w:tr>
      <w:tr w:rsidR="006D7EE7" w:rsidRPr="002627BA" w14:paraId="0622ACA3" w14:textId="77777777" w:rsidTr="008834E2">
        <w:trPr>
          <w:trHeight w:val="285"/>
        </w:trPr>
        <w:tc>
          <w:tcPr>
            <w:tcW w:w="3256" w:type="dxa"/>
            <w:vMerge/>
          </w:tcPr>
          <w:p w14:paraId="72212E3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DF5F3DA" w14:textId="77777777" w:rsidR="006D7EE7" w:rsidRPr="002627BA" w:rsidRDefault="006D7EE7" w:rsidP="002627BA">
            <w:pPr>
              <w:spacing w:line="360" w:lineRule="auto"/>
              <w:jc w:val="center"/>
              <w:rPr>
                <w:sz w:val="24"/>
              </w:rPr>
            </w:pPr>
            <w:r w:rsidRPr="002627BA">
              <w:rPr>
                <w:sz w:val="24"/>
              </w:rPr>
              <w:t>114.5</w:t>
            </w:r>
          </w:p>
        </w:tc>
        <w:tc>
          <w:tcPr>
            <w:tcW w:w="2835" w:type="dxa"/>
            <w:tcBorders>
              <w:top w:val="nil"/>
              <w:bottom w:val="nil"/>
            </w:tcBorders>
            <w:noWrap/>
            <w:hideMark/>
          </w:tcPr>
          <w:p w14:paraId="5F98DB51" w14:textId="77777777" w:rsidR="006D7EE7" w:rsidRPr="002627BA" w:rsidRDefault="006D7EE7" w:rsidP="002627BA">
            <w:pPr>
              <w:spacing w:line="360" w:lineRule="auto"/>
              <w:jc w:val="center"/>
              <w:rPr>
                <w:sz w:val="24"/>
              </w:rPr>
            </w:pPr>
            <w:r w:rsidRPr="002627BA">
              <w:rPr>
                <w:sz w:val="24"/>
              </w:rPr>
              <w:t>-3.64207</w:t>
            </w:r>
          </w:p>
        </w:tc>
      </w:tr>
      <w:tr w:rsidR="006D7EE7" w:rsidRPr="002627BA" w14:paraId="42E67D7E" w14:textId="77777777" w:rsidTr="008834E2">
        <w:trPr>
          <w:trHeight w:val="285"/>
        </w:trPr>
        <w:tc>
          <w:tcPr>
            <w:tcW w:w="3256" w:type="dxa"/>
            <w:vMerge/>
          </w:tcPr>
          <w:p w14:paraId="7B45A68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A119308" w14:textId="77777777" w:rsidR="006D7EE7" w:rsidRPr="002627BA" w:rsidRDefault="006D7EE7" w:rsidP="002627BA">
            <w:pPr>
              <w:spacing w:line="360" w:lineRule="auto"/>
              <w:jc w:val="center"/>
              <w:rPr>
                <w:sz w:val="24"/>
              </w:rPr>
            </w:pPr>
            <w:r w:rsidRPr="002627BA">
              <w:rPr>
                <w:sz w:val="24"/>
              </w:rPr>
              <w:t>119.5</w:t>
            </w:r>
          </w:p>
        </w:tc>
        <w:tc>
          <w:tcPr>
            <w:tcW w:w="2835" w:type="dxa"/>
            <w:tcBorders>
              <w:top w:val="nil"/>
              <w:bottom w:val="nil"/>
            </w:tcBorders>
            <w:noWrap/>
            <w:hideMark/>
          </w:tcPr>
          <w:p w14:paraId="4F427099" w14:textId="77777777" w:rsidR="006D7EE7" w:rsidRPr="002627BA" w:rsidRDefault="006D7EE7" w:rsidP="002627BA">
            <w:pPr>
              <w:spacing w:line="360" w:lineRule="auto"/>
              <w:jc w:val="center"/>
              <w:rPr>
                <w:sz w:val="24"/>
              </w:rPr>
            </w:pPr>
            <w:r w:rsidRPr="002627BA">
              <w:rPr>
                <w:sz w:val="24"/>
              </w:rPr>
              <w:t>-3.31247</w:t>
            </w:r>
          </w:p>
        </w:tc>
      </w:tr>
      <w:tr w:rsidR="006D7EE7" w:rsidRPr="002627BA" w14:paraId="54EC66C2" w14:textId="77777777" w:rsidTr="008834E2">
        <w:trPr>
          <w:trHeight w:val="285"/>
        </w:trPr>
        <w:tc>
          <w:tcPr>
            <w:tcW w:w="3256" w:type="dxa"/>
            <w:vMerge/>
          </w:tcPr>
          <w:p w14:paraId="1F69116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CCE8DD1" w14:textId="77777777" w:rsidR="006D7EE7" w:rsidRPr="002627BA" w:rsidRDefault="006D7EE7" w:rsidP="002627BA">
            <w:pPr>
              <w:spacing w:line="360" w:lineRule="auto"/>
              <w:jc w:val="center"/>
              <w:rPr>
                <w:sz w:val="24"/>
              </w:rPr>
            </w:pPr>
            <w:r w:rsidRPr="002627BA">
              <w:rPr>
                <w:sz w:val="24"/>
              </w:rPr>
              <w:t>124.5</w:t>
            </w:r>
          </w:p>
        </w:tc>
        <w:tc>
          <w:tcPr>
            <w:tcW w:w="2835" w:type="dxa"/>
            <w:tcBorders>
              <w:top w:val="nil"/>
              <w:bottom w:val="nil"/>
            </w:tcBorders>
            <w:noWrap/>
            <w:hideMark/>
          </w:tcPr>
          <w:p w14:paraId="3B235122" w14:textId="77777777" w:rsidR="006D7EE7" w:rsidRPr="002627BA" w:rsidRDefault="006D7EE7" w:rsidP="002627BA">
            <w:pPr>
              <w:spacing w:line="360" w:lineRule="auto"/>
              <w:jc w:val="center"/>
              <w:rPr>
                <w:sz w:val="24"/>
              </w:rPr>
            </w:pPr>
            <w:r w:rsidRPr="002627BA">
              <w:rPr>
                <w:sz w:val="24"/>
              </w:rPr>
              <w:t>-3.47366</w:t>
            </w:r>
          </w:p>
        </w:tc>
      </w:tr>
      <w:tr w:rsidR="006D7EE7" w:rsidRPr="002627BA" w14:paraId="43AFB4F9" w14:textId="77777777" w:rsidTr="008834E2">
        <w:trPr>
          <w:trHeight w:val="285"/>
        </w:trPr>
        <w:tc>
          <w:tcPr>
            <w:tcW w:w="3256" w:type="dxa"/>
            <w:vMerge/>
          </w:tcPr>
          <w:p w14:paraId="0C2EFF6A" w14:textId="77777777" w:rsidR="006D7EE7" w:rsidRPr="002627BA" w:rsidRDefault="006D7EE7" w:rsidP="002627BA">
            <w:pPr>
              <w:spacing w:line="360" w:lineRule="auto"/>
              <w:jc w:val="center"/>
              <w:rPr>
                <w:sz w:val="24"/>
              </w:rPr>
            </w:pPr>
          </w:p>
        </w:tc>
        <w:tc>
          <w:tcPr>
            <w:tcW w:w="1842" w:type="dxa"/>
            <w:tcBorders>
              <w:top w:val="nil"/>
              <w:bottom w:val="single" w:sz="4" w:space="0" w:color="auto"/>
            </w:tcBorders>
            <w:noWrap/>
            <w:hideMark/>
          </w:tcPr>
          <w:p w14:paraId="02093E4F" w14:textId="77777777" w:rsidR="006D7EE7" w:rsidRPr="002627BA" w:rsidRDefault="006D7EE7" w:rsidP="002627BA">
            <w:pPr>
              <w:spacing w:line="360" w:lineRule="auto"/>
              <w:jc w:val="center"/>
              <w:rPr>
                <w:sz w:val="24"/>
              </w:rPr>
            </w:pPr>
            <w:r w:rsidRPr="002627BA">
              <w:rPr>
                <w:sz w:val="24"/>
              </w:rPr>
              <w:t>128.5</w:t>
            </w:r>
          </w:p>
        </w:tc>
        <w:tc>
          <w:tcPr>
            <w:tcW w:w="2835" w:type="dxa"/>
            <w:tcBorders>
              <w:top w:val="nil"/>
              <w:bottom w:val="single" w:sz="4" w:space="0" w:color="auto"/>
            </w:tcBorders>
            <w:noWrap/>
            <w:hideMark/>
          </w:tcPr>
          <w:p w14:paraId="37A8040A" w14:textId="77777777" w:rsidR="006D7EE7" w:rsidRPr="002627BA" w:rsidRDefault="006D7EE7" w:rsidP="002627BA">
            <w:pPr>
              <w:spacing w:line="360" w:lineRule="auto"/>
              <w:jc w:val="center"/>
              <w:rPr>
                <w:sz w:val="24"/>
              </w:rPr>
            </w:pPr>
            <w:r w:rsidRPr="002627BA">
              <w:rPr>
                <w:sz w:val="24"/>
              </w:rPr>
              <w:t>-3.54821</w:t>
            </w:r>
          </w:p>
        </w:tc>
      </w:tr>
      <w:tr w:rsidR="006D7EE7" w:rsidRPr="002627BA" w14:paraId="65EE32D4" w14:textId="77777777" w:rsidTr="008834E2">
        <w:trPr>
          <w:trHeight w:val="285"/>
        </w:trPr>
        <w:tc>
          <w:tcPr>
            <w:tcW w:w="3256" w:type="dxa"/>
            <w:vMerge w:val="restart"/>
          </w:tcPr>
          <w:p w14:paraId="46BE8DEC" w14:textId="77777777" w:rsidR="006D7EE7" w:rsidRPr="002627BA" w:rsidRDefault="006D7EE7" w:rsidP="002627BA">
            <w:pPr>
              <w:spacing w:line="360" w:lineRule="auto"/>
              <w:jc w:val="center"/>
              <w:rPr>
                <w:sz w:val="24"/>
              </w:rPr>
            </w:pPr>
            <w:r w:rsidRPr="002627BA">
              <w:rPr>
                <w:sz w:val="24"/>
              </w:rPr>
              <w:t>QZK03~12</w:t>
            </w:r>
          </w:p>
          <w:p w14:paraId="17576BEE" w14:textId="77777777" w:rsidR="006D7EE7" w:rsidRPr="002627BA" w:rsidRDefault="006D7EE7" w:rsidP="002627BA">
            <w:pPr>
              <w:spacing w:line="360" w:lineRule="auto"/>
              <w:jc w:val="center"/>
              <w:rPr>
                <w:sz w:val="24"/>
              </w:rPr>
            </w:pPr>
            <w:r w:rsidRPr="002627BA">
              <w:rPr>
                <w:sz w:val="24"/>
              </w:rPr>
              <w:t>Mean burial depth is 90m</w:t>
            </w:r>
          </w:p>
          <w:p w14:paraId="0FD45118" w14:textId="77777777" w:rsidR="006D7EE7" w:rsidRPr="002627BA" w:rsidRDefault="006D7EE7" w:rsidP="002627BA">
            <w:pPr>
              <w:spacing w:line="360" w:lineRule="auto"/>
              <w:jc w:val="center"/>
              <w:rPr>
                <w:sz w:val="24"/>
              </w:rPr>
            </w:pPr>
            <w:r w:rsidRPr="002627BA">
              <w:rPr>
                <w:sz w:val="24"/>
              </w:rPr>
              <w:t>Main lithology is granodiorite/ without fault crossing</w:t>
            </w:r>
          </w:p>
        </w:tc>
        <w:tc>
          <w:tcPr>
            <w:tcW w:w="1842" w:type="dxa"/>
            <w:tcBorders>
              <w:bottom w:val="nil"/>
            </w:tcBorders>
            <w:noWrap/>
            <w:hideMark/>
          </w:tcPr>
          <w:p w14:paraId="5F37D212" w14:textId="77777777" w:rsidR="006D7EE7" w:rsidRPr="002627BA" w:rsidRDefault="006D7EE7" w:rsidP="002627BA">
            <w:pPr>
              <w:spacing w:line="360" w:lineRule="auto"/>
              <w:jc w:val="center"/>
              <w:rPr>
                <w:sz w:val="24"/>
              </w:rPr>
            </w:pPr>
            <w:r w:rsidRPr="002627BA">
              <w:rPr>
                <w:sz w:val="24"/>
              </w:rPr>
              <w:t>1</w:t>
            </w:r>
          </w:p>
        </w:tc>
        <w:tc>
          <w:tcPr>
            <w:tcW w:w="2835" w:type="dxa"/>
            <w:tcBorders>
              <w:bottom w:val="nil"/>
            </w:tcBorders>
            <w:noWrap/>
            <w:hideMark/>
          </w:tcPr>
          <w:p w14:paraId="7B82D9E5" w14:textId="77777777" w:rsidR="006D7EE7" w:rsidRPr="002627BA" w:rsidRDefault="006D7EE7" w:rsidP="002627BA">
            <w:pPr>
              <w:spacing w:line="360" w:lineRule="auto"/>
              <w:jc w:val="center"/>
              <w:rPr>
                <w:sz w:val="24"/>
              </w:rPr>
            </w:pPr>
            <w:r w:rsidRPr="002627BA">
              <w:rPr>
                <w:sz w:val="24"/>
              </w:rPr>
              <w:t>-3.99823</w:t>
            </w:r>
          </w:p>
        </w:tc>
      </w:tr>
      <w:tr w:rsidR="006D7EE7" w:rsidRPr="002627BA" w14:paraId="6FEC419C" w14:textId="77777777" w:rsidTr="008834E2">
        <w:trPr>
          <w:trHeight w:val="285"/>
        </w:trPr>
        <w:tc>
          <w:tcPr>
            <w:tcW w:w="3256" w:type="dxa"/>
            <w:vMerge/>
          </w:tcPr>
          <w:p w14:paraId="7E20ECF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02FCCE5" w14:textId="77777777" w:rsidR="006D7EE7" w:rsidRPr="002627BA" w:rsidRDefault="006D7EE7" w:rsidP="002627BA">
            <w:pPr>
              <w:spacing w:line="360" w:lineRule="auto"/>
              <w:jc w:val="center"/>
              <w:rPr>
                <w:sz w:val="24"/>
              </w:rPr>
            </w:pPr>
            <w:r w:rsidRPr="002627BA">
              <w:rPr>
                <w:sz w:val="24"/>
              </w:rPr>
              <w:t>1.8</w:t>
            </w:r>
          </w:p>
        </w:tc>
        <w:tc>
          <w:tcPr>
            <w:tcW w:w="2835" w:type="dxa"/>
            <w:tcBorders>
              <w:top w:val="nil"/>
              <w:bottom w:val="nil"/>
            </w:tcBorders>
            <w:noWrap/>
            <w:hideMark/>
          </w:tcPr>
          <w:p w14:paraId="54D44F1F" w14:textId="77777777" w:rsidR="006D7EE7" w:rsidRPr="002627BA" w:rsidRDefault="006D7EE7" w:rsidP="002627BA">
            <w:pPr>
              <w:spacing w:line="360" w:lineRule="auto"/>
              <w:jc w:val="center"/>
              <w:rPr>
                <w:sz w:val="24"/>
              </w:rPr>
            </w:pPr>
            <w:r w:rsidRPr="002627BA">
              <w:rPr>
                <w:sz w:val="24"/>
              </w:rPr>
              <w:t>-3.98352</w:t>
            </w:r>
          </w:p>
        </w:tc>
      </w:tr>
      <w:tr w:rsidR="006D7EE7" w:rsidRPr="002627BA" w14:paraId="12E63B33" w14:textId="77777777" w:rsidTr="008834E2">
        <w:trPr>
          <w:trHeight w:val="285"/>
        </w:trPr>
        <w:tc>
          <w:tcPr>
            <w:tcW w:w="3256" w:type="dxa"/>
            <w:vMerge/>
          </w:tcPr>
          <w:p w14:paraId="559DE65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59AB4BB" w14:textId="77777777" w:rsidR="006D7EE7" w:rsidRPr="002627BA" w:rsidRDefault="006D7EE7" w:rsidP="002627BA">
            <w:pPr>
              <w:spacing w:line="360" w:lineRule="auto"/>
              <w:jc w:val="center"/>
              <w:rPr>
                <w:sz w:val="24"/>
              </w:rPr>
            </w:pPr>
            <w:r w:rsidRPr="002627BA">
              <w:rPr>
                <w:sz w:val="24"/>
              </w:rPr>
              <w:t>2</w:t>
            </w:r>
          </w:p>
        </w:tc>
        <w:tc>
          <w:tcPr>
            <w:tcW w:w="2835" w:type="dxa"/>
            <w:tcBorders>
              <w:top w:val="nil"/>
              <w:bottom w:val="nil"/>
            </w:tcBorders>
            <w:noWrap/>
            <w:hideMark/>
          </w:tcPr>
          <w:p w14:paraId="3B143FF4" w14:textId="77777777" w:rsidR="006D7EE7" w:rsidRPr="002627BA" w:rsidRDefault="006D7EE7" w:rsidP="002627BA">
            <w:pPr>
              <w:spacing w:line="360" w:lineRule="auto"/>
              <w:jc w:val="center"/>
              <w:rPr>
                <w:sz w:val="24"/>
              </w:rPr>
            </w:pPr>
            <w:r w:rsidRPr="002627BA">
              <w:rPr>
                <w:sz w:val="24"/>
              </w:rPr>
              <w:t>-4.00941</w:t>
            </w:r>
          </w:p>
        </w:tc>
      </w:tr>
      <w:tr w:rsidR="006D7EE7" w:rsidRPr="002627BA" w14:paraId="5B18C714" w14:textId="77777777" w:rsidTr="008834E2">
        <w:trPr>
          <w:trHeight w:val="285"/>
        </w:trPr>
        <w:tc>
          <w:tcPr>
            <w:tcW w:w="3256" w:type="dxa"/>
            <w:vMerge/>
          </w:tcPr>
          <w:p w14:paraId="2579D8E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E834420" w14:textId="77777777" w:rsidR="006D7EE7" w:rsidRPr="002627BA" w:rsidRDefault="006D7EE7" w:rsidP="002627BA">
            <w:pPr>
              <w:spacing w:line="360" w:lineRule="auto"/>
              <w:jc w:val="center"/>
              <w:rPr>
                <w:sz w:val="24"/>
              </w:rPr>
            </w:pPr>
            <w:r w:rsidRPr="002627BA">
              <w:rPr>
                <w:sz w:val="24"/>
              </w:rPr>
              <w:t>2</w:t>
            </w:r>
          </w:p>
        </w:tc>
        <w:tc>
          <w:tcPr>
            <w:tcW w:w="2835" w:type="dxa"/>
            <w:tcBorders>
              <w:top w:val="nil"/>
              <w:bottom w:val="nil"/>
            </w:tcBorders>
            <w:noWrap/>
            <w:hideMark/>
          </w:tcPr>
          <w:p w14:paraId="1CD96588" w14:textId="77777777" w:rsidR="006D7EE7" w:rsidRPr="002627BA" w:rsidRDefault="006D7EE7" w:rsidP="002627BA">
            <w:pPr>
              <w:spacing w:line="360" w:lineRule="auto"/>
              <w:jc w:val="center"/>
              <w:rPr>
                <w:sz w:val="24"/>
              </w:rPr>
            </w:pPr>
            <w:r w:rsidRPr="002627BA">
              <w:rPr>
                <w:sz w:val="24"/>
              </w:rPr>
              <w:t>-4.17309</w:t>
            </w:r>
          </w:p>
        </w:tc>
      </w:tr>
      <w:tr w:rsidR="006D7EE7" w:rsidRPr="002627BA" w14:paraId="3E79401C" w14:textId="77777777" w:rsidTr="008834E2">
        <w:trPr>
          <w:trHeight w:val="285"/>
        </w:trPr>
        <w:tc>
          <w:tcPr>
            <w:tcW w:w="3256" w:type="dxa"/>
            <w:vMerge/>
          </w:tcPr>
          <w:p w14:paraId="609A3EB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8646393" w14:textId="77777777" w:rsidR="006D7EE7" w:rsidRPr="002627BA" w:rsidRDefault="006D7EE7" w:rsidP="002627BA">
            <w:pPr>
              <w:spacing w:line="360" w:lineRule="auto"/>
              <w:jc w:val="center"/>
              <w:rPr>
                <w:sz w:val="24"/>
              </w:rPr>
            </w:pPr>
            <w:r w:rsidRPr="002627BA">
              <w:rPr>
                <w:sz w:val="24"/>
              </w:rPr>
              <w:t>3</w:t>
            </w:r>
          </w:p>
        </w:tc>
        <w:tc>
          <w:tcPr>
            <w:tcW w:w="2835" w:type="dxa"/>
            <w:tcBorders>
              <w:top w:val="nil"/>
              <w:bottom w:val="nil"/>
            </w:tcBorders>
            <w:noWrap/>
            <w:hideMark/>
          </w:tcPr>
          <w:p w14:paraId="5E4CAC42" w14:textId="77777777" w:rsidR="006D7EE7" w:rsidRPr="002627BA" w:rsidRDefault="006D7EE7" w:rsidP="002627BA">
            <w:pPr>
              <w:spacing w:line="360" w:lineRule="auto"/>
              <w:jc w:val="center"/>
              <w:rPr>
                <w:sz w:val="24"/>
              </w:rPr>
            </w:pPr>
            <w:r w:rsidRPr="002627BA">
              <w:rPr>
                <w:sz w:val="24"/>
              </w:rPr>
              <w:t>-4.04487</w:t>
            </w:r>
          </w:p>
        </w:tc>
      </w:tr>
      <w:tr w:rsidR="006D7EE7" w:rsidRPr="002627BA" w14:paraId="4EF64452" w14:textId="77777777" w:rsidTr="008834E2">
        <w:trPr>
          <w:trHeight w:val="285"/>
        </w:trPr>
        <w:tc>
          <w:tcPr>
            <w:tcW w:w="3256" w:type="dxa"/>
            <w:vMerge/>
          </w:tcPr>
          <w:p w14:paraId="4C9D4DB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9BBFDC9" w14:textId="77777777" w:rsidR="006D7EE7" w:rsidRPr="002627BA" w:rsidRDefault="006D7EE7" w:rsidP="002627BA">
            <w:pPr>
              <w:spacing w:line="360" w:lineRule="auto"/>
              <w:jc w:val="center"/>
              <w:rPr>
                <w:sz w:val="24"/>
              </w:rPr>
            </w:pPr>
            <w:r w:rsidRPr="002627BA">
              <w:rPr>
                <w:sz w:val="24"/>
              </w:rPr>
              <w:t>3.1</w:t>
            </w:r>
          </w:p>
        </w:tc>
        <w:tc>
          <w:tcPr>
            <w:tcW w:w="2835" w:type="dxa"/>
            <w:tcBorders>
              <w:top w:val="nil"/>
              <w:bottom w:val="nil"/>
            </w:tcBorders>
            <w:noWrap/>
            <w:hideMark/>
          </w:tcPr>
          <w:p w14:paraId="4C03F5B7" w14:textId="77777777" w:rsidR="006D7EE7" w:rsidRPr="002627BA" w:rsidRDefault="006D7EE7" w:rsidP="002627BA">
            <w:pPr>
              <w:spacing w:line="360" w:lineRule="auto"/>
              <w:jc w:val="center"/>
              <w:rPr>
                <w:sz w:val="24"/>
              </w:rPr>
            </w:pPr>
            <w:r w:rsidRPr="002627BA">
              <w:rPr>
                <w:sz w:val="24"/>
              </w:rPr>
              <w:t>-4.00211</w:t>
            </w:r>
          </w:p>
        </w:tc>
      </w:tr>
      <w:tr w:rsidR="006D7EE7" w:rsidRPr="002627BA" w14:paraId="6834DFE2" w14:textId="77777777" w:rsidTr="008834E2">
        <w:trPr>
          <w:trHeight w:val="285"/>
        </w:trPr>
        <w:tc>
          <w:tcPr>
            <w:tcW w:w="3256" w:type="dxa"/>
            <w:vMerge/>
          </w:tcPr>
          <w:p w14:paraId="58A7EBA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D078AA1" w14:textId="77777777" w:rsidR="006D7EE7" w:rsidRPr="002627BA" w:rsidRDefault="006D7EE7" w:rsidP="002627BA">
            <w:pPr>
              <w:spacing w:line="360" w:lineRule="auto"/>
              <w:jc w:val="center"/>
              <w:rPr>
                <w:sz w:val="24"/>
              </w:rPr>
            </w:pPr>
            <w:r w:rsidRPr="002627BA">
              <w:rPr>
                <w:sz w:val="24"/>
              </w:rPr>
              <w:t>4.9</w:t>
            </w:r>
          </w:p>
        </w:tc>
        <w:tc>
          <w:tcPr>
            <w:tcW w:w="2835" w:type="dxa"/>
            <w:tcBorders>
              <w:top w:val="nil"/>
              <w:bottom w:val="nil"/>
            </w:tcBorders>
            <w:noWrap/>
            <w:hideMark/>
          </w:tcPr>
          <w:p w14:paraId="655E2817" w14:textId="77777777" w:rsidR="006D7EE7" w:rsidRPr="002627BA" w:rsidRDefault="006D7EE7" w:rsidP="002627BA">
            <w:pPr>
              <w:spacing w:line="360" w:lineRule="auto"/>
              <w:jc w:val="center"/>
              <w:rPr>
                <w:sz w:val="24"/>
              </w:rPr>
            </w:pPr>
            <w:r w:rsidRPr="002627BA">
              <w:rPr>
                <w:sz w:val="24"/>
              </w:rPr>
              <w:t>-4.17851</w:t>
            </w:r>
          </w:p>
        </w:tc>
      </w:tr>
      <w:tr w:rsidR="006D7EE7" w:rsidRPr="002627BA" w14:paraId="4E18E715" w14:textId="77777777" w:rsidTr="008834E2">
        <w:trPr>
          <w:trHeight w:val="285"/>
        </w:trPr>
        <w:tc>
          <w:tcPr>
            <w:tcW w:w="3256" w:type="dxa"/>
            <w:vMerge/>
          </w:tcPr>
          <w:p w14:paraId="4F7DBFA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62E9914" w14:textId="77777777" w:rsidR="006D7EE7" w:rsidRPr="002627BA" w:rsidRDefault="006D7EE7" w:rsidP="002627BA">
            <w:pPr>
              <w:spacing w:line="360" w:lineRule="auto"/>
              <w:jc w:val="center"/>
              <w:rPr>
                <w:sz w:val="24"/>
              </w:rPr>
            </w:pPr>
            <w:r w:rsidRPr="002627BA">
              <w:rPr>
                <w:sz w:val="24"/>
              </w:rPr>
              <w:t>4.9</w:t>
            </w:r>
          </w:p>
        </w:tc>
        <w:tc>
          <w:tcPr>
            <w:tcW w:w="2835" w:type="dxa"/>
            <w:tcBorders>
              <w:top w:val="nil"/>
              <w:bottom w:val="nil"/>
            </w:tcBorders>
            <w:noWrap/>
            <w:hideMark/>
          </w:tcPr>
          <w:p w14:paraId="64B35035" w14:textId="77777777" w:rsidR="006D7EE7" w:rsidRPr="002627BA" w:rsidRDefault="006D7EE7" w:rsidP="002627BA">
            <w:pPr>
              <w:spacing w:line="360" w:lineRule="auto"/>
              <w:jc w:val="center"/>
              <w:rPr>
                <w:sz w:val="24"/>
              </w:rPr>
            </w:pPr>
            <w:r w:rsidRPr="002627BA">
              <w:rPr>
                <w:sz w:val="24"/>
              </w:rPr>
              <w:t>-4.09136</w:t>
            </w:r>
          </w:p>
        </w:tc>
      </w:tr>
      <w:tr w:rsidR="006D7EE7" w:rsidRPr="002627BA" w14:paraId="364C7055" w14:textId="77777777" w:rsidTr="008834E2">
        <w:trPr>
          <w:trHeight w:val="285"/>
        </w:trPr>
        <w:tc>
          <w:tcPr>
            <w:tcW w:w="3256" w:type="dxa"/>
            <w:vMerge/>
          </w:tcPr>
          <w:p w14:paraId="2C65E4B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C037939" w14:textId="77777777" w:rsidR="006D7EE7" w:rsidRPr="002627BA" w:rsidRDefault="006D7EE7" w:rsidP="002627BA">
            <w:pPr>
              <w:spacing w:line="360" w:lineRule="auto"/>
              <w:jc w:val="center"/>
              <w:rPr>
                <w:sz w:val="24"/>
              </w:rPr>
            </w:pPr>
            <w:r w:rsidRPr="002627BA">
              <w:rPr>
                <w:sz w:val="24"/>
              </w:rPr>
              <w:t>5</w:t>
            </w:r>
          </w:p>
        </w:tc>
        <w:tc>
          <w:tcPr>
            <w:tcW w:w="2835" w:type="dxa"/>
            <w:tcBorders>
              <w:top w:val="nil"/>
              <w:bottom w:val="nil"/>
            </w:tcBorders>
            <w:noWrap/>
            <w:hideMark/>
          </w:tcPr>
          <w:p w14:paraId="0C4E6384" w14:textId="77777777" w:rsidR="006D7EE7" w:rsidRPr="002627BA" w:rsidRDefault="006D7EE7" w:rsidP="002627BA">
            <w:pPr>
              <w:spacing w:line="360" w:lineRule="auto"/>
              <w:jc w:val="center"/>
              <w:rPr>
                <w:sz w:val="24"/>
              </w:rPr>
            </w:pPr>
            <w:r w:rsidRPr="002627BA">
              <w:rPr>
                <w:sz w:val="24"/>
              </w:rPr>
              <w:t>-4.07182</w:t>
            </w:r>
          </w:p>
        </w:tc>
      </w:tr>
      <w:tr w:rsidR="006D7EE7" w:rsidRPr="002627BA" w14:paraId="51F06E2B" w14:textId="77777777" w:rsidTr="008834E2">
        <w:trPr>
          <w:trHeight w:val="285"/>
        </w:trPr>
        <w:tc>
          <w:tcPr>
            <w:tcW w:w="3256" w:type="dxa"/>
            <w:vMerge/>
          </w:tcPr>
          <w:p w14:paraId="2D7E3B4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EB4064D" w14:textId="77777777" w:rsidR="006D7EE7" w:rsidRPr="002627BA" w:rsidRDefault="006D7EE7" w:rsidP="002627BA">
            <w:pPr>
              <w:spacing w:line="360" w:lineRule="auto"/>
              <w:jc w:val="center"/>
              <w:rPr>
                <w:sz w:val="24"/>
              </w:rPr>
            </w:pPr>
            <w:r w:rsidRPr="002627BA">
              <w:rPr>
                <w:sz w:val="24"/>
              </w:rPr>
              <w:t>5</w:t>
            </w:r>
          </w:p>
        </w:tc>
        <w:tc>
          <w:tcPr>
            <w:tcW w:w="2835" w:type="dxa"/>
            <w:tcBorders>
              <w:top w:val="nil"/>
              <w:bottom w:val="nil"/>
            </w:tcBorders>
            <w:noWrap/>
            <w:hideMark/>
          </w:tcPr>
          <w:p w14:paraId="3B62A212" w14:textId="77777777" w:rsidR="006D7EE7" w:rsidRPr="002627BA" w:rsidRDefault="006D7EE7" w:rsidP="002627BA">
            <w:pPr>
              <w:spacing w:line="360" w:lineRule="auto"/>
              <w:jc w:val="center"/>
              <w:rPr>
                <w:sz w:val="24"/>
              </w:rPr>
            </w:pPr>
            <w:r w:rsidRPr="002627BA">
              <w:rPr>
                <w:sz w:val="24"/>
              </w:rPr>
              <w:t>-4.11077</w:t>
            </w:r>
          </w:p>
        </w:tc>
      </w:tr>
      <w:tr w:rsidR="006D7EE7" w:rsidRPr="002627BA" w14:paraId="04C06945" w14:textId="77777777" w:rsidTr="008834E2">
        <w:trPr>
          <w:trHeight w:val="285"/>
        </w:trPr>
        <w:tc>
          <w:tcPr>
            <w:tcW w:w="3256" w:type="dxa"/>
            <w:vMerge/>
          </w:tcPr>
          <w:p w14:paraId="0FBF5B7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B2490AA" w14:textId="77777777" w:rsidR="006D7EE7" w:rsidRPr="002627BA" w:rsidRDefault="006D7EE7" w:rsidP="002627BA">
            <w:pPr>
              <w:spacing w:line="360" w:lineRule="auto"/>
              <w:jc w:val="center"/>
              <w:rPr>
                <w:sz w:val="24"/>
              </w:rPr>
            </w:pPr>
            <w:r w:rsidRPr="002627BA">
              <w:rPr>
                <w:sz w:val="24"/>
              </w:rPr>
              <w:t>5</w:t>
            </w:r>
          </w:p>
        </w:tc>
        <w:tc>
          <w:tcPr>
            <w:tcW w:w="2835" w:type="dxa"/>
            <w:tcBorders>
              <w:top w:val="nil"/>
              <w:bottom w:val="nil"/>
            </w:tcBorders>
            <w:noWrap/>
            <w:hideMark/>
          </w:tcPr>
          <w:p w14:paraId="04CE9896" w14:textId="77777777" w:rsidR="006D7EE7" w:rsidRPr="002627BA" w:rsidRDefault="006D7EE7" w:rsidP="002627BA">
            <w:pPr>
              <w:spacing w:line="360" w:lineRule="auto"/>
              <w:jc w:val="center"/>
              <w:rPr>
                <w:sz w:val="24"/>
              </w:rPr>
            </w:pPr>
            <w:r w:rsidRPr="002627BA">
              <w:rPr>
                <w:sz w:val="24"/>
              </w:rPr>
              <w:t>-4.03882</w:t>
            </w:r>
          </w:p>
        </w:tc>
      </w:tr>
      <w:tr w:rsidR="006D7EE7" w:rsidRPr="002627BA" w14:paraId="09135A68" w14:textId="77777777" w:rsidTr="008834E2">
        <w:trPr>
          <w:trHeight w:val="285"/>
        </w:trPr>
        <w:tc>
          <w:tcPr>
            <w:tcW w:w="3256" w:type="dxa"/>
            <w:vMerge/>
          </w:tcPr>
          <w:p w14:paraId="6493271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C4EE7C7" w14:textId="77777777" w:rsidR="006D7EE7" w:rsidRPr="002627BA" w:rsidRDefault="006D7EE7" w:rsidP="002627BA">
            <w:pPr>
              <w:spacing w:line="360" w:lineRule="auto"/>
              <w:jc w:val="center"/>
              <w:rPr>
                <w:sz w:val="24"/>
              </w:rPr>
            </w:pPr>
            <w:r w:rsidRPr="002627BA">
              <w:rPr>
                <w:sz w:val="24"/>
              </w:rPr>
              <w:t>5.6</w:t>
            </w:r>
          </w:p>
        </w:tc>
        <w:tc>
          <w:tcPr>
            <w:tcW w:w="2835" w:type="dxa"/>
            <w:tcBorders>
              <w:top w:val="nil"/>
              <w:bottom w:val="nil"/>
            </w:tcBorders>
            <w:noWrap/>
            <w:hideMark/>
          </w:tcPr>
          <w:p w14:paraId="7A1EC25D" w14:textId="77777777" w:rsidR="006D7EE7" w:rsidRPr="002627BA" w:rsidRDefault="006D7EE7" w:rsidP="002627BA">
            <w:pPr>
              <w:spacing w:line="360" w:lineRule="auto"/>
              <w:jc w:val="center"/>
              <w:rPr>
                <w:sz w:val="24"/>
              </w:rPr>
            </w:pPr>
            <w:r w:rsidRPr="002627BA">
              <w:rPr>
                <w:sz w:val="24"/>
              </w:rPr>
              <w:t>-4.28971</w:t>
            </w:r>
          </w:p>
        </w:tc>
      </w:tr>
      <w:tr w:rsidR="006D7EE7" w:rsidRPr="002627BA" w14:paraId="6F8FF4B3" w14:textId="77777777" w:rsidTr="008834E2">
        <w:trPr>
          <w:trHeight w:val="285"/>
        </w:trPr>
        <w:tc>
          <w:tcPr>
            <w:tcW w:w="3256" w:type="dxa"/>
            <w:vMerge/>
          </w:tcPr>
          <w:p w14:paraId="467FFB8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6E26422" w14:textId="77777777" w:rsidR="006D7EE7" w:rsidRPr="002627BA" w:rsidRDefault="006D7EE7" w:rsidP="002627BA">
            <w:pPr>
              <w:spacing w:line="360" w:lineRule="auto"/>
              <w:jc w:val="center"/>
              <w:rPr>
                <w:sz w:val="24"/>
              </w:rPr>
            </w:pPr>
            <w:r w:rsidRPr="002627BA">
              <w:rPr>
                <w:sz w:val="24"/>
              </w:rPr>
              <w:t>6.1</w:t>
            </w:r>
          </w:p>
        </w:tc>
        <w:tc>
          <w:tcPr>
            <w:tcW w:w="2835" w:type="dxa"/>
            <w:tcBorders>
              <w:top w:val="nil"/>
              <w:bottom w:val="nil"/>
            </w:tcBorders>
            <w:noWrap/>
            <w:hideMark/>
          </w:tcPr>
          <w:p w14:paraId="26283542" w14:textId="77777777" w:rsidR="006D7EE7" w:rsidRPr="002627BA" w:rsidRDefault="006D7EE7" w:rsidP="002627BA">
            <w:pPr>
              <w:spacing w:line="360" w:lineRule="auto"/>
              <w:jc w:val="center"/>
              <w:rPr>
                <w:sz w:val="24"/>
              </w:rPr>
            </w:pPr>
            <w:r w:rsidRPr="002627BA">
              <w:rPr>
                <w:sz w:val="24"/>
              </w:rPr>
              <w:t>-4.20846</w:t>
            </w:r>
          </w:p>
        </w:tc>
      </w:tr>
      <w:tr w:rsidR="006D7EE7" w:rsidRPr="002627BA" w14:paraId="6E7E50DD" w14:textId="77777777" w:rsidTr="008834E2">
        <w:trPr>
          <w:trHeight w:val="285"/>
        </w:trPr>
        <w:tc>
          <w:tcPr>
            <w:tcW w:w="3256" w:type="dxa"/>
            <w:vMerge/>
          </w:tcPr>
          <w:p w14:paraId="00AB5B1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8D114CF" w14:textId="77777777" w:rsidR="006D7EE7" w:rsidRPr="002627BA" w:rsidRDefault="006D7EE7" w:rsidP="002627BA">
            <w:pPr>
              <w:spacing w:line="360" w:lineRule="auto"/>
              <w:jc w:val="center"/>
              <w:rPr>
                <w:sz w:val="24"/>
              </w:rPr>
            </w:pPr>
            <w:r w:rsidRPr="002627BA">
              <w:rPr>
                <w:sz w:val="24"/>
              </w:rPr>
              <w:t>7.5</w:t>
            </w:r>
          </w:p>
        </w:tc>
        <w:tc>
          <w:tcPr>
            <w:tcW w:w="2835" w:type="dxa"/>
            <w:tcBorders>
              <w:top w:val="nil"/>
              <w:bottom w:val="nil"/>
            </w:tcBorders>
            <w:noWrap/>
            <w:hideMark/>
          </w:tcPr>
          <w:p w14:paraId="1818122F" w14:textId="77777777" w:rsidR="006D7EE7" w:rsidRPr="002627BA" w:rsidRDefault="006D7EE7" w:rsidP="002627BA">
            <w:pPr>
              <w:spacing w:line="360" w:lineRule="auto"/>
              <w:jc w:val="center"/>
              <w:rPr>
                <w:sz w:val="24"/>
              </w:rPr>
            </w:pPr>
            <w:r w:rsidRPr="002627BA">
              <w:rPr>
                <w:sz w:val="24"/>
              </w:rPr>
              <w:t>-4.07665</w:t>
            </w:r>
          </w:p>
        </w:tc>
      </w:tr>
      <w:tr w:rsidR="006D7EE7" w:rsidRPr="002627BA" w14:paraId="02C4F089" w14:textId="77777777" w:rsidTr="008834E2">
        <w:trPr>
          <w:trHeight w:val="285"/>
        </w:trPr>
        <w:tc>
          <w:tcPr>
            <w:tcW w:w="3256" w:type="dxa"/>
            <w:vMerge/>
          </w:tcPr>
          <w:p w14:paraId="7EF12C8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5468686" w14:textId="77777777" w:rsidR="006D7EE7" w:rsidRPr="002627BA" w:rsidRDefault="006D7EE7" w:rsidP="002627BA">
            <w:pPr>
              <w:spacing w:line="360" w:lineRule="auto"/>
              <w:jc w:val="center"/>
              <w:rPr>
                <w:sz w:val="24"/>
              </w:rPr>
            </w:pPr>
            <w:r w:rsidRPr="002627BA">
              <w:rPr>
                <w:sz w:val="24"/>
              </w:rPr>
              <w:t>7.5</w:t>
            </w:r>
          </w:p>
        </w:tc>
        <w:tc>
          <w:tcPr>
            <w:tcW w:w="2835" w:type="dxa"/>
            <w:tcBorders>
              <w:top w:val="nil"/>
              <w:bottom w:val="nil"/>
            </w:tcBorders>
            <w:noWrap/>
            <w:hideMark/>
          </w:tcPr>
          <w:p w14:paraId="7DA374CE" w14:textId="77777777" w:rsidR="006D7EE7" w:rsidRPr="002627BA" w:rsidRDefault="006D7EE7" w:rsidP="002627BA">
            <w:pPr>
              <w:spacing w:line="360" w:lineRule="auto"/>
              <w:jc w:val="center"/>
              <w:rPr>
                <w:sz w:val="24"/>
              </w:rPr>
            </w:pPr>
            <w:r w:rsidRPr="002627BA">
              <w:rPr>
                <w:sz w:val="24"/>
              </w:rPr>
              <w:t>-4.23597</w:t>
            </w:r>
          </w:p>
        </w:tc>
      </w:tr>
      <w:tr w:rsidR="006D7EE7" w:rsidRPr="002627BA" w14:paraId="1BE77C05" w14:textId="77777777" w:rsidTr="008834E2">
        <w:trPr>
          <w:trHeight w:val="285"/>
        </w:trPr>
        <w:tc>
          <w:tcPr>
            <w:tcW w:w="3256" w:type="dxa"/>
            <w:vMerge/>
          </w:tcPr>
          <w:p w14:paraId="584C683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64826BD" w14:textId="77777777" w:rsidR="006D7EE7" w:rsidRPr="002627BA" w:rsidRDefault="006D7EE7" w:rsidP="002627BA">
            <w:pPr>
              <w:spacing w:line="360" w:lineRule="auto"/>
              <w:jc w:val="center"/>
              <w:rPr>
                <w:sz w:val="24"/>
              </w:rPr>
            </w:pPr>
            <w:r w:rsidRPr="002627BA">
              <w:rPr>
                <w:sz w:val="24"/>
              </w:rPr>
              <w:t>7.5</w:t>
            </w:r>
          </w:p>
        </w:tc>
        <w:tc>
          <w:tcPr>
            <w:tcW w:w="2835" w:type="dxa"/>
            <w:tcBorders>
              <w:top w:val="nil"/>
              <w:bottom w:val="nil"/>
            </w:tcBorders>
            <w:noWrap/>
            <w:hideMark/>
          </w:tcPr>
          <w:p w14:paraId="1902CFB8" w14:textId="77777777" w:rsidR="006D7EE7" w:rsidRPr="002627BA" w:rsidRDefault="006D7EE7" w:rsidP="002627BA">
            <w:pPr>
              <w:spacing w:line="360" w:lineRule="auto"/>
              <w:jc w:val="center"/>
              <w:rPr>
                <w:sz w:val="24"/>
              </w:rPr>
            </w:pPr>
            <w:r w:rsidRPr="002627BA">
              <w:rPr>
                <w:sz w:val="24"/>
              </w:rPr>
              <w:t>-4.35223</w:t>
            </w:r>
          </w:p>
        </w:tc>
      </w:tr>
      <w:tr w:rsidR="006D7EE7" w:rsidRPr="002627BA" w14:paraId="7BFCA1EC" w14:textId="77777777" w:rsidTr="008834E2">
        <w:trPr>
          <w:trHeight w:val="285"/>
        </w:trPr>
        <w:tc>
          <w:tcPr>
            <w:tcW w:w="3256" w:type="dxa"/>
            <w:vMerge/>
          </w:tcPr>
          <w:p w14:paraId="1A8D8BC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3393C52" w14:textId="77777777" w:rsidR="006D7EE7" w:rsidRPr="002627BA" w:rsidRDefault="006D7EE7" w:rsidP="002627BA">
            <w:pPr>
              <w:spacing w:line="360" w:lineRule="auto"/>
              <w:jc w:val="center"/>
              <w:rPr>
                <w:sz w:val="24"/>
              </w:rPr>
            </w:pPr>
            <w:r w:rsidRPr="002627BA">
              <w:rPr>
                <w:sz w:val="24"/>
              </w:rPr>
              <w:t>8.3</w:t>
            </w:r>
          </w:p>
        </w:tc>
        <w:tc>
          <w:tcPr>
            <w:tcW w:w="2835" w:type="dxa"/>
            <w:tcBorders>
              <w:top w:val="nil"/>
              <w:bottom w:val="nil"/>
            </w:tcBorders>
            <w:noWrap/>
            <w:hideMark/>
          </w:tcPr>
          <w:p w14:paraId="05CBF181" w14:textId="77777777" w:rsidR="006D7EE7" w:rsidRPr="002627BA" w:rsidRDefault="006D7EE7" w:rsidP="002627BA">
            <w:pPr>
              <w:spacing w:line="360" w:lineRule="auto"/>
              <w:jc w:val="center"/>
              <w:rPr>
                <w:sz w:val="24"/>
              </w:rPr>
            </w:pPr>
            <w:r w:rsidRPr="002627BA">
              <w:rPr>
                <w:sz w:val="24"/>
              </w:rPr>
              <w:t>-4.27258</w:t>
            </w:r>
          </w:p>
        </w:tc>
      </w:tr>
      <w:tr w:rsidR="006D7EE7" w:rsidRPr="002627BA" w14:paraId="2E1A6580" w14:textId="77777777" w:rsidTr="008834E2">
        <w:trPr>
          <w:trHeight w:val="285"/>
        </w:trPr>
        <w:tc>
          <w:tcPr>
            <w:tcW w:w="3256" w:type="dxa"/>
            <w:vMerge/>
          </w:tcPr>
          <w:p w14:paraId="25DCE68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68586F7" w14:textId="77777777" w:rsidR="006D7EE7" w:rsidRPr="002627BA" w:rsidRDefault="006D7EE7" w:rsidP="002627BA">
            <w:pPr>
              <w:spacing w:line="360" w:lineRule="auto"/>
              <w:jc w:val="center"/>
              <w:rPr>
                <w:sz w:val="24"/>
              </w:rPr>
            </w:pPr>
            <w:r w:rsidRPr="002627BA">
              <w:rPr>
                <w:sz w:val="24"/>
              </w:rPr>
              <w:t>8.5</w:t>
            </w:r>
          </w:p>
        </w:tc>
        <w:tc>
          <w:tcPr>
            <w:tcW w:w="2835" w:type="dxa"/>
            <w:tcBorders>
              <w:top w:val="nil"/>
              <w:bottom w:val="nil"/>
            </w:tcBorders>
            <w:noWrap/>
            <w:hideMark/>
          </w:tcPr>
          <w:p w14:paraId="6B97801A" w14:textId="77777777" w:rsidR="006D7EE7" w:rsidRPr="002627BA" w:rsidRDefault="006D7EE7" w:rsidP="002627BA">
            <w:pPr>
              <w:spacing w:line="360" w:lineRule="auto"/>
              <w:jc w:val="center"/>
              <w:rPr>
                <w:sz w:val="24"/>
              </w:rPr>
            </w:pPr>
            <w:r w:rsidRPr="002627BA">
              <w:rPr>
                <w:sz w:val="24"/>
              </w:rPr>
              <w:t>-4.10516</w:t>
            </w:r>
          </w:p>
        </w:tc>
      </w:tr>
      <w:tr w:rsidR="006D7EE7" w:rsidRPr="002627BA" w14:paraId="7091B6AF" w14:textId="77777777" w:rsidTr="008834E2">
        <w:trPr>
          <w:trHeight w:val="285"/>
        </w:trPr>
        <w:tc>
          <w:tcPr>
            <w:tcW w:w="3256" w:type="dxa"/>
            <w:vMerge/>
          </w:tcPr>
          <w:p w14:paraId="45B4A34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DE9F64D" w14:textId="77777777" w:rsidR="006D7EE7" w:rsidRPr="002627BA" w:rsidRDefault="006D7EE7" w:rsidP="002627BA">
            <w:pPr>
              <w:spacing w:line="360" w:lineRule="auto"/>
              <w:jc w:val="center"/>
              <w:rPr>
                <w:sz w:val="24"/>
              </w:rPr>
            </w:pPr>
            <w:r w:rsidRPr="002627BA">
              <w:rPr>
                <w:sz w:val="24"/>
              </w:rPr>
              <w:t>9</w:t>
            </w:r>
          </w:p>
        </w:tc>
        <w:tc>
          <w:tcPr>
            <w:tcW w:w="2835" w:type="dxa"/>
            <w:tcBorders>
              <w:top w:val="nil"/>
              <w:bottom w:val="nil"/>
            </w:tcBorders>
            <w:noWrap/>
            <w:hideMark/>
          </w:tcPr>
          <w:p w14:paraId="539AB154" w14:textId="77777777" w:rsidR="006D7EE7" w:rsidRPr="002627BA" w:rsidRDefault="006D7EE7" w:rsidP="002627BA">
            <w:pPr>
              <w:spacing w:line="360" w:lineRule="auto"/>
              <w:jc w:val="center"/>
              <w:rPr>
                <w:sz w:val="24"/>
              </w:rPr>
            </w:pPr>
            <w:r w:rsidRPr="002627BA">
              <w:rPr>
                <w:sz w:val="24"/>
              </w:rPr>
              <w:t>-4.16391</w:t>
            </w:r>
          </w:p>
        </w:tc>
      </w:tr>
      <w:tr w:rsidR="006D7EE7" w:rsidRPr="002627BA" w14:paraId="2BBB0D0B" w14:textId="77777777" w:rsidTr="008834E2">
        <w:trPr>
          <w:trHeight w:val="285"/>
        </w:trPr>
        <w:tc>
          <w:tcPr>
            <w:tcW w:w="3256" w:type="dxa"/>
            <w:vMerge/>
          </w:tcPr>
          <w:p w14:paraId="211A493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8789822" w14:textId="77777777" w:rsidR="006D7EE7" w:rsidRPr="002627BA" w:rsidRDefault="006D7EE7" w:rsidP="002627BA">
            <w:pPr>
              <w:spacing w:line="360" w:lineRule="auto"/>
              <w:jc w:val="center"/>
              <w:rPr>
                <w:sz w:val="24"/>
              </w:rPr>
            </w:pPr>
            <w:r w:rsidRPr="002627BA">
              <w:rPr>
                <w:sz w:val="24"/>
              </w:rPr>
              <w:t>9.6</w:t>
            </w:r>
          </w:p>
        </w:tc>
        <w:tc>
          <w:tcPr>
            <w:tcW w:w="2835" w:type="dxa"/>
            <w:tcBorders>
              <w:top w:val="nil"/>
              <w:bottom w:val="nil"/>
            </w:tcBorders>
            <w:noWrap/>
            <w:hideMark/>
          </w:tcPr>
          <w:p w14:paraId="15710434" w14:textId="77777777" w:rsidR="006D7EE7" w:rsidRPr="002627BA" w:rsidRDefault="006D7EE7" w:rsidP="002627BA">
            <w:pPr>
              <w:spacing w:line="360" w:lineRule="auto"/>
              <w:jc w:val="center"/>
              <w:rPr>
                <w:sz w:val="24"/>
              </w:rPr>
            </w:pPr>
            <w:r w:rsidRPr="002627BA">
              <w:rPr>
                <w:sz w:val="24"/>
              </w:rPr>
              <w:t>-4.40666</w:t>
            </w:r>
          </w:p>
        </w:tc>
      </w:tr>
      <w:tr w:rsidR="006D7EE7" w:rsidRPr="002627BA" w14:paraId="0DE37ECE" w14:textId="77777777" w:rsidTr="008834E2">
        <w:trPr>
          <w:trHeight w:val="285"/>
        </w:trPr>
        <w:tc>
          <w:tcPr>
            <w:tcW w:w="3256" w:type="dxa"/>
            <w:vMerge/>
          </w:tcPr>
          <w:p w14:paraId="41F023C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4997FC1" w14:textId="77777777" w:rsidR="006D7EE7" w:rsidRPr="002627BA" w:rsidRDefault="006D7EE7" w:rsidP="002627BA">
            <w:pPr>
              <w:spacing w:line="360" w:lineRule="auto"/>
              <w:jc w:val="center"/>
              <w:rPr>
                <w:sz w:val="24"/>
              </w:rPr>
            </w:pPr>
            <w:r w:rsidRPr="002627BA">
              <w:rPr>
                <w:sz w:val="24"/>
              </w:rPr>
              <w:t>9.6</w:t>
            </w:r>
          </w:p>
        </w:tc>
        <w:tc>
          <w:tcPr>
            <w:tcW w:w="2835" w:type="dxa"/>
            <w:tcBorders>
              <w:top w:val="nil"/>
              <w:bottom w:val="nil"/>
            </w:tcBorders>
            <w:noWrap/>
            <w:hideMark/>
          </w:tcPr>
          <w:p w14:paraId="7FC6EF9E" w14:textId="77777777" w:rsidR="006D7EE7" w:rsidRPr="002627BA" w:rsidRDefault="006D7EE7" w:rsidP="002627BA">
            <w:pPr>
              <w:spacing w:line="360" w:lineRule="auto"/>
              <w:jc w:val="center"/>
              <w:rPr>
                <w:sz w:val="24"/>
              </w:rPr>
            </w:pPr>
            <w:r w:rsidRPr="002627BA">
              <w:rPr>
                <w:sz w:val="24"/>
              </w:rPr>
              <w:t>-4.26715</w:t>
            </w:r>
          </w:p>
        </w:tc>
      </w:tr>
      <w:tr w:rsidR="006D7EE7" w:rsidRPr="002627BA" w14:paraId="344C2183" w14:textId="77777777" w:rsidTr="008834E2">
        <w:trPr>
          <w:trHeight w:val="285"/>
        </w:trPr>
        <w:tc>
          <w:tcPr>
            <w:tcW w:w="3256" w:type="dxa"/>
            <w:vMerge/>
          </w:tcPr>
          <w:p w14:paraId="6B8468C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1B52A48" w14:textId="77777777" w:rsidR="006D7EE7" w:rsidRPr="002627BA" w:rsidRDefault="006D7EE7" w:rsidP="002627BA">
            <w:pPr>
              <w:spacing w:line="360" w:lineRule="auto"/>
              <w:jc w:val="center"/>
              <w:rPr>
                <w:sz w:val="24"/>
              </w:rPr>
            </w:pPr>
            <w:r w:rsidRPr="002627BA">
              <w:rPr>
                <w:sz w:val="24"/>
              </w:rPr>
              <w:t>10</w:t>
            </w:r>
          </w:p>
        </w:tc>
        <w:tc>
          <w:tcPr>
            <w:tcW w:w="2835" w:type="dxa"/>
            <w:tcBorders>
              <w:top w:val="nil"/>
              <w:bottom w:val="nil"/>
            </w:tcBorders>
            <w:noWrap/>
            <w:hideMark/>
          </w:tcPr>
          <w:p w14:paraId="2E23F3C9" w14:textId="77777777" w:rsidR="006D7EE7" w:rsidRPr="002627BA" w:rsidRDefault="006D7EE7" w:rsidP="002627BA">
            <w:pPr>
              <w:spacing w:line="360" w:lineRule="auto"/>
              <w:jc w:val="center"/>
              <w:rPr>
                <w:sz w:val="24"/>
              </w:rPr>
            </w:pPr>
            <w:r w:rsidRPr="002627BA">
              <w:rPr>
                <w:sz w:val="24"/>
              </w:rPr>
              <w:t>-4.26793</w:t>
            </w:r>
          </w:p>
        </w:tc>
      </w:tr>
      <w:tr w:rsidR="006D7EE7" w:rsidRPr="002627BA" w14:paraId="0D513CDE" w14:textId="77777777" w:rsidTr="008834E2">
        <w:trPr>
          <w:trHeight w:val="285"/>
        </w:trPr>
        <w:tc>
          <w:tcPr>
            <w:tcW w:w="3256" w:type="dxa"/>
            <w:vMerge/>
          </w:tcPr>
          <w:p w14:paraId="67AE80F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C9696E4" w14:textId="77777777" w:rsidR="006D7EE7" w:rsidRPr="002627BA" w:rsidRDefault="006D7EE7" w:rsidP="002627BA">
            <w:pPr>
              <w:spacing w:line="360" w:lineRule="auto"/>
              <w:jc w:val="center"/>
              <w:rPr>
                <w:sz w:val="24"/>
              </w:rPr>
            </w:pPr>
            <w:r w:rsidRPr="002627BA">
              <w:rPr>
                <w:sz w:val="24"/>
              </w:rPr>
              <w:t>11</w:t>
            </w:r>
          </w:p>
        </w:tc>
        <w:tc>
          <w:tcPr>
            <w:tcW w:w="2835" w:type="dxa"/>
            <w:tcBorders>
              <w:top w:val="nil"/>
              <w:bottom w:val="nil"/>
            </w:tcBorders>
            <w:noWrap/>
            <w:hideMark/>
          </w:tcPr>
          <w:p w14:paraId="282778C7" w14:textId="77777777" w:rsidR="006D7EE7" w:rsidRPr="002627BA" w:rsidRDefault="006D7EE7" w:rsidP="002627BA">
            <w:pPr>
              <w:spacing w:line="360" w:lineRule="auto"/>
              <w:jc w:val="center"/>
              <w:rPr>
                <w:sz w:val="24"/>
              </w:rPr>
            </w:pPr>
            <w:r w:rsidRPr="002627BA">
              <w:rPr>
                <w:sz w:val="24"/>
              </w:rPr>
              <w:t>-4.25852</w:t>
            </w:r>
          </w:p>
        </w:tc>
      </w:tr>
      <w:tr w:rsidR="006D7EE7" w:rsidRPr="002627BA" w14:paraId="74650D29" w14:textId="77777777" w:rsidTr="008834E2">
        <w:trPr>
          <w:trHeight w:val="285"/>
        </w:trPr>
        <w:tc>
          <w:tcPr>
            <w:tcW w:w="3256" w:type="dxa"/>
            <w:vMerge/>
          </w:tcPr>
          <w:p w14:paraId="0098CA9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0A0062E" w14:textId="77777777" w:rsidR="006D7EE7" w:rsidRPr="002627BA" w:rsidRDefault="006D7EE7" w:rsidP="002627BA">
            <w:pPr>
              <w:spacing w:line="360" w:lineRule="auto"/>
              <w:jc w:val="center"/>
              <w:rPr>
                <w:sz w:val="24"/>
              </w:rPr>
            </w:pPr>
            <w:r w:rsidRPr="002627BA">
              <w:rPr>
                <w:sz w:val="24"/>
              </w:rPr>
              <w:t>11.5</w:t>
            </w:r>
          </w:p>
        </w:tc>
        <w:tc>
          <w:tcPr>
            <w:tcW w:w="2835" w:type="dxa"/>
            <w:tcBorders>
              <w:top w:val="nil"/>
              <w:bottom w:val="nil"/>
            </w:tcBorders>
            <w:noWrap/>
            <w:hideMark/>
          </w:tcPr>
          <w:p w14:paraId="1619BC9A" w14:textId="77777777" w:rsidR="006D7EE7" w:rsidRPr="002627BA" w:rsidRDefault="006D7EE7" w:rsidP="002627BA">
            <w:pPr>
              <w:spacing w:line="360" w:lineRule="auto"/>
              <w:jc w:val="center"/>
              <w:rPr>
                <w:sz w:val="24"/>
              </w:rPr>
            </w:pPr>
            <w:r w:rsidRPr="002627BA">
              <w:rPr>
                <w:sz w:val="24"/>
              </w:rPr>
              <w:t>-4.25618</w:t>
            </w:r>
          </w:p>
        </w:tc>
      </w:tr>
      <w:tr w:rsidR="006D7EE7" w:rsidRPr="002627BA" w14:paraId="2E526568" w14:textId="77777777" w:rsidTr="008834E2">
        <w:trPr>
          <w:trHeight w:val="285"/>
        </w:trPr>
        <w:tc>
          <w:tcPr>
            <w:tcW w:w="3256" w:type="dxa"/>
            <w:vMerge/>
          </w:tcPr>
          <w:p w14:paraId="63B6CBB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6B1868A" w14:textId="77777777" w:rsidR="006D7EE7" w:rsidRPr="002627BA" w:rsidRDefault="006D7EE7" w:rsidP="002627BA">
            <w:pPr>
              <w:spacing w:line="360" w:lineRule="auto"/>
              <w:jc w:val="center"/>
              <w:rPr>
                <w:sz w:val="24"/>
              </w:rPr>
            </w:pPr>
            <w:r w:rsidRPr="002627BA">
              <w:rPr>
                <w:sz w:val="24"/>
              </w:rPr>
              <w:t>12.1</w:t>
            </w:r>
          </w:p>
        </w:tc>
        <w:tc>
          <w:tcPr>
            <w:tcW w:w="2835" w:type="dxa"/>
            <w:tcBorders>
              <w:top w:val="nil"/>
              <w:bottom w:val="nil"/>
            </w:tcBorders>
            <w:noWrap/>
            <w:hideMark/>
          </w:tcPr>
          <w:p w14:paraId="13834749" w14:textId="77777777" w:rsidR="006D7EE7" w:rsidRPr="002627BA" w:rsidRDefault="006D7EE7" w:rsidP="002627BA">
            <w:pPr>
              <w:spacing w:line="360" w:lineRule="auto"/>
              <w:jc w:val="center"/>
              <w:rPr>
                <w:sz w:val="24"/>
              </w:rPr>
            </w:pPr>
            <w:r w:rsidRPr="002627BA">
              <w:rPr>
                <w:sz w:val="24"/>
              </w:rPr>
              <w:t>-4.27376</w:t>
            </w:r>
          </w:p>
        </w:tc>
      </w:tr>
      <w:tr w:rsidR="006D7EE7" w:rsidRPr="002627BA" w14:paraId="133DD6A7" w14:textId="77777777" w:rsidTr="008834E2">
        <w:trPr>
          <w:trHeight w:val="285"/>
        </w:trPr>
        <w:tc>
          <w:tcPr>
            <w:tcW w:w="3256" w:type="dxa"/>
            <w:vMerge/>
          </w:tcPr>
          <w:p w14:paraId="2A090ED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88C0416" w14:textId="77777777" w:rsidR="006D7EE7" w:rsidRPr="002627BA" w:rsidRDefault="006D7EE7" w:rsidP="002627BA">
            <w:pPr>
              <w:spacing w:line="360" w:lineRule="auto"/>
              <w:jc w:val="center"/>
              <w:rPr>
                <w:sz w:val="24"/>
              </w:rPr>
            </w:pPr>
            <w:r w:rsidRPr="002627BA">
              <w:rPr>
                <w:sz w:val="24"/>
              </w:rPr>
              <w:t>12.5</w:t>
            </w:r>
          </w:p>
        </w:tc>
        <w:tc>
          <w:tcPr>
            <w:tcW w:w="2835" w:type="dxa"/>
            <w:tcBorders>
              <w:top w:val="nil"/>
              <w:bottom w:val="nil"/>
            </w:tcBorders>
            <w:noWrap/>
            <w:hideMark/>
          </w:tcPr>
          <w:p w14:paraId="6E8584A0" w14:textId="77777777" w:rsidR="006D7EE7" w:rsidRPr="002627BA" w:rsidRDefault="006D7EE7" w:rsidP="002627BA">
            <w:pPr>
              <w:spacing w:line="360" w:lineRule="auto"/>
              <w:jc w:val="center"/>
              <w:rPr>
                <w:sz w:val="24"/>
              </w:rPr>
            </w:pPr>
            <w:r w:rsidRPr="002627BA">
              <w:rPr>
                <w:sz w:val="24"/>
              </w:rPr>
              <w:t>-4.2426</w:t>
            </w:r>
          </w:p>
        </w:tc>
      </w:tr>
      <w:tr w:rsidR="006D7EE7" w:rsidRPr="002627BA" w14:paraId="6A0A24E0" w14:textId="77777777" w:rsidTr="008834E2">
        <w:trPr>
          <w:trHeight w:val="285"/>
        </w:trPr>
        <w:tc>
          <w:tcPr>
            <w:tcW w:w="3256" w:type="dxa"/>
            <w:vMerge/>
          </w:tcPr>
          <w:p w14:paraId="4660872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02CDB41" w14:textId="77777777" w:rsidR="006D7EE7" w:rsidRPr="002627BA" w:rsidRDefault="006D7EE7" w:rsidP="002627BA">
            <w:pPr>
              <w:spacing w:line="360" w:lineRule="auto"/>
              <w:jc w:val="center"/>
              <w:rPr>
                <w:sz w:val="24"/>
              </w:rPr>
            </w:pPr>
            <w:r w:rsidRPr="002627BA">
              <w:rPr>
                <w:sz w:val="24"/>
              </w:rPr>
              <w:t>12.5</w:t>
            </w:r>
          </w:p>
        </w:tc>
        <w:tc>
          <w:tcPr>
            <w:tcW w:w="2835" w:type="dxa"/>
            <w:tcBorders>
              <w:top w:val="nil"/>
              <w:bottom w:val="nil"/>
            </w:tcBorders>
            <w:noWrap/>
            <w:hideMark/>
          </w:tcPr>
          <w:p w14:paraId="53E3ED0E" w14:textId="77777777" w:rsidR="006D7EE7" w:rsidRPr="002627BA" w:rsidRDefault="006D7EE7" w:rsidP="002627BA">
            <w:pPr>
              <w:spacing w:line="360" w:lineRule="auto"/>
              <w:jc w:val="center"/>
              <w:rPr>
                <w:sz w:val="24"/>
              </w:rPr>
            </w:pPr>
            <w:r w:rsidRPr="002627BA">
              <w:rPr>
                <w:sz w:val="24"/>
              </w:rPr>
              <w:t>-4.19368</w:t>
            </w:r>
          </w:p>
        </w:tc>
      </w:tr>
      <w:tr w:rsidR="006D7EE7" w:rsidRPr="002627BA" w14:paraId="01E8B312" w14:textId="77777777" w:rsidTr="008834E2">
        <w:trPr>
          <w:trHeight w:val="285"/>
        </w:trPr>
        <w:tc>
          <w:tcPr>
            <w:tcW w:w="3256" w:type="dxa"/>
            <w:vMerge/>
          </w:tcPr>
          <w:p w14:paraId="2235981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D1887B6" w14:textId="77777777" w:rsidR="006D7EE7" w:rsidRPr="002627BA" w:rsidRDefault="006D7EE7" w:rsidP="002627BA">
            <w:pPr>
              <w:spacing w:line="360" w:lineRule="auto"/>
              <w:jc w:val="center"/>
              <w:rPr>
                <w:sz w:val="24"/>
              </w:rPr>
            </w:pPr>
            <w:r w:rsidRPr="002627BA">
              <w:rPr>
                <w:sz w:val="24"/>
              </w:rPr>
              <w:t>12.5</w:t>
            </w:r>
          </w:p>
        </w:tc>
        <w:tc>
          <w:tcPr>
            <w:tcW w:w="2835" w:type="dxa"/>
            <w:tcBorders>
              <w:top w:val="nil"/>
              <w:bottom w:val="nil"/>
            </w:tcBorders>
            <w:noWrap/>
            <w:hideMark/>
          </w:tcPr>
          <w:p w14:paraId="311B5DC2" w14:textId="77777777" w:rsidR="006D7EE7" w:rsidRPr="002627BA" w:rsidRDefault="006D7EE7" w:rsidP="002627BA">
            <w:pPr>
              <w:spacing w:line="360" w:lineRule="auto"/>
              <w:jc w:val="center"/>
              <w:rPr>
                <w:sz w:val="24"/>
              </w:rPr>
            </w:pPr>
            <w:r w:rsidRPr="002627BA">
              <w:rPr>
                <w:sz w:val="24"/>
              </w:rPr>
              <w:t>-4.42205</w:t>
            </w:r>
          </w:p>
        </w:tc>
      </w:tr>
      <w:tr w:rsidR="006D7EE7" w:rsidRPr="002627BA" w14:paraId="777D280D" w14:textId="77777777" w:rsidTr="008834E2">
        <w:trPr>
          <w:trHeight w:val="285"/>
        </w:trPr>
        <w:tc>
          <w:tcPr>
            <w:tcW w:w="3256" w:type="dxa"/>
            <w:vMerge/>
          </w:tcPr>
          <w:p w14:paraId="572A79F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3964DC2" w14:textId="77777777" w:rsidR="006D7EE7" w:rsidRPr="002627BA" w:rsidRDefault="006D7EE7" w:rsidP="002627BA">
            <w:pPr>
              <w:spacing w:line="360" w:lineRule="auto"/>
              <w:jc w:val="center"/>
              <w:rPr>
                <w:sz w:val="24"/>
              </w:rPr>
            </w:pPr>
            <w:r w:rsidRPr="002627BA">
              <w:rPr>
                <w:sz w:val="24"/>
              </w:rPr>
              <w:t>14.8</w:t>
            </w:r>
          </w:p>
        </w:tc>
        <w:tc>
          <w:tcPr>
            <w:tcW w:w="2835" w:type="dxa"/>
            <w:tcBorders>
              <w:top w:val="nil"/>
              <w:bottom w:val="nil"/>
            </w:tcBorders>
            <w:noWrap/>
            <w:hideMark/>
          </w:tcPr>
          <w:p w14:paraId="0831BF1B" w14:textId="77777777" w:rsidR="006D7EE7" w:rsidRPr="002627BA" w:rsidRDefault="006D7EE7" w:rsidP="002627BA">
            <w:pPr>
              <w:spacing w:line="360" w:lineRule="auto"/>
              <w:jc w:val="center"/>
              <w:rPr>
                <w:sz w:val="24"/>
              </w:rPr>
            </w:pPr>
            <w:r w:rsidRPr="002627BA">
              <w:rPr>
                <w:sz w:val="24"/>
              </w:rPr>
              <w:t>-4.16276</w:t>
            </w:r>
          </w:p>
        </w:tc>
      </w:tr>
      <w:tr w:rsidR="006D7EE7" w:rsidRPr="002627BA" w14:paraId="388FDC99" w14:textId="77777777" w:rsidTr="008834E2">
        <w:trPr>
          <w:trHeight w:val="285"/>
        </w:trPr>
        <w:tc>
          <w:tcPr>
            <w:tcW w:w="3256" w:type="dxa"/>
            <w:vMerge/>
          </w:tcPr>
          <w:p w14:paraId="1776723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60936D9" w14:textId="77777777" w:rsidR="006D7EE7" w:rsidRPr="002627BA" w:rsidRDefault="006D7EE7" w:rsidP="002627BA">
            <w:pPr>
              <w:spacing w:line="360" w:lineRule="auto"/>
              <w:jc w:val="center"/>
              <w:rPr>
                <w:sz w:val="24"/>
              </w:rPr>
            </w:pPr>
            <w:r w:rsidRPr="002627BA">
              <w:rPr>
                <w:sz w:val="24"/>
              </w:rPr>
              <w:t>16.5</w:t>
            </w:r>
          </w:p>
        </w:tc>
        <w:tc>
          <w:tcPr>
            <w:tcW w:w="2835" w:type="dxa"/>
            <w:tcBorders>
              <w:top w:val="nil"/>
              <w:bottom w:val="nil"/>
            </w:tcBorders>
            <w:noWrap/>
            <w:hideMark/>
          </w:tcPr>
          <w:p w14:paraId="1A89EE83" w14:textId="77777777" w:rsidR="006D7EE7" w:rsidRPr="002627BA" w:rsidRDefault="006D7EE7" w:rsidP="002627BA">
            <w:pPr>
              <w:spacing w:line="360" w:lineRule="auto"/>
              <w:jc w:val="center"/>
              <w:rPr>
                <w:sz w:val="24"/>
              </w:rPr>
            </w:pPr>
            <w:r w:rsidRPr="002627BA">
              <w:rPr>
                <w:sz w:val="24"/>
              </w:rPr>
              <w:t>-4.31186</w:t>
            </w:r>
          </w:p>
        </w:tc>
      </w:tr>
      <w:tr w:rsidR="006D7EE7" w:rsidRPr="002627BA" w14:paraId="3A11E1EB" w14:textId="77777777" w:rsidTr="008834E2">
        <w:trPr>
          <w:trHeight w:val="285"/>
        </w:trPr>
        <w:tc>
          <w:tcPr>
            <w:tcW w:w="3256" w:type="dxa"/>
            <w:vMerge/>
          </w:tcPr>
          <w:p w14:paraId="020EBE9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AB254A4" w14:textId="77777777" w:rsidR="006D7EE7" w:rsidRPr="002627BA" w:rsidRDefault="006D7EE7" w:rsidP="002627BA">
            <w:pPr>
              <w:spacing w:line="360" w:lineRule="auto"/>
              <w:jc w:val="center"/>
              <w:rPr>
                <w:sz w:val="24"/>
              </w:rPr>
            </w:pPr>
            <w:r w:rsidRPr="002627BA">
              <w:rPr>
                <w:sz w:val="24"/>
              </w:rPr>
              <w:t>16.5</w:t>
            </w:r>
          </w:p>
        </w:tc>
        <w:tc>
          <w:tcPr>
            <w:tcW w:w="2835" w:type="dxa"/>
            <w:tcBorders>
              <w:top w:val="nil"/>
              <w:bottom w:val="nil"/>
            </w:tcBorders>
            <w:noWrap/>
            <w:hideMark/>
          </w:tcPr>
          <w:p w14:paraId="7665CA61" w14:textId="77777777" w:rsidR="006D7EE7" w:rsidRPr="002627BA" w:rsidRDefault="006D7EE7" w:rsidP="002627BA">
            <w:pPr>
              <w:spacing w:line="360" w:lineRule="auto"/>
              <w:jc w:val="center"/>
              <w:rPr>
                <w:sz w:val="24"/>
              </w:rPr>
            </w:pPr>
            <w:r w:rsidRPr="002627BA">
              <w:rPr>
                <w:sz w:val="24"/>
              </w:rPr>
              <w:t>-4.28651</w:t>
            </w:r>
          </w:p>
        </w:tc>
      </w:tr>
      <w:tr w:rsidR="006D7EE7" w:rsidRPr="002627BA" w14:paraId="680D0C7F" w14:textId="77777777" w:rsidTr="008834E2">
        <w:trPr>
          <w:trHeight w:val="285"/>
        </w:trPr>
        <w:tc>
          <w:tcPr>
            <w:tcW w:w="3256" w:type="dxa"/>
            <w:vMerge/>
          </w:tcPr>
          <w:p w14:paraId="5B14B44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4552C09" w14:textId="77777777" w:rsidR="006D7EE7" w:rsidRPr="002627BA" w:rsidRDefault="006D7EE7" w:rsidP="002627BA">
            <w:pPr>
              <w:spacing w:line="360" w:lineRule="auto"/>
              <w:jc w:val="center"/>
              <w:rPr>
                <w:sz w:val="24"/>
              </w:rPr>
            </w:pPr>
            <w:r w:rsidRPr="002627BA">
              <w:rPr>
                <w:sz w:val="24"/>
              </w:rPr>
              <w:t>17</w:t>
            </w:r>
          </w:p>
        </w:tc>
        <w:tc>
          <w:tcPr>
            <w:tcW w:w="2835" w:type="dxa"/>
            <w:tcBorders>
              <w:top w:val="nil"/>
              <w:bottom w:val="nil"/>
            </w:tcBorders>
            <w:noWrap/>
            <w:hideMark/>
          </w:tcPr>
          <w:p w14:paraId="1287351B" w14:textId="77777777" w:rsidR="006D7EE7" w:rsidRPr="002627BA" w:rsidRDefault="006D7EE7" w:rsidP="002627BA">
            <w:pPr>
              <w:spacing w:line="360" w:lineRule="auto"/>
              <w:jc w:val="center"/>
              <w:rPr>
                <w:sz w:val="24"/>
              </w:rPr>
            </w:pPr>
            <w:r w:rsidRPr="002627BA">
              <w:rPr>
                <w:sz w:val="24"/>
              </w:rPr>
              <w:t>-4.39911</w:t>
            </w:r>
          </w:p>
        </w:tc>
      </w:tr>
      <w:tr w:rsidR="006D7EE7" w:rsidRPr="002627BA" w14:paraId="0C180A85" w14:textId="77777777" w:rsidTr="008834E2">
        <w:trPr>
          <w:trHeight w:val="285"/>
        </w:trPr>
        <w:tc>
          <w:tcPr>
            <w:tcW w:w="3256" w:type="dxa"/>
            <w:vMerge/>
          </w:tcPr>
          <w:p w14:paraId="57A54D1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B8C175D" w14:textId="77777777" w:rsidR="006D7EE7" w:rsidRPr="002627BA" w:rsidRDefault="006D7EE7" w:rsidP="002627BA">
            <w:pPr>
              <w:spacing w:line="360" w:lineRule="auto"/>
              <w:jc w:val="center"/>
              <w:rPr>
                <w:sz w:val="24"/>
              </w:rPr>
            </w:pPr>
            <w:r w:rsidRPr="002627BA">
              <w:rPr>
                <w:sz w:val="24"/>
              </w:rPr>
              <w:t>17.1</w:t>
            </w:r>
          </w:p>
        </w:tc>
        <w:tc>
          <w:tcPr>
            <w:tcW w:w="2835" w:type="dxa"/>
            <w:tcBorders>
              <w:top w:val="nil"/>
              <w:bottom w:val="nil"/>
            </w:tcBorders>
            <w:noWrap/>
            <w:hideMark/>
          </w:tcPr>
          <w:p w14:paraId="48695614" w14:textId="77777777" w:rsidR="006D7EE7" w:rsidRPr="002627BA" w:rsidRDefault="006D7EE7" w:rsidP="002627BA">
            <w:pPr>
              <w:spacing w:line="360" w:lineRule="auto"/>
              <w:jc w:val="center"/>
              <w:rPr>
                <w:sz w:val="24"/>
              </w:rPr>
            </w:pPr>
            <w:r w:rsidRPr="002627BA">
              <w:rPr>
                <w:sz w:val="24"/>
              </w:rPr>
              <w:t>-4.42205</w:t>
            </w:r>
          </w:p>
        </w:tc>
      </w:tr>
      <w:tr w:rsidR="006D7EE7" w:rsidRPr="002627BA" w14:paraId="509DB2C0" w14:textId="77777777" w:rsidTr="008834E2">
        <w:trPr>
          <w:trHeight w:val="285"/>
        </w:trPr>
        <w:tc>
          <w:tcPr>
            <w:tcW w:w="3256" w:type="dxa"/>
            <w:vMerge/>
          </w:tcPr>
          <w:p w14:paraId="11584E3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3BD2272" w14:textId="77777777" w:rsidR="006D7EE7" w:rsidRPr="002627BA" w:rsidRDefault="006D7EE7" w:rsidP="002627BA">
            <w:pPr>
              <w:spacing w:line="360" w:lineRule="auto"/>
              <w:jc w:val="center"/>
              <w:rPr>
                <w:sz w:val="24"/>
              </w:rPr>
            </w:pPr>
            <w:r w:rsidRPr="002627BA">
              <w:rPr>
                <w:sz w:val="24"/>
              </w:rPr>
              <w:t>17.5</w:t>
            </w:r>
          </w:p>
        </w:tc>
        <w:tc>
          <w:tcPr>
            <w:tcW w:w="2835" w:type="dxa"/>
            <w:tcBorders>
              <w:top w:val="nil"/>
              <w:bottom w:val="nil"/>
            </w:tcBorders>
            <w:noWrap/>
            <w:hideMark/>
          </w:tcPr>
          <w:p w14:paraId="09DF2511" w14:textId="77777777" w:rsidR="006D7EE7" w:rsidRPr="002627BA" w:rsidRDefault="006D7EE7" w:rsidP="002627BA">
            <w:pPr>
              <w:spacing w:line="360" w:lineRule="auto"/>
              <w:jc w:val="center"/>
              <w:rPr>
                <w:sz w:val="24"/>
              </w:rPr>
            </w:pPr>
            <w:r w:rsidRPr="002627BA">
              <w:rPr>
                <w:sz w:val="24"/>
              </w:rPr>
              <w:t>-4.33951</w:t>
            </w:r>
          </w:p>
        </w:tc>
      </w:tr>
      <w:tr w:rsidR="006D7EE7" w:rsidRPr="002627BA" w14:paraId="2D1C465F" w14:textId="77777777" w:rsidTr="008834E2">
        <w:trPr>
          <w:trHeight w:val="285"/>
        </w:trPr>
        <w:tc>
          <w:tcPr>
            <w:tcW w:w="3256" w:type="dxa"/>
            <w:vMerge/>
          </w:tcPr>
          <w:p w14:paraId="4CDF44B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C5C1FEF" w14:textId="77777777" w:rsidR="006D7EE7" w:rsidRPr="002627BA" w:rsidRDefault="006D7EE7" w:rsidP="002627BA">
            <w:pPr>
              <w:spacing w:line="360" w:lineRule="auto"/>
              <w:jc w:val="center"/>
              <w:rPr>
                <w:sz w:val="24"/>
              </w:rPr>
            </w:pPr>
            <w:r w:rsidRPr="002627BA">
              <w:rPr>
                <w:sz w:val="24"/>
              </w:rPr>
              <w:t>17.5</w:t>
            </w:r>
          </w:p>
        </w:tc>
        <w:tc>
          <w:tcPr>
            <w:tcW w:w="2835" w:type="dxa"/>
            <w:tcBorders>
              <w:top w:val="nil"/>
              <w:bottom w:val="nil"/>
            </w:tcBorders>
            <w:noWrap/>
            <w:hideMark/>
          </w:tcPr>
          <w:p w14:paraId="6541EC8A" w14:textId="77777777" w:rsidR="006D7EE7" w:rsidRPr="002627BA" w:rsidRDefault="006D7EE7" w:rsidP="002627BA">
            <w:pPr>
              <w:spacing w:line="360" w:lineRule="auto"/>
              <w:jc w:val="center"/>
              <w:rPr>
                <w:sz w:val="24"/>
              </w:rPr>
            </w:pPr>
            <w:r w:rsidRPr="002627BA">
              <w:rPr>
                <w:sz w:val="24"/>
              </w:rPr>
              <w:t>-4.34266</w:t>
            </w:r>
          </w:p>
        </w:tc>
      </w:tr>
      <w:tr w:rsidR="006D7EE7" w:rsidRPr="002627BA" w14:paraId="7B7BE7CA" w14:textId="77777777" w:rsidTr="008834E2">
        <w:trPr>
          <w:trHeight w:val="285"/>
        </w:trPr>
        <w:tc>
          <w:tcPr>
            <w:tcW w:w="3256" w:type="dxa"/>
            <w:vMerge/>
          </w:tcPr>
          <w:p w14:paraId="30C474F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BC8FCE0" w14:textId="77777777" w:rsidR="006D7EE7" w:rsidRPr="002627BA" w:rsidRDefault="006D7EE7" w:rsidP="002627BA">
            <w:pPr>
              <w:spacing w:line="360" w:lineRule="auto"/>
              <w:jc w:val="center"/>
              <w:rPr>
                <w:sz w:val="24"/>
              </w:rPr>
            </w:pPr>
            <w:r w:rsidRPr="002627BA">
              <w:rPr>
                <w:sz w:val="24"/>
              </w:rPr>
              <w:t>17.5</w:t>
            </w:r>
          </w:p>
        </w:tc>
        <w:tc>
          <w:tcPr>
            <w:tcW w:w="2835" w:type="dxa"/>
            <w:tcBorders>
              <w:top w:val="nil"/>
              <w:bottom w:val="nil"/>
            </w:tcBorders>
            <w:noWrap/>
            <w:hideMark/>
          </w:tcPr>
          <w:p w14:paraId="689A1DF3" w14:textId="77777777" w:rsidR="006D7EE7" w:rsidRPr="002627BA" w:rsidRDefault="006D7EE7" w:rsidP="002627BA">
            <w:pPr>
              <w:spacing w:line="360" w:lineRule="auto"/>
              <w:jc w:val="center"/>
              <w:rPr>
                <w:sz w:val="24"/>
              </w:rPr>
            </w:pPr>
            <w:r w:rsidRPr="002627BA">
              <w:rPr>
                <w:sz w:val="24"/>
              </w:rPr>
              <w:t>-4.10491</w:t>
            </w:r>
          </w:p>
        </w:tc>
      </w:tr>
      <w:tr w:rsidR="006D7EE7" w:rsidRPr="002627BA" w14:paraId="56E62955" w14:textId="77777777" w:rsidTr="008834E2">
        <w:trPr>
          <w:trHeight w:val="285"/>
        </w:trPr>
        <w:tc>
          <w:tcPr>
            <w:tcW w:w="3256" w:type="dxa"/>
            <w:vMerge/>
          </w:tcPr>
          <w:p w14:paraId="5B781B8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9C500A8" w14:textId="77777777" w:rsidR="006D7EE7" w:rsidRPr="002627BA" w:rsidRDefault="006D7EE7" w:rsidP="002627BA">
            <w:pPr>
              <w:spacing w:line="360" w:lineRule="auto"/>
              <w:jc w:val="center"/>
              <w:rPr>
                <w:sz w:val="24"/>
              </w:rPr>
            </w:pPr>
            <w:r w:rsidRPr="002627BA">
              <w:rPr>
                <w:sz w:val="24"/>
              </w:rPr>
              <w:t>17.5</w:t>
            </w:r>
          </w:p>
        </w:tc>
        <w:tc>
          <w:tcPr>
            <w:tcW w:w="2835" w:type="dxa"/>
            <w:tcBorders>
              <w:top w:val="nil"/>
              <w:bottom w:val="nil"/>
            </w:tcBorders>
            <w:noWrap/>
            <w:hideMark/>
          </w:tcPr>
          <w:p w14:paraId="05B6F51E" w14:textId="77777777" w:rsidR="006D7EE7" w:rsidRPr="002627BA" w:rsidRDefault="006D7EE7" w:rsidP="002627BA">
            <w:pPr>
              <w:spacing w:line="360" w:lineRule="auto"/>
              <w:jc w:val="center"/>
              <w:rPr>
                <w:sz w:val="24"/>
              </w:rPr>
            </w:pPr>
            <w:r w:rsidRPr="002627BA">
              <w:rPr>
                <w:sz w:val="24"/>
              </w:rPr>
              <w:t>-4.33124</w:t>
            </w:r>
          </w:p>
        </w:tc>
      </w:tr>
      <w:tr w:rsidR="006D7EE7" w:rsidRPr="002627BA" w14:paraId="54BF24A1" w14:textId="77777777" w:rsidTr="008834E2">
        <w:trPr>
          <w:trHeight w:val="285"/>
        </w:trPr>
        <w:tc>
          <w:tcPr>
            <w:tcW w:w="3256" w:type="dxa"/>
            <w:vMerge/>
          </w:tcPr>
          <w:p w14:paraId="56CC8CE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04555E7" w14:textId="77777777" w:rsidR="006D7EE7" w:rsidRPr="002627BA" w:rsidRDefault="006D7EE7" w:rsidP="002627BA">
            <w:pPr>
              <w:spacing w:line="360" w:lineRule="auto"/>
              <w:jc w:val="center"/>
              <w:rPr>
                <w:sz w:val="24"/>
              </w:rPr>
            </w:pPr>
            <w:r w:rsidRPr="002627BA">
              <w:rPr>
                <w:sz w:val="24"/>
              </w:rPr>
              <w:t>17.5</w:t>
            </w:r>
          </w:p>
        </w:tc>
        <w:tc>
          <w:tcPr>
            <w:tcW w:w="2835" w:type="dxa"/>
            <w:tcBorders>
              <w:top w:val="nil"/>
              <w:bottom w:val="nil"/>
            </w:tcBorders>
            <w:noWrap/>
            <w:hideMark/>
          </w:tcPr>
          <w:p w14:paraId="7EFD414D" w14:textId="77777777" w:rsidR="006D7EE7" w:rsidRPr="002627BA" w:rsidRDefault="006D7EE7" w:rsidP="002627BA">
            <w:pPr>
              <w:spacing w:line="360" w:lineRule="auto"/>
              <w:jc w:val="center"/>
              <w:rPr>
                <w:sz w:val="24"/>
              </w:rPr>
            </w:pPr>
            <w:r w:rsidRPr="002627BA">
              <w:rPr>
                <w:sz w:val="24"/>
              </w:rPr>
              <w:t>-4.47573</w:t>
            </w:r>
          </w:p>
        </w:tc>
      </w:tr>
      <w:tr w:rsidR="006D7EE7" w:rsidRPr="002627BA" w14:paraId="0872421A" w14:textId="77777777" w:rsidTr="008834E2">
        <w:trPr>
          <w:trHeight w:val="285"/>
        </w:trPr>
        <w:tc>
          <w:tcPr>
            <w:tcW w:w="3256" w:type="dxa"/>
            <w:vMerge/>
          </w:tcPr>
          <w:p w14:paraId="43ED0DE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83A3EF6" w14:textId="77777777" w:rsidR="006D7EE7" w:rsidRPr="002627BA" w:rsidRDefault="006D7EE7" w:rsidP="002627BA">
            <w:pPr>
              <w:spacing w:line="360" w:lineRule="auto"/>
              <w:jc w:val="center"/>
              <w:rPr>
                <w:sz w:val="24"/>
              </w:rPr>
            </w:pPr>
            <w:r w:rsidRPr="002627BA">
              <w:rPr>
                <w:sz w:val="24"/>
              </w:rPr>
              <w:t>19.9</w:t>
            </w:r>
          </w:p>
        </w:tc>
        <w:tc>
          <w:tcPr>
            <w:tcW w:w="2835" w:type="dxa"/>
            <w:tcBorders>
              <w:top w:val="nil"/>
              <w:bottom w:val="nil"/>
            </w:tcBorders>
            <w:noWrap/>
            <w:hideMark/>
          </w:tcPr>
          <w:p w14:paraId="6D8E557B" w14:textId="77777777" w:rsidR="006D7EE7" w:rsidRPr="002627BA" w:rsidRDefault="006D7EE7" w:rsidP="002627BA">
            <w:pPr>
              <w:spacing w:line="360" w:lineRule="auto"/>
              <w:jc w:val="center"/>
              <w:rPr>
                <w:sz w:val="24"/>
              </w:rPr>
            </w:pPr>
            <w:r w:rsidRPr="002627BA">
              <w:rPr>
                <w:sz w:val="24"/>
              </w:rPr>
              <w:t>-4.33002</w:t>
            </w:r>
          </w:p>
        </w:tc>
      </w:tr>
      <w:tr w:rsidR="006D7EE7" w:rsidRPr="002627BA" w14:paraId="795D6054" w14:textId="77777777" w:rsidTr="008834E2">
        <w:trPr>
          <w:trHeight w:val="285"/>
        </w:trPr>
        <w:tc>
          <w:tcPr>
            <w:tcW w:w="3256" w:type="dxa"/>
            <w:vMerge/>
          </w:tcPr>
          <w:p w14:paraId="225EA10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353A118" w14:textId="77777777" w:rsidR="006D7EE7" w:rsidRPr="002627BA" w:rsidRDefault="006D7EE7" w:rsidP="002627BA">
            <w:pPr>
              <w:spacing w:line="360" w:lineRule="auto"/>
              <w:jc w:val="center"/>
              <w:rPr>
                <w:sz w:val="24"/>
              </w:rPr>
            </w:pPr>
            <w:r w:rsidRPr="002627BA">
              <w:rPr>
                <w:sz w:val="24"/>
              </w:rPr>
              <w:t>21.5</w:t>
            </w:r>
          </w:p>
        </w:tc>
        <w:tc>
          <w:tcPr>
            <w:tcW w:w="2835" w:type="dxa"/>
            <w:tcBorders>
              <w:top w:val="nil"/>
              <w:bottom w:val="nil"/>
            </w:tcBorders>
            <w:noWrap/>
            <w:hideMark/>
          </w:tcPr>
          <w:p w14:paraId="5A57E79D" w14:textId="77777777" w:rsidR="006D7EE7" w:rsidRPr="002627BA" w:rsidRDefault="006D7EE7" w:rsidP="002627BA">
            <w:pPr>
              <w:spacing w:line="360" w:lineRule="auto"/>
              <w:jc w:val="center"/>
              <w:rPr>
                <w:sz w:val="24"/>
              </w:rPr>
            </w:pPr>
            <w:r w:rsidRPr="002627BA">
              <w:rPr>
                <w:sz w:val="24"/>
              </w:rPr>
              <w:t>-4.32818</w:t>
            </w:r>
          </w:p>
        </w:tc>
      </w:tr>
      <w:tr w:rsidR="006D7EE7" w:rsidRPr="002627BA" w14:paraId="2AD27633" w14:textId="77777777" w:rsidTr="008834E2">
        <w:trPr>
          <w:trHeight w:val="285"/>
        </w:trPr>
        <w:tc>
          <w:tcPr>
            <w:tcW w:w="3256" w:type="dxa"/>
            <w:vMerge/>
          </w:tcPr>
          <w:p w14:paraId="0E455EB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6506BFA" w14:textId="77777777" w:rsidR="006D7EE7" w:rsidRPr="002627BA" w:rsidRDefault="006D7EE7" w:rsidP="002627BA">
            <w:pPr>
              <w:spacing w:line="360" w:lineRule="auto"/>
              <w:jc w:val="center"/>
              <w:rPr>
                <w:sz w:val="24"/>
              </w:rPr>
            </w:pPr>
            <w:r w:rsidRPr="002627BA">
              <w:rPr>
                <w:sz w:val="24"/>
              </w:rPr>
              <w:t>22.1</w:t>
            </w:r>
          </w:p>
        </w:tc>
        <w:tc>
          <w:tcPr>
            <w:tcW w:w="2835" w:type="dxa"/>
            <w:tcBorders>
              <w:top w:val="nil"/>
              <w:bottom w:val="nil"/>
            </w:tcBorders>
            <w:noWrap/>
            <w:hideMark/>
          </w:tcPr>
          <w:p w14:paraId="264B1E34" w14:textId="77777777" w:rsidR="006D7EE7" w:rsidRPr="002627BA" w:rsidRDefault="006D7EE7" w:rsidP="002627BA">
            <w:pPr>
              <w:spacing w:line="360" w:lineRule="auto"/>
              <w:jc w:val="center"/>
              <w:rPr>
                <w:sz w:val="24"/>
              </w:rPr>
            </w:pPr>
            <w:r w:rsidRPr="002627BA">
              <w:rPr>
                <w:sz w:val="24"/>
              </w:rPr>
              <w:t>-4.55721</w:t>
            </w:r>
          </w:p>
        </w:tc>
      </w:tr>
      <w:tr w:rsidR="006D7EE7" w:rsidRPr="002627BA" w14:paraId="70C24B42" w14:textId="77777777" w:rsidTr="008834E2">
        <w:trPr>
          <w:trHeight w:val="285"/>
        </w:trPr>
        <w:tc>
          <w:tcPr>
            <w:tcW w:w="3256" w:type="dxa"/>
            <w:vMerge/>
          </w:tcPr>
          <w:p w14:paraId="670D5D0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6B732A9" w14:textId="77777777" w:rsidR="006D7EE7" w:rsidRPr="002627BA" w:rsidRDefault="006D7EE7" w:rsidP="002627BA">
            <w:pPr>
              <w:spacing w:line="360" w:lineRule="auto"/>
              <w:jc w:val="center"/>
              <w:rPr>
                <w:sz w:val="24"/>
              </w:rPr>
            </w:pPr>
            <w:r w:rsidRPr="002627BA">
              <w:rPr>
                <w:sz w:val="24"/>
              </w:rPr>
              <w:t>22.5</w:t>
            </w:r>
          </w:p>
        </w:tc>
        <w:tc>
          <w:tcPr>
            <w:tcW w:w="2835" w:type="dxa"/>
            <w:tcBorders>
              <w:top w:val="nil"/>
              <w:bottom w:val="nil"/>
            </w:tcBorders>
            <w:noWrap/>
            <w:hideMark/>
          </w:tcPr>
          <w:p w14:paraId="3D1F31B2" w14:textId="77777777" w:rsidR="006D7EE7" w:rsidRPr="002627BA" w:rsidRDefault="006D7EE7" w:rsidP="002627BA">
            <w:pPr>
              <w:spacing w:line="360" w:lineRule="auto"/>
              <w:jc w:val="center"/>
              <w:rPr>
                <w:sz w:val="24"/>
              </w:rPr>
            </w:pPr>
            <w:r w:rsidRPr="002627BA">
              <w:rPr>
                <w:sz w:val="24"/>
              </w:rPr>
              <w:t>-4.36091</w:t>
            </w:r>
          </w:p>
        </w:tc>
      </w:tr>
      <w:tr w:rsidR="006D7EE7" w:rsidRPr="002627BA" w14:paraId="4E16D76D" w14:textId="77777777" w:rsidTr="008834E2">
        <w:trPr>
          <w:trHeight w:val="285"/>
        </w:trPr>
        <w:tc>
          <w:tcPr>
            <w:tcW w:w="3256" w:type="dxa"/>
            <w:vMerge/>
          </w:tcPr>
          <w:p w14:paraId="68CE1BC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60BDA30" w14:textId="77777777" w:rsidR="006D7EE7" w:rsidRPr="002627BA" w:rsidRDefault="006D7EE7" w:rsidP="002627BA">
            <w:pPr>
              <w:spacing w:line="360" w:lineRule="auto"/>
              <w:jc w:val="center"/>
              <w:rPr>
                <w:sz w:val="24"/>
              </w:rPr>
            </w:pPr>
            <w:r w:rsidRPr="002627BA">
              <w:rPr>
                <w:sz w:val="24"/>
              </w:rPr>
              <w:t>22.5</w:t>
            </w:r>
          </w:p>
        </w:tc>
        <w:tc>
          <w:tcPr>
            <w:tcW w:w="2835" w:type="dxa"/>
            <w:tcBorders>
              <w:top w:val="nil"/>
              <w:bottom w:val="nil"/>
            </w:tcBorders>
            <w:noWrap/>
            <w:hideMark/>
          </w:tcPr>
          <w:p w14:paraId="4FBE2ED1" w14:textId="77777777" w:rsidR="006D7EE7" w:rsidRPr="002627BA" w:rsidRDefault="006D7EE7" w:rsidP="002627BA">
            <w:pPr>
              <w:spacing w:line="360" w:lineRule="auto"/>
              <w:jc w:val="center"/>
              <w:rPr>
                <w:sz w:val="24"/>
              </w:rPr>
            </w:pPr>
            <w:r w:rsidRPr="002627BA">
              <w:rPr>
                <w:sz w:val="24"/>
              </w:rPr>
              <w:t>-4.41454</w:t>
            </w:r>
          </w:p>
        </w:tc>
      </w:tr>
      <w:tr w:rsidR="006D7EE7" w:rsidRPr="002627BA" w14:paraId="7DA462CA" w14:textId="77777777" w:rsidTr="008834E2">
        <w:trPr>
          <w:trHeight w:val="285"/>
        </w:trPr>
        <w:tc>
          <w:tcPr>
            <w:tcW w:w="3256" w:type="dxa"/>
            <w:vMerge/>
          </w:tcPr>
          <w:p w14:paraId="5D533FB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DC06EDA" w14:textId="77777777" w:rsidR="006D7EE7" w:rsidRPr="002627BA" w:rsidRDefault="006D7EE7" w:rsidP="002627BA">
            <w:pPr>
              <w:spacing w:line="360" w:lineRule="auto"/>
              <w:jc w:val="center"/>
              <w:rPr>
                <w:sz w:val="24"/>
              </w:rPr>
            </w:pPr>
            <w:r w:rsidRPr="002627BA">
              <w:rPr>
                <w:sz w:val="24"/>
              </w:rPr>
              <w:t>22.5</w:t>
            </w:r>
          </w:p>
        </w:tc>
        <w:tc>
          <w:tcPr>
            <w:tcW w:w="2835" w:type="dxa"/>
            <w:tcBorders>
              <w:top w:val="nil"/>
              <w:bottom w:val="nil"/>
            </w:tcBorders>
            <w:noWrap/>
            <w:hideMark/>
          </w:tcPr>
          <w:p w14:paraId="3A698872" w14:textId="77777777" w:rsidR="006D7EE7" w:rsidRPr="002627BA" w:rsidRDefault="006D7EE7" w:rsidP="002627BA">
            <w:pPr>
              <w:spacing w:line="360" w:lineRule="auto"/>
              <w:jc w:val="center"/>
              <w:rPr>
                <w:sz w:val="24"/>
              </w:rPr>
            </w:pPr>
            <w:r w:rsidRPr="002627BA">
              <w:rPr>
                <w:sz w:val="24"/>
              </w:rPr>
              <w:t>-4.29964</w:t>
            </w:r>
          </w:p>
        </w:tc>
      </w:tr>
      <w:tr w:rsidR="006D7EE7" w:rsidRPr="002627BA" w14:paraId="6FFC4096" w14:textId="77777777" w:rsidTr="008834E2">
        <w:trPr>
          <w:trHeight w:val="285"/>
        </w:trPr>
        <w:tc>
          <w:tcPr>
            <w:tcW w:w="3256" w:type="dxa"/>
            <w:vMerge/>
          </w:tcPr>
          <w:p w14:paraId="266ED65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522BF13" w14:textId="77777777" w:rsidR="006D7EE7" w:rsidRPr="002627BA" w:rsidRDefault="006D7EE7" w:rsidP="002627BA">
            <w:pPr>
              <w:spacing w:line="360" w:lineRule="auto"/>
              <w:jc w:val="center"/>
              <w:rPr>
                <w:sz w:val="24"/>
              </w:rPr>
            </w:pPr>
            <w:r w:rsidRPr="002627BA">
              <w:rPr>
                <w:sz w:val="24"/>
              </w:rPr>
              <w:t>22.5</w:t>
            </w:r>
          </w:p>
        </w:tc>
        <w:tc>
          <w:tcPr>
            <w:tcW w:w="2835" w:type="dxa"/>
            <w:tcBorders>
              <w:top w:val="nil"/>
              <w:bottom w:val="nil"/>
            </w:tcBorders>
            <w:noWrap/>
            <w:hideMark/>
          </w:tcPr>
          <w:p w14:paraId="2108F719" w14:textId="77777777" w:rsidR="006D7EE7" w:rsidRPr="002627BA" w:rsidRDefault="006D7EE7" w:rsidP="002627BA">
            <w:pPr>
              <w:spacing w:line="360" w:lineRule="auto"/>
              <w:jc w:val="center"/>
              <w:rPr>
                <w:sz w:val="24"/>
              </w:rPr>
            </w:pPr>
            <w:r w:rsidRPr="002627BA">
              <w:rPr>
                <w:sz w:val="24"/>
              </w:rPr>
              <w:t>-4.09173</w:t>
            </w:r>
          </w:p>
        </w:tc>
      </w:tr>
      <w:tr w:rsidR="006D7EE7" w:rsidRPr="002627BA" w14:paraId="787FB92A" w14:textId="77777777" w:rsidTr="008834E2">
        <w:trPr>
          <w:trHeight w:val="285"/>
        </w:trPr>
        <w:tc>
          <w:tcPr>
            <w:tcW w:w="3256" w:type="dxa"/>
            <w:vMerge/>
          </w:tcPr>
          <w:p w14:paraId="3B46B7C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304F562" w14:textId="77777777" w:rsidR="006D7EE7" w:rsidRPr="002627BA" w:rsidRDefault="006D7EE7" w:rsidP="002627BA">
            <w:pPr>
              <w:spacing w:line="360" w:lineRule="auto"/>
              <w:jc w:val="center"/>
              <w:rPr>
                <w:sz w:val="24"/>
              </w:rPr>
            </w:pPr>
            <w:r w:rsidRPr="002627BA">
              <w:rPr>
                <w:sz w:val="24"/>
              </w:rPr>
              <w:t>22.5</w:t>
            </w:r>
          </w:p>
        </w:tc>
        <w:tc>
          <w:tcPr>
            <w:tcW w:w="2835" w:type="dxa"/>
            <w:tcBorders>
              <w:top w:val="nil"/>
              <w:bottom w:val="nil"/>
            </w:tcBorders>
            <w:noWrap/>
            <w:hideMark/>
          </w:tcPr>
          <w:p w14:paraId="10466AE6" w14:textId="77777777" w:rsidR="006D7EE7" w:rsidRPr="002627BA" w:rsidRDefault="006D7EE7" w:rsidP="002627BA">
            <w:pPr>
              <w:spacing w:line="360" w:lineRule="auto"/>
              <w:jc w:val="center"/>
              <w:rPr>
                <w:sz w:val="24"/>
              </w:rPr>
            </w:pPr>
            <w:r w:rsidRPr="002627BA">
              <w:rPr>
                <w:sz w:val="24"/>
              </w:rPr>
              <w:t>-4.54363</w:t>
            </w:r>
          </w:p>
        </w:tc>
      </w:tr>
      <w:tr w:rsidR="006D7EE7" w:rsidRPr="002627BA" w14:paraId="75F71401" w14:textId="77777777" w:rsidTr="008834E2">
        <w:trPr>
          <w:trHeight w:val="285"/>
        </w:trPr>
        <w:tc>
          <w:tcPr>
            <w:tcW w:w="3256" w:type="dxa"/>
            <w:vMerge/>
          </w:tcPr>
          <w:p w14:paraId="56EF88A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E595271" w14:textId="77777777" w:rsidR="006D7EE7" w:rsidRPr="002627BA" w:rsidRDefault="006D7EE7" w:rsidP="002627BA">
            <w:pPr>
              <w:spacing w:line="360" w:lineRule="auto"/>
              <w:jc w:val="center"/>
              <w:rPr>
                <w:sz w:val="24"/>
              </w:rPr>
            </w:pPr>
            <w:r w:rsidRPr="002627BA">
              <w:rPr>
                <w:sz w:val="24"/>
              </w:rPr>
              <w:t>22.5</w:t>
            </w:r>
          </w:p>
        </w:tc>
        <w:tc>
          <w:tcPr>
            <w:tcW w:w="2835" w:type="dxa"/>
            <w:tcBorders>
              <w:top w:val="nil"/>
              <w:bottom w:val="nil"/>
            </w:tcBorders>
            <w:noWrap/>
            <w:hideMark/>
          </w:tcPr>
          <w:p w14:paraId="03BC9D9C" w14:textId="77777777" w:rsidR="006D7EE7" w:rsidRPr="002627BA" w:rsidRDefault="006D7EE7" w:rsidP="002627BA">
            <w:pPr>
              <w:spacing w:line="360" w:lineRule="auto"/>
              <w:jc w:val="center"/>
              <w:rPr>
                <w:sz w:val="24"/>
              </w:rPr>
            </w:pPr>
            <w:r w:rsidRPr="002627BA">
              <w:rPr>
                <w:sz w:val="24"/>
              </w:rPr>
              <w:t>-4.80024</w:t>
            </w:r>
          </w:p>
        </w:tc>
      </w:tr>
      <w:tr w:rsidR="006D7EE7" w:rsidRPr="002627BA" w14:paraId="7AE6C1B3" w14:textId="77777777" w:rsidTr="008834E2">
        <w:trPr>
          <w:trHeight w:val="285"/>
        </w:trPr>
        <w:tc>
          <w:tcPr>
            <w:tcW w:w="3256" w:type="dxa"/>
            <w:vMerge/>
          </w:tcPr>
          <w:p w14:paraId="22C75C4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52B070C" w14:textId="77777777" w:rsidR="006D7EE7" w:rsidRPr="002627BA" w:rsidRDefault="006D7EE7" w:rsidP="002627BA">
            <w:pPr>
              <w:spacing w:line="360" w:lineRule="auto"/>
              <w:jc w:val="center"/>
              <w:rPr>
                <w:sz w:val="24"/>
              </w:rPr>
            </w:pPr>
            <w:r w:rsidRPr="002627BA">
              <w:rPr>
                <w:sz w:val="24"/>
              </w:rPr>
              <w:t>25</w:t>
            </w:r>
          </w:p>
        </w:tc>
        <w:tc>
          <w:tcPr>
            <w:tcW w:w="2835" w:type="dxa"/>
            <w:tcBorders>
              <w:top w:val="nil"/>
              <w:bottom w:val="nil"/>
            </w:tcBorders>
            <w:noWrap/>
            <w:hideMark/>
          </w:tcPr>
          <w:p w14:paraId="6EBA449A" w14:textId="77777777" w:rsidR="006D7EE7" w:rsidRPr="002627BA" w:rsidRDefault="006D7EE7" w:rsidP="002627BA">
            <w:pPr>
              <w:spacing w:line="360" w:lineRule="auto"/>
              <w:jc w:val="center"/>
              <w:rPr>
                <w:sz w:val="24"/>
              </w:rPr>
            </w:pPr>
            <w:r w:rsidRPr="002627BA">
              <w:rPr>
                <w:sz w:val="24"/>
              </w:rPr>
              <w:t>-4.37965</w:t>
            </w:r>
          </w:p>
        </w:tc>
      </w:tr>
      <w:tr w:rsidR="006D7EE7" w:rsidRPr="002627BA" w14:paraId="308F6B8C" w14:textId="77777777" w:rsidTr="008834E2">
        <w:trPr>
          <w:trHeight w:val="285"/>
        </w:trPr>
        <w:tc>
          <w:tcPr>
            <w:tcW w:w="3256" w:type="dxa"/>
            <w:vMerge/>
          </w:tcPr>
          <w:p w14:paraId="01A1F6A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D810E0F" w14:textId="77777777" w:rsidR="006D7EE7" w:rsidRPr="002627BA" w:rsidRDefault="006D7EE7" w:rsidP="002627BA">
            <w:pPr>
              <w:spacing w:line="360" w:lineRule="auto"/>
              <w:jc w:val="center"/>
              <w:rPr>
                <w:sz w:val="24"/>
              </w:rPr>
            </w:pPr>
            <w:r w:rsidRPr="002627BA">
              <w:rPr>
                <w:sz w:val="24"/>
              </w:rPr>
              <w:t>26</w:t>
            </w:r>
          </w:p>
        </w:tc>
        <w:tc>
          <w:tcPr>
            <w:tcW w:w="2835" w:type="dxa"/>
            <w:tcBorders>
              <w:top w:val="nil"/>
              <w:bottom w:val="nil"/>
            </w:tcBorders>
            <w:noWrap/>
            <w:hideMark/>
          </w:tcPr>
          <w:p w14:paraId="1B052CAB" w14:textId="77777777" w:rsidR="006D7EE7" w:rsidRPr="002627BA" w:rsidRDefault="006D7EE7" w:rsidP="002627BA">
            <w:pPr>
              <w:spacing w:line="360" w:lineRule="auto"/>
              <w:jc w:val="center"/>
              <w:rPr>
                <w:sz w:val="24"/>
              </w:rPr>
            </w:pPr>
            <w:r w:rsidRPr="002627BA">
              <w:rPr>
                <w:sz w:val="24"/>
              </w:rPr>
              <w:t>-4.4005</w:t>
            </w:r>
          </w:p>
        </w:tc>
      </w:tr>
      <w:tr w:rsidR="006D7EE7" w:rsidRPr="002627BA" w14:paraId="2E54A63F" w14:textId="77777777" w:rsidTr="008834E2">
        <w:trPr>
          <w:trHeight w:val="285"/>
        </w:trPr>
        <w:tc>
          <w:tcPr>
            <w:tcW w:w="3256" w:type="dxa"/>
            <w:vMerge/>
          </w:tcPr>
          <w:p w14:paraId="091DA20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0DD4A38" w14:textId="77777777" w:rsidR="006D7EE7" w:rsidRPr="002627BA" w:rsidRDefault="006D7EE7" w:rsidP="002627BA">
            <w:pPr>
              <w:spacing w:line="360" w:lineRule="auto"/>
              <w:jc w:val="center"/>
              <w:rPr>
                <w:sz w:val="24"/>
              </w:rPr>
            </w:pPr>
            <w:r w:rsidRPr="002627BA">
              <w:rPr>
                <w:sz w:val="24"/>
              </w:rPr>
              <w:t>26.5</w:t>
            </w:r>
          </w:p>
        </w:tc>
        <w:tc>
          <w:tcPr>
            <w:tcW w:w="2835" w:type="dxa"/>
            <w:tcBorders>
              <w:top w:val="nil"/>
              <w:bottom w:val="nil"/>
            </w:tcBorders>
            <w:noWrap/>
            <w:hideMark/>
          </w:tcPr>
          <w:p w14:paraId="54752D38" w14:textId="77777777" w:rsidR="006D7EE7" w:rsidRPr="002627BA" w:rsidRDefault="006D7EE7" w:rsidP="002627BA">
            <w:pPr>
              <w:spacing w:line="360" w:lineRule="auto"/>
              <w:jc w:val="center"/>
              <w:rPr>
                <w:sz w:val="24"/>
              </w:rPr>
            </w:pPr>
            <w:r w:rsidRPr="002627BA">
              <w:rPr>
                <w:sz w:val="24"/>
              </w:rPr>
              <w:t>-4.26664</w:t>
            </w:r>
          </w:p>
        </w:tc>
      </w:tr>
      <w:tr w:rsidR="006D7EE7" w:rsidRPr="002627BA" w14:paraId="15E0C9DB" w14:textId="77777777" w:rsidTr="008834E2">
        <w:trPr>
          <w:trHeight w:val="285"/>
        </w:trPr>
        <w:tc>
          <w:tcPr>
            <w:tcW w:w="3256" w:type="dxa"/>
            <w:vMerge/>
          </w:tcPr>
          <w:p w14:paraId="007A7DC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63717CC" w14:textId="77777777" w:rsidR="006D7EE7" w:rsidRPr="002627BA" w:rsidRDefault="006D7EE7" w:rsidP="002627BA">
            <w:pPr>
              <w:spacing w:line="360" w:lineRule="auto"/>
              <w:jc w:val="center"/>
              <w:rPr>
                <w:sz w:val="24"/>
              </w:rPr>
            </w:pPr>
            <w:r w:rsidRPr="002627BA">
              <w:rPr>
                <w:sz w:val="24"/>
              </w:rPr>
              <w:t>27.5</w:t>
            </w:r>
          </w:p>
        </w:tc>
        <w:tc>
          <w:tcPr>
            <w:tcW w:w="2835" w:type="dxa"/>
            <w:tcBorders>
              <w:top w:val="nil"/>
              <w:bottom w:val="nil"/>
            </w:tcBorders>
            <w:noWrap/>
            <w:hideMark/>
          </w:tcPr>
          <w:p w14:paraId="3A98E047" w14:textId="77777777" w:rsidR="006D7EE7" w:rsidRPr="002627BA" w:rsidRDefault="006D7EE7" w:rsidP="002627BA">
            <w:pPr>
              <w:spacing w:line="360" w:lineRule="auto"/>
              <w:jc w:val="center"/>
              <w:rPr>
                <w:sz w:val="24"/>
              </w:rPr>
            </w:pPr>
            <w:r w:rsidRPr="002627BA">
              <w:rPr>
                <w:sz w:val="24"/>
              </w:rPr>
              <w:t>-4.33124</w:t>
            </w:r>
          </w:p>
        </w:tc>
      </w:tr>
      <w:tr w:rsidR="006D7EE7" w:rsidRPr="002627BA" w14:paraId="557A3469" w14:textId="77777777" w:rsidTr="008834E2">
        <w:trPr>
          <w:trHeight w:val="285"/>
        </w:trPr>
        <w:tc>
          <w:tcPr>
            <w:tcW w:w="3256" w:type="dxa"/>
            <w:vMerge/>
          </w:tcPr>
          <w:p w14:paraId="6BAC83A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443F7EF" w14:textId="77777777" w:rsidR="006D7EE7" w:rsidRPr="002627BA" w:rsidRDefault="006D7EE7" w:rsidP="002627BA">
            <w:pPr>
              <w:spacing w:line="360" w:lineRule="auto"/>
              <w:jc w:val="center"/>
              <w:rPr>
                <w:sz w:val="24"/>
              </w:rPr>
            </w:pPr>
            <w:r w:rsidRPr="002627BA">
              <w:rPr>
                <w:sz w:val="24"/>
              </w:rPr>
              <w:t>27.5</w:t>
            </w:r>
          </w:p>
        </w:tc>
        <w:tc>
          <w:tcPr>
            <w:tcW w:w="2835" w:type="dxa"/>
            <w:tcBorders>
              <w:top w:val="nil"/>
              <w:bottom w:val="nil"/>
            </w:tcBorders>
            <w:noWrap/>
            <w:hideMark/>
          </w:tcPr>
          <w:p w14:paraId="4E8B6A4F" w14:textId="77777777" w:rsidR="006D7EE7" w:rsidRPr="002627BA" w:rsidRDefault="006D7EE7" w:rsidP="002627BA">
            <w:pPr>
              <w:spacing w:line="360" w:lineRule="auto"/>
              <w:jc w:val="center"/>
              <w:rPr>
                <w:sz w:val="24"/>
              </w:rPr>
            </w:pPr>
            <w:r w:rsidRPr="002627BA">
              <w:rPr>
                <w:sz w:val="24"/>
              </w:rPr>
              <w:t>-4.51456</w:t>
            </w:r>
          </w:p>
        </w:tc>
      </w:tr>
      <w:tr w:rsidR="006D7EE7" w:rsidRPr="002627BA" w14:paraId="3F621F96" w14:textId="77777777" w:rsidTr="008834E2">
        <w:trPr>
          <w:trHeight w:val="285"/>
        </w:trPr>
        <w:tc>
          <w:tcPr>
            <w:tcW w:w="3256" w:type="dxa"/>
            <w:vMerge/>
          </w:tcPr>
          <w:p w14:paraId="4C39869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5EC747E" w14:textId="77777777" w:rsidR="006D7EE7" w:rsidRPr="002627BA" w:rsidRDefault="006D7EE7" w:rsidP="002627BA">
            <w:pPr>
              <w:spacing w:line="360" w:lineRule="auto"/>
              <w:jc w:val="center"/>
              <w:rPr>
                <w:sz w:val="24"/>
              </w:rPr>
            </w:pPr>
            <w:r w:rsidRPr="002627BA">
              <w:rPr>
                <w:sz w:val="24"/>
              </w:rPr>
              <w:t>27.5</w:t>
            </w:r>
          </w:p>
        </w:tc>
        <w:tc>
          <w:tcPr>
            <w:tcW w:w="2835" w:type="dxa"/>
            <w:tcBorders>
              <w:top w:val="nil"/>
              <w:bottom w:val="nil"/>
            </w:tcBorders>
            <w:noWrap/>
            <w:hideMark/>
          </w:tcPr>
          <w:p w14:paraId="6B3DDD5D" w14:textId="77777777" w:rsidR="006D7EE7" w:rsidRPr="002627BA" w:rsidRDefault="006D7EE7" w:rsidP="002627BA">
            <w:pPr>
              <w:spacing w:line="360" w:lineRule="auto"/>
              <w:jc w:val="center"/>
              <w:rPr>
                <w:sz w:val="24"/>
              </w:rPr>
            </w:pPr>
            <w:r w:rsidRPr="002627BA">
              <w:rPr>
                <w:sz w:val="24"/>
              </w:rPr>
              <w:t>-4.14972</w:t>
            </w:r>
          </w:p>
        </w:tc>
      </w:tr>
      <w:tr w:rsidR="006D7EE7" w:rsidRPr="002627BA" w14:paraId="73956E28" w14:textId="77777777" w:rsidTr="008834E2">
        <w:trPr>
          <w:trHeight w:val="285"/>
        </w:trPr>
        <w:tc>
          <w:tcPr>
            <w:tcW w:w="3256" w:type="dxa"/>
            <w:vMerge/>
          </w:tcPr>
          <w:p w14:paraId="32629F6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C8ADB96" w14:textId="77777777" w:rsidR="006D7EE7" w:rsidRPr="002627BA" w:rsidRDefault="006D7EE7" w:rsidP="002627BA">
            <w:pPr>
              <w:spacing w:line="360" w:lineRule="auto"/>
              <w:jc w:val="center"/>
              <w:rPr>
                <w:sz w:val="24"/>
              </w:rPr>
            </w:pPr>
            <w:r w:rsidRPr="002627BA">
              <w:rPr>
                <w:sz w:val="24"/>
              </w:rPr>
              <w:t>27.5</w:t>
            </w:r>
          </w:p>
        </w:tc>
        <w:tc>
          <w:tcPr>
            <w:tcW w:w="2835" w:type="dxa"/>
            <w:tcBorders>
              <w:top w:val="nil"/>
              <w:bottom w:val="nil"/>
            </w:tcBorders>
            <w:noWrap/>
            <w:hideMark/>
          </w:tcPr>
          <w:p w14:paraId="4616CBCE" w14:textId="77777777" w:rsidR="006D7EE7" w:rsidRPr="002627BA" w:rsidRDefault="006D7EE7" w:rsidP="002627BA">
            <w:pPr>
              <w:spacing w:line="360" w:lineRule="auto"/>
              <w:jc w:val="center"/>
              <w:rPr>
                <w:sz w:val="24"/>
              </w:rPr>
            </w:pPr>
            <w:r w:rsidRPr="002627BA">
              <w:rPr>
                <w:sz w:val="24"/>
              </w:rPr>
              <w:t>-4.20121</w:t>
            </w:r>
          </w:p>
        </w:tc>
      </w:tr>
      <w:tr w:rsidR="006D7EE7" w:rsidRPr="002627BA" w14:paraId="491D2FF7" w14:textId="77777777" w:rsidTr="008834E2">
        <w:trPr>
          <w:trHeight w:val="285"/>
        </w:trPr>
        <w:tc>
          <w:tcPr>
            <w:tcW w:w="3256" w:type="dxa"/>
            <w:vMerge/>
          </w:tcPr>
          <w:p w14:paraId="46AFE9F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5AEB4AA" w14:textId="77777777" w:rsidR="006D7EE7" w:rsidRPr="002627BA" w:rsidRDefault="006D7EE7" w:rsidP="002627BA">
            <w:pPr>
              <w:spacing w:line="360" w:lineRule="auto"/>
              <w:jc w:val="center"/>
              <w:rPr>
                <w:sz w:val="24"/>
              </w:rPr>
            </w:pPr>
            <w:r w:rsidRPr="002627BA">
              <w:rPr>
                <w:sz w:val="24"/>
              </w:rPr>
              <w:t>27.5</w:t>
            </w:r>
          </w:p>
        </w:tc>
        <w:tc>
          <w:tcPr>
            <w:tcW w:w="2835" w:type="dxa"/>
            <w:tcBorders>
              <w:top w:val="nil"/>
              <w:bottom w:val="nil"/>
            </w:tcBorders>
            <w:noWrap/>
            <w:hideMark/>
          </w:tcPr>
          <w:p w14:paraId="7A55D018" w14:textId="77777777" w:rsidR="006D7EE7" w:rsidRPr="002627BA" w:rsidRDefault="006D7EE7" w:rsidP="002627BA">
            <w:pPr>
              <w:spacing w:line="360" w:lineRule="auto"/>
              <w:jc w:val="center"/>
              <w:rPr>
                <w:sz w:val="24"/>
              </w:rPr>
            </w:pPr>
            <w:r w:rsidRPr="002627BA">
              <w:rPr>
                <w:sz w:val="24"/>
              </w:rPr>
              <w:t>-4.05988</w:t>
            </w:r>
          </w:p>
        </w:tc>
      </w:tr>
      <w:tr w:rsidR="006D7EE7" w:rsidRPr="002627BA" w14:paraId="32751042" w14:textId="77777777" w:rsidTr="008834E2">
        <w:trPr>
          <w:trHeight w:val="285"/>
        </w:trPr>
        <w:tc>
          <w:tcPr>
            <w:tcW w:w="3256" w:type="dxa"/>
            <w:vMerge/>
          </w:tcPr>
          <w:p w14:paraId="7FC5EB5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6E1ABC3" w14:textId="77777777" w:rsidR="006D7EE7" w:rsidRPr="002627BA" w:rsidRDefault="006D7EE7" w:rsidP="002627BA">
            <w:pPr>
              <w:spacing w:line="360" w:lineRule="auto"/>
              <w:jc w:val="center"/>
              <w:rPr>
                <w:sz w:val="24"/>
              </w:rPr>
            </w:pPr>
            <w:r w:rsidRPr="002627BA">
              <w:rPr>
                <w:sz w:val="24"/>
              </w:rPr>
              <w:t>27.5</w:t>
            </w:r>
          </w:p>
        </w:tc>
        <w:tc>
          <w:tcPr>
            <w:tcW w:w="2835" w:type="dxa"/>
            <w:tcBorders>
              <w:top w:val="nil"/>
              <w:bottom w:val="nil"/>
            </w:tcBorders>
            <w:noWrap/>
            <w:hideMark/>
          </w:tcPr>
          <w:p w14:paraId="7A874528" w14:textId="77777777" w:rsidR="006D7EE7" w:rsidRPr="002627BA" w:rsidRDefault="006D7EE7" w:rsidP="002627BA">
            <w:pPr>
              <w:spacing w:line="360" w:lineRule="auto"/>
              <w:jc w:val="center"/>
              <w:rPr>
                <w:sz w:val="24"/>
              </w:rPr>
            </w:pPr>
            <w:r w:rsidRPr="002627BA">
              <w:rPr>
                <w:sz w:val="24"/>
              </w:rPr>
              <w:t>-4.44009</w:t>
            </w:r>
          </w:p>
        </w:tc>
      </w:tr>
      <w:tr w:rsidR="006D7EE7" w:rsidRPr="002627BA" w14:paraId="15B94F2C" w14:textId="77777777" w:rsidTr="008834E2">
        <w:trPr>
          <w:trHeight w:val="285"/>
        </w:trPr>
        <w:tc>
          <w:tcPr>
            <w:tcW w:w="3256" w:type="dxa"/>
            <w:vMerge/>
          </w:tcPr>
          <w:p w14:paraId="4FFD903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D925875" w14:textId="77777777" w:rsidR="006D7EE7" w:rsidRPr="002627BA" w:rsidRDefault="006D7EE7" w:rsidP="002627BA">
            <w:pPr>
              <w:spacing w:line="360" w:lineRule="auto"/>
              <w:jc w:val="center"/>
              <w:rPr>
                <w:sz w:val="24"/>
              </w:rPr>
            </w:pPr>
            <w:r w:rsidRPr="002627BA">
              <w:rPr>
                <w:sz w:val="24"/>
              </w:rPr>
              <w:t>27.5</w:t>
            </w:r>
          </w:p>
        </w:tc>
        <w:tc>
          <w:tcPr>
            <w:tcW w:w="2835" w:type="dxa"/>
            <w:tcBorders>
              <w:top w:val="nil"/>
              <w:bottom w:val="nil"/>
            </w:tcBorders>
            <w:noWrap/>
            <w:hideMark/>
          </w:tcPr>
          <w:p w14:paraId="02586F7A" w14:textId="77777777" w:rsidR="006D7EE7" w:rsidRPr="002627BA" w:rsidRDefault="006D7EE7" w:rsidP="002627BA">
            <w:pPr>
              <w:spacing w:line="360" w:lineRule="auto"/>
              <w:jc w:val="center"/>
              <w:rPr>
                <w:sz w:val="24"/>
              </w:rPr>
            </w:pPr>
            <w:r w:rsidRPr="002627BA">
              <w:rPr>
                <w:sz w:val="24"/>
              </w:rPr>
              <w:t>-4.53047</w:t>
            </w:r>
          </w:p>
        </w:tc>
      </w:tr>
      <w:tr w:rsidR="006D7EE7" w:rsidRPr="002627BA" w14:paraId="2A66F407" w14:textId="77777777" w:rsidTr="008834E2">
        <w:trPr>
          <w:trHeight w:val="285"/>
        </w:trPr>
        <w:tc>
          <w:tcPr>
            <w:tcW w:w="3256" w:type="dxa"/>
            <w:vMerge/>
          </w:tcPr>
          <w:p w14:paraId="011F192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1142F81" w14:textId="77777777" w:rsidR="006D7EE7" w:rsidRPr="002627BA" w:rsidRDefault="006D7EE7" w:rsidP="002627BA">
            <w:pPr>
              <w:spacing w:line="360" w:lineRule="auto"/>
              <w:jc w:val="center"/>
              <w:rPr>
                <w:sz w:val="24"/>
              </w:rPr>
            </w:pPr>
            <w:r w:rsidRPr="002627BA">
              <w:rPr>
                <w:sz w:val="24"/>
              </w:rPr>
              <w:t>27.5</w:t>
            </w:r>
          </w:p>
        </w:tc>
        <w:tc>
          <w:tcPr>
            <w:tcW w:w="2835" w:type="dxa"/>
            <w:tcBorders>
              <w:top w:val="nil"/>
              <w:bottom w:val="nil"/>
            </w:tcBorders>
            <w:noWrap/>
            <w:hideMark/>
          </w:tcPr>
          <w:p w14:paraId="1E6F2EE6" w14:textId="77777777" w:rsidR="006D7EE7" w:rsidRPr="002627BA" w:rsidRDefault="006D7EE7" w:rsidP="002627BA">
            <w:pPr>
              <w:spacing w:line="360" w:lineRule="auto"/>
              <w:jc w:val="center"/>
              <w:rPr>
                <w:sz w:val="24"/>
              </w:rPr>
            </w:pPr>
            <w:r w:rsidRPr="002627BA">
              <w:rPr>
                <w:sz w:val="24"/>
              </w:rPr>
              <w:t>-4.56767</w:t>
            </w:r>
          </w:p>
        </w:tc>
      </w:tr>
      <w:tr w:rsidR="006D7EE7" w:rsidRPr="002627BA" w14:paraId="1822F235" w14:textId="77777777" w:rsidTr="008834E2">
        <w:trPr>
          <w:trHeight w:val="285"/>
        </w:trPr>
        <w:tc>
          <w:tcPr>
            <w:tcW w:w="3256" w:type="dxa"/>
            <w:vMerge/>
          </w:tcPr>
          <w:p w14:paraId="4AAC70C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46FFF70" w14:textId="77777777" w:rsidR="006D7EE7" w:rsidRPr="002627BA" w:rsidRDefault="006D7EE7" w:rsidP="002627BA">
            <w:pPr>
              <w:spacing w:line="360" w:lineRule="auto"/>
              <w:jc w:val="center"/>
              <w:rPr>
                <w:sz w:val="24"/>
              </w:rPr>
            </w:pPr>
            <w:r w:rsidRPr="002627BA">
              <w:rPr>
                <w:sz w:val="24"/>
              </w:rPr>
              <w:t>31.5</w:t>
            </w:r>
          </w:p>
        </w:tc>
        <w:tc>
          <w:tcPr>
            <w:tcW w:w="2835" w:type="dxa"/>
            <w:tcBorders>
              <w:top w:val="nil"/>
              <w:bottom w:val="nil"/>
            </w:tcBorders>
            <w:noWrap/>
            <w:hideMark/>
          </w:tcPr>
          <w:p w14:paraId="67A74C31" w14:textId="77777777" w:rsidR="006D7EE7" w:rsidRPr="002627BA" w:rsidRDefault="006D7EE7" w:rsidP="002627BA">
            <w:pPr>
              <w:spacing w:line="360" w:lineRule="auto"/>
              <w:jc w:val="center"/>
              <w:rPr>
                <w:sz w:val="24"/>
              </w:rPr>
            </w:pPr>
            <w:r w:rsidRPr="002627BA">
              <w:rPr>
                <w:sz w:val="24"/>
              </w:rPr>
              <w:t>-4.33329</w:t>
            </w:r>
          </w:p>
        </w:tc>
      </w:tr>
      <w:tr w:rsidR="006D7EE7" w:rsidRPr="002627BA" w14:paraId="5E95B9A8" w14:textId="77777777" w:rsidTr="008834E2">
        <w:trPr>
          <w:trHeight w:val="285"/>
        </w:trPr>
        <w:tc>
          <w:tcPr>
            <w:tcW w:w="3256" w:type="dxa"/>
            <w:vMerge/>
          </w:tcPr>
          <w:p w14:paraId="0FB29F2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28FF148" w14:textId="77777777" w:rsidR="006D7EE7" w:rsidRPr="002627BA" w:rsidRDefault="006D7EE7" w:rsidP="002627BA">
            <w:pPr>
              <w:spacing w:line="360" w:lineRule="auto"/>
              <w:jc w:val="center"/>
              <w:rPr>
                <w:sz w:val="24"/>
              </w:rPr>
            </w:pPr>
            <w:r w:rsidRPr="002627BA">
              <w:rPr>
                <w:sz w:val="24"/>
              </w:rPr>
              <w:t>32.1</w:t>
            </w:r>
          </w:p>
        </w:tc>
        <w:tc>
          <w:tcPr>
            <w:tcW w:w="2835" w:type="dxa"/>
            <w:tcBorders>
              <w:top w:val="nil"/>
              <w:bottom w:val="nil"/>
            </w:tcBorders>
            <w:noWrap/>
            <w:hideMark/>
          </w:tcPr>
          <w:p w14:paraId="772842C0" w14:textId="77777777" w:rsidR="006D7EE7" w:rsidRPr="002627BA" w:rsidRDefault="006D7EE7" w:rsidP="002627BA">
            <w:pPr>
              <w:spacing w:line="360" w:lineRule="auto"/>
              <w:jc w:val="center"/>
              <w:rPr>
                <w:sz w:val="24"/>
              </w:rPr>
            </w:pPr>
            <w:r w:rsidRPr="002627BA">
              <w:rPr>
                <w:sz w:val="24"/>
              </w:rPr>
              <w:t>-4.64474</w:t>
            </w:r>
          </w:p>
        </w:tc>
      </w:tr>
      <w:tr w:rsidR="006D7EE7" w:rsidRPr="002627BA" w14:paraId="47D6D62F" w14:textId="77777777" w:rsidTr="008834E2">
        <w:trPr>
          <w:trHeight w:val="285"/>
        </w:trPr>
        <w:tc>
          <w:tcPr>
            <w:tcW w:w="3256" w:type="dxa"/>
            <w:vMerge/>
          </w:tcPr>
          <w:p w14:paraId="3100504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4138881" w14:textId="77777777" w:rsidR="006D7EE7" w:rsidRPr="002627BA" w:rsidRDefault="006D7EE7" w:rsidP="002627BA">
            <w:pPr>
              <w:spacing w:line="360" w:lineRule="auto"/>
              <w:jc w:val="center"/>
              <w:rPr>
                <w:sz w:val="24"/>
              </w:rPr>
            </w:pPr>
            <w:r w:rsidRPr="002627BA">
              <w:rPr>
                <w:sz w:val="24"/>
              </w:rPr>
              <w:t>32.5</w:t>
            </w:r>
          </w:p>
        </w:tc>
        <w:tc>
          <w:tcPr>
            <w:tcW w:w="2835" w:type="dxa"/>
            <w:tcBorders>
              <w:top w:val="nil"/>
              <w:bottom w:val="nil"/>
            </w:tcBorders>
            <w:noWrap/>
            <w:hideMark/>
          </w:tcPr>
          <w:p w14:paraId="2C68B43A" w14:textId="77777777" w:rsidR="006D7EE7" w:rsidRPr="002627BA" w:rsidRDefault="006D7EE7" w:rsidP="002627BA">
            <w:pPr>
              <w:spacing w:line="360" w:lineRule="auto"/>
              <w:jc w:val="center"/>
              <w:rPr>
                <w:sz w:val="24"/>
              </w:rPr>
            </w:pPr>
            <w:r w:rsidRPr="002627BA">
              <w:rPr>
                <w:sz w:val="24"/>
              </w:rPr>
              <w:t>-4.60836</w:t>
            </w:r>
          </w:p>
        </w:tc>
      </w:tr>
      <w:tr w:rsidR="006D7EE7" w:rsidRPr="002627BA" w14:paraId="5F377A26" w14:textId="77777777" w:rsidTr="008834E2">
        <w:trPr>
          <w:trHeight w:val="285"/>
        </w:trPr>
        <w:tc>
          <w:tcPr>
            <w:tcW w:w="3256" w:type="dxa"/>
            <w:vMerge/>
          </w:tcPr>
          <w:p w14:paraId="17E39CF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20AA6E6" w14:textId="77777777" w:rsidR="006D7EE7" w:rsidRPr="002627BA" w:rsidRDefault="006D7EE7" w:rsidP="002627BA">
            <w:pPr>
              <w:spacing w:line="360" w:lineRule="auto"/>
              <w:jc w:val="center"/>
              <w:rPr>
                <w:sz w:val="24"/>
              </w:rPr>
            </w:pPr>
            <w:r w:rsidRPr="002627BA">
              <w:rPr>
                <w:sz w:val="24"/>
              </w:rPr>
              <w:t>32.5</w:t>
            </w:r>
          </w:p>
        </w:tc>
        <w:tc>
          <w:tcPr>
            <w:tcW w:w="2835" w:type="dxa"/>
            <w:tcBorders>
              <w:top w:val="nil"/>
              <w:bottom w:val="nil"/>
            </w:tcBorders>
            <w:noWrap/>
            <w:hideMark/>
          </w:tcPr>
          <w:p w14:paraId="3DB18B3D" w14:textId="77777777" w:rsidR="006D7EE7" w:rsidRPr="002627BA" w:rsidRDefault="006D7EE7" w:rsidP="002627BA">
            <w:pPr>
              <w:spacing w:line="360" w:lineRule="auto"/>
              <w:jc w:val="center"/>
              <w:rPr>
                <w:sz w:val="24"/>
              </w:rPr>
            </w:pPr>
            <w:r w:rsidRPr="002627BA">
              <w:rPr>
                <w:sz w:val="24"/>
              </w:rPr>
              <w:t>-4.43227</w:t>
            </w:r>
          </w:p>
        </w:tc>
      </w:tr>
      <w:tr w:rsidR="006D7EE7" w:rsidRPr="002627BA" w14:paraId="540F439F" w14:textId="77777777" w:rsidTr="008834E2">
        <w:trPr>
          <w:trHeight w:val="285"/>
        </w:trPr>
        <w:tc>
          <w:tcPr>
            <w:tcW w:w="3256" w:type="dxa"/>
            <w:vMerge/>
          </w:tcPr>
          <w:p w14:paraId="6E55FF9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43AFA07" w14:textId="77777777" w:rsidR="006D7EE7" w:rsidRPr="002627BA" w:rsidRDefault="006D7EE7" w:rsidP="002627BA">
            <w:pPr>
              <w:spacing w:line="360" w:lineRule="auto"/>
              <w:jc w:val="center"/>
              <w:rPr>
                <w:sz w:val="24"/>
              </w:rPr>
            </w:pPr>
            <w:r w:rsidRPr="002627BA">
              <w:rPr>
                <w:sz w:val="24"/>
              </w:rPr>
              <w:t>32.5</w:t>
            </w:r>
          </w:p>
        </w:tc>
        <w:tc>
          <w:tcPr>
            <w:tcW w:w="2835" w:type="dxa"/>
            <w:tcBorders>
              <w:top w:val="nil"/>
              <w:bottom w:val="nil"/>
            </w:tcBorders>
            <w:noWrap/>
            <w:hideMark/>
          </w:tcPr>
          <w:p w14:paraId="1596C4F9" w14:textId="77777777" w:rsidR="006D7EE7" w:rsidRPr="002627BA" w:rsidRDefault="006D7EE7" w:rsidP="002627BA">
            <w:pPr>
              <w:spacing w:line="360" w:lineRule="auto"/>
              <w:jc w:val="center"/>
              <w:rPr>
                <w:sz w:val="24"/>
              </w:rPr>
            </w:pPr>
            <w:r w:rsidRPr="002627BA">
              <w:rPr>
                <w:sz w:val="24"/>
              </w:rPr>
              <w:t>-4.42713</w:t>
            </w:r>
          </w:p>
        </w:tc>
      </w:tr>
      <w:tr w:rsidR="006D7EE7" w:rsidRPr="002627BA" w14:paraId="47A55F62" w14:textId="77777777" w:rsidTr="008834E2">
        <w:trPr>
          <w:trHeight w:val="285"/>
        </w:trPr>
        <w:tc>
          <w:tcPr>
            <w:tcW w:w="3256" w:type="dxa"/>
            <w:vMerge/>
          </w:tcPr>
          <w:p w14:paraId="68A2095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B4C7179" w14:textId="77777777" w:rsidR="006D7EE7" w:rsidRPr="002627BA" w:rsidRDefault="006D7EE7" w:rsidP="002627BA">
            <w:pPr>
              <w:spacing w:line="360" w:lineRule="auto"/>
              <w:jc w:val="center"/>
              <w:rPr>
                <w:sz w:val="24"/>
              </w:rPr>
            </w:pPr>
            <w:r w:rsidRPr="002627BA">
              <w:rPr>
                <w:sz w:val="24"/>
              </w:rPr>
              <w:t>32.5</w:t>
            </w:r>
          </w:p>
        </w:tc>
        <w:tc>
          <w:tcPr>
            <w:tcW w:w="2835" w:type="dxa"/>
            <w:tcBorders>
              <w:top w:val="nil"/>
              <w:bottom w:val="nil"/>
            </w:tcBorders>
            <w:noWrap/>
            <w:hideMark/>
          </w:tcPr>
          <w:p w14:paraId="2EA9EAE7" w14:textId="77777777" w:rsidR="006D7EE7" w:rsidRPr="002627BA" w:rsidRDefault="006D7EE7" w:rsidP="002627BA">
            <w:pPr>
              <w:spacing w:line="360" w:lineRule="auto"/>
              <w:jc w:val="center"/>
              <w:rPr>
                <w:sz w:val="24"/>
              </w:rPr>
            </w:pPr>
            <w:r w:rsidRPr="002627BA">
              <w:rPr>
                <w:sz w:val="24"/>
              </w:rPr>
              <w:t>-4.42458</w:t>
            </w:r>
          </w:p>
        </w:tc>
      </w:tr>
      <w:tr w:rsidR="006D7EE7" w:rsidRPr="002627BA" w14:paraId="5E81A231" w14:textId="77777777" w:rsidTr="008834E2">
        <w:trPr>
          <w:trHeight w:val="285"/>
        </w:trPr>
        <w:tc>
          <w:tcPr>
            <w:tcW w:w="3256" w:type="dxa"/>
            <w:vMerge/>
          </w:tcPr>
          <w:p w14:paraId="2E4906A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291C6AE" w14:textId="77777777" w:rsidR="006D7EE7" w:rsidRPr="002627BA" w:rsidRDefault="006D7EE7" w:rsidP="002627BA">
            <w:pPr>
              <w:spacing w:line="360" w:lineRule="auto"/>
              <w:jc w:val="center"/>
              <w:rPr>
                <w:sz w:val="24"/>
              </w:rPr>
            </w:pPr>
            <w:r w:rsidRPr="002627BA">
              <w:rPr>
                <w:sz w:val="24"/>
              </w:rPr>
              <w:t>32.5</w:t>
            </w:r>
          </w:p>
        </w:tc>
        <w:tc>
          <w:tcPr>
            <w:tcW w:w="2835" w:type="dxa"/>
            <w:tcBorders>
              <w:top w:val="nil"/>
              <w:bottom w:val="nil"/>
            </w:tcBorders>
            <w:noWrap/>
            <w:hideMark/>
          </w:tcPr>
          <w:p w14:paraId="6D7FE503" w14:textId="77777777" w:rsidR="006D7EE7" w:rsidRPr="002627BA" w:rsidRDefault="006D7EE7" w:rsidP="002627BA">
            <w:pPr>
              <w:spacing w:line="360" w:lineRule="auto"/>
              <w:jc w:val="center"/>
              <w:rPr>
                <w:sz w:val="24"/>
              </w:rPr>
            </w:pPr>
            <w:r w:rsidRPr="002627BA">
              <w:rPr>
                <w:sz w:val="24"/>
              </w:rPr>
              <w:t>-4.14972</w:t>
            </w:r>
          </w:p>
        </w:tc>
      </w:tr>
      <w:tr w:rsidR="006D7EE7" w:rsidRPr="002627BA" w14:paraId="71DA5ECC" w14:textId="77777777" w:rsidTr="008834E2">
        <w:trPr>
          <w:trHeight w:val="285"/>
        </w:trPr>
        <w:tc>
          <w:tcPr>
            <w:tcW w:w="3256" w:type="dxa"/>
            <w:vMerge/>
          </w:tcPr>
          <w:p w14:paraId="2E38269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B2E35B1" w14:textId="77777777" w:rsidR="006D7EE7" w:rsidRPr="002627BA" w:rsidRDefault="006D7EE7" w:rsidP="002627BA">
            <w:pPr>
              <w:spacing w:line="360" w:lineRule="auto"/>
              <w:jc w:val="center"/>
              <w:rPr>
                <w:sz w:val="24"/>
              </w:rPr>
            </w:pPr>
            <w:r w:rsidRPr="002627BA">
              <w:rPr>
                <w:sz w:val="24"/>
              </w:rPr>
              <w:t>32.5</w:t>
            </w:r>
          </w:p>
        </w:tc>
        <w:tc>
          <w:tcPr>
            <w:tcW w:w="2835" w:type="dxa"/>
            <w:tcBorders>
              <w:top w:val="nil"/>
              <w:bottom w:val="nil"/>
            </w:tcBorders>
            <w:noWrap/>
            <w:hideMark/>
          </w:tcPr>
          <w:p w14:paraId="76CEAD46" w14:textId="77777777" w:rsidR="006D7EE7" w:rsidRPr="002627BA" w:rsidRDefault="006D7EE7" w:rsidP="002627BA">
            <w:pPr>
              <w:spacing w:line="360" w:lineRule="auto"/>
              <w:jc w:val="center"/>
              <w:rPr>
                <w:sz w:val="24"/>
              </w:rPr>
            </w:pPr>
            <w:r w:rsidRPr="002627BA">
              <w:rPr>
                <w:sz w:val="24"/>
              </w:rPr>
              <w:t>-4.39513</w:t>
            </w:r>
          </w:p>
        </w:tc>
      </w:tr>
      <w:tr w:rsidR="006D7EE7" w:rsidRPr="002627BA" w14:paraId="02725412" w14:textId="77777777" w:rsidTr="008834E2">
        <w:trPr>
          <w:trHeight w:val="285"/>
        </w:trPr>
        <w:tc>
          <w:tcPr>
            <w:tcW w:w="3256" w:type="dxa"/>
            <w:vMerge/>
          </w:tcPr>
          <w:p w14:paraId="6173A86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D11423A" w14:textId="77777777" w:rsidR="006D7EE7" w:rsidRPr="002627BA" w:rsidRDefault="006D7EE7" w:rsidP="002627BA">
            <w:pPr>
              <w:spacing w:line="360" w:lineRule="auto"/>
              <w:jc w:val="center"/>
              <w:rPr>
                <w:sz w:val="24"/>
              </w:rPr>
            </w:pPr>
            <w:r w:rsidRPr="002627BA">
              <w:rPr>
                <w:sz w:val="24"/>
              </w:rPr>
              <w:t>32.5</w:t>
            </w:r>
          </w:p>
        </w:tc>
        <w:tc>
          <w:tcPr>
            <w:tcW w:w="2835" w:type="dxa"/>
            <w:tcBorders>
              <w:top w:val="nil"/>
              <w:bottom w:val="nil"/>
            </w:tcBorders>
            <w:noWrap/>
            <w:hideMark/>
          </w:tcPr>
          <w:p w14:paraId="0A2682BD" w14:textId="77777777" w:rsidR="006D7EE7" w:rsidRPr="002627BA" w:rsidRDefault="006D7EE7" w:rsidP="002627BA">
            <w:pPr>
              <w:spacing w:line="360" w:lineRule="auto"/>
              <w:jc w:val="center"/>
              <w:rPr>
                <w:sz w:val="24"/>
              </w:rPr>
            </w:pPr>
            <w:r w:rsidRPr="002627BA">
              <w:rPr>
                <w:sz w:val="24"/>
              </w:rPr>
              <w:t>-4.65758</w:t>
            </w:r>
          </w:p>
        </w:tc>
      </w:tr>
      <w:tr w:rsidR="006D7EE7" w:rsidRPr="002627BA" w14:paraId="5BDB00B8" w14:textId="77777777" w:rsidTr="008834E2">
        <w:trPr>
          <w:trHeight w:val="285"/>
        </w:trPr>
        <w:tc>
          <w:tcPr>
            <w:tcW w:w="3256" w:type="dxa"/>
            <w:vMerge/>
          </w:tcPr>
          <w:p w14:paraId="770FEDF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929C646" w14:textId="77777777" w:rsidR="006D7EE7" w:rsidRPr="002627BA" w:rsidRDefault="006D7EE7" w:rsidP="002627BA">
            <w:pPr>
              <w:spacing w:line="360" w:lineRule="auto"/>
              <w:jc w:val="center"/>
              <w:rPr>
                <w:sz w:val="24"/>
              </w:rPr>
            </w:pPr>
            <w:r w:rsidRPr="002627BA">
              <w:rPr>
                <w:sz w:val="24"/>
              </w:rPr>
              <w:t>33</w:t>
            </w:r>
          </w:p>
        </w:tc>
        <w:tc>
          <w:tcPr>
            <w:tcW w:w="2835" w:type="dxa"/>
            <w:tcBorders>
              <w:top w:val="nil"/>
              <w:bottom w:val="nil"/>
            </w:tcBorders>
            <w:noWrap/>
            <w:hideMark/>
          </w:tcPr>
          <w:p w14:paraId="12A8413A" w14:textId="77777777" w:rsidR="006D7EE7" w:rsidRPr="002627BA" w:rsidRDefault="006D7EE7" w:rsidP="002627BA">
            <w:pPr>
              <w:spacing w:line="360" w:lineRule="auto"/>
              <w:jc w:val="center"/>
              <w:rPr>
                <w:sz w:val="24"/>
              </w:rPr>
            </w:pPr>
            <w:r w:rsidRPr="002627BA">
              <w:rPr>
                <w:sz w:val="24"/>
              </w:rPr>
              <w:t>-4.52272</w:t>
            </w:r>
          </w:p>
        </w:tc>
      </w:tr>
      <w:tr w:rsidR="006D7EE7" w:rsidRPr="002627BA" w14:paraId="0A5C64AE" w14:textId="77777777" w:rsidTr="008834E2">
        <w:trPr>
          <w:trHeight w:val="285"/>
        </w:trPr>
        <w:tc>
          <w:tcPr>
            <w:tcW w:w="3256" w:type="dxa"/>
            <w:vMerge/>
          </w:tcPr>
          <w:p w14:paraId="7BB78AF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B5A9300" w14:textId="77777777" w:rsidR="006D7EE7" w:rsidRPr="002627BA" w:rsidRDefault="006D7EE7" w:rsidP="002627BA">
            <w:pPr>
              <w:spacing w:line="360" w:lineRule="auto"/>
              <w:jc w:val="center"/>
              <w:rPr>
                <w:sz w:val="24"/>
              </w:rPr>
            </w:pPr>
            <w:r w:rsidRPr="002627BA">
              <w:rPr>
                <w:sz w:val="24"/>
              </w:rPr>
              <w:t>36.5</w:t>
            </w:r>
          </w:p>
        </w:tc>
        <w:tc>
          <w:tcPr>
            <w:tcW w:w="2835" w:type="dxa"/>
            <w:tcBorders>
              <w:top w:val="nil"/>
              <w:bottom w:val="nil"/>
            </w:tcBorders>
            <w:noWrap/>
            <w:hideMark/>
          </w:tcPr>
          <w:p w14:paraId="6CC63140" w14:textId="77777777" w:rsidR="006D7EE7" w:rsidRPr="002627BA" w:rsidRDefault="006D7EE7" w:rsidP="002627BA">
            <w:pPr>
              <w:spacing w:line="360" w:lineRule="auto"/>
              <w:jc w:val="center"/>
              <w:rPr>
                <w:sz w:val="24"/>
              </w:rPr>
            </w:pPr>
            <w:r w:rsidRPr="002627BA">
              <w:rPr>
                <w:sz w:val="24"/>
              </w:rPr>
              <w:t>-4.3999</w:t>
            </w:r>
          </w:p>
        </w:tc>
      </w:tr>
      <w:tr w:rsidR="006D7EE7" w:rsidRPr="002627BA" w14:paraId="052823EB" w14:textId="77777777" w:rsidTr="008834E2">
        <w:trPr>
          <w:trHeight w:val="285"/>
        </w:trPr>
        <w:tc>
          <w:tcPr>
            <w:tcW w:w="3256" w:type="dxa"/>
            <w:vMerge/>
          </w:tcPr>
          <w:p w14:paraId="158F279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FEE0D5E" w14:textId="77777777" w:rsidR="006D7EE7" w:rsidRPr="002627BA" w:rsidRDefault="006D7EE7" w:rsidP="002627BA">
            <w:pPr>
              <w:spacing w:line="360" w:lineRule="auto"/>
              <w:jc w:val="center"/>
              <w:rPr>
                <w:sz w:val="24"/>
              </w:rPr>
            </w:pPr>
            <w:r w:rsidRPr="002627BA">
              <w:rPr>
                <w:sz w:val="24"/>
              </w:rPr>
              <w:t>37.1</w:t>
            </w:r>
          </w:p>
        </w:tc>
        <w:tc>
          <w:tcPr>
            <w:tcW w:w="2835" w:type="dxa"/>
            <w:tcBorders>
              <w:top w:val="nil"/>
              <w:bottom w:val="nil"/>
            </w:tcBorders>
            <w:noWrap/>
            <w:hideMark/>
          </w:tcPr>
          <w:p w14:paraId="5A839641" w14:textId="77777777" w:rsidR="006D7EE7" w:rsidRPr="002627BA" w:rsidRDefault="006D7EE7" w:rsidP="002627BA">
            <w:pPr>
              <w:spacing w:line="360" w:lineRule="auto"/>
              <w:jc w:val="center"/>
              <w:rPr>
                <w:sz w:val="24"/>
              </w:rPr>
            </w:pPr>
            <w:r w:rsidRPr="002627BA">
              <w:rPr>
                <w:sz w:val="24"/>
              </w:rPr>
              <w:t>-4.67081</w:t>
            </w:r>
          </w:p>
        </w:tc>
      </w:tr>
      <w:tr w:rsidR="006D7EE7" w:rsidRPr="002627BA" w14:paraId="3E779C5C" w14:textId="77777777" w:rsidTr="008834E2">
        <w:trPr>
          <w:trHeight w:val="285"/>
        </w:trPr>
        <w:tc>
          <w:tcPr>
            <w:tcW w:w="3256" w:type="dxa"/>
            <w:vMerge/>
          </w:tcPr>
          <w:p w14:paraId="6FF69BD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2C5DDD9" w14:textId="77777777" w:rsidR="006D7EE7" w:rsidRPr="002627BA" w:rsidRDefault="006D7EE7" w:rsidP="002627BA">
            <w:pPr>
              <w:spacing w:line="360" w:lineRule="auto"/>
              <w:jc w:val="center"/>
              <w:rPr>
                <w:sz w:val="24"/>
              </w:rPr>
            </w:pPr>
            <w:r w:rsidRPr="002627BA">
              <w:rPr>
                <w:sz w:val="24"/>
              </w:rPr>
              <w:t>37.5</w:t>
            </w:r>
          </w:p>
        </w:tc>
        <w:tc>
          <w:tcPr>
            <w:tcW w:w="2835" w:type="dxa"/>
            <w:tcBorders>
              <w:top w:val="nil"/>
              <w:bottom w:val="nil"/>
            </w:tcBorders>
            <w:noWrap/>
            <w:hideMark/>
          </w:tcPr>
          <w:p w14:paraId="5BDCBE26" w14:textId="77777777" w:rsidR="006D7EE7" w:rsidRPr="002627BA" w:rsidRDefault="006D7EE7" w:rsidP="002627BA">
            <w:pPr>
              <w:spacing w:line="360" w:lineRule="auto"/>
              <w:jc w:val="center"/>
              <w:rPr>
                <w:sz w:val="24"/>
              </w:rPr>
            </w:pPr>
            <w:r w:rsidRPr="002627BA">
              <w:rPr>
                <w:sz w:val="24"/>
              </w:rPr>
              <w:t>-4.45346</w:t>
            </w:r>
          </w:p>
        </w:tc>
      </w:tr>
      <w:tr w:rsidR="006D7EE7" w:rsidRPr="002627BA" w14:paraId="6E83E72B" w14:textId="77777777" w:rsidTr="008834E2">
        <w:trPr>
          <w:trHeight w:val="285"/>
        </w:trPr>
        <w:tc>
          <w:tcPr>
            <w:tcW w:w="3256" w:type="dxa"/>
            <w:vMerge/>
          </w:tcPr>
          <w:p w14:paraId="0DB6461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4ACDECB" w14:textId="77777777" w:rsidR="006D7EE7" w:rsidRPr="002627BA" w:rsidRDefault="006D7EE7" w:rsidP="002627BA">
            <w:pPr>
              <w:spacing w:line="360" w:lineRule="auto"/>
              <w:jc w:val="center"/>
              <w:rPr>
                <w:sz w:val="24"/>
              </w:rPr>
            </w:pPr>
            <w:r w:rsidRPr="002627BA">
              <w:rPr>
                <w:sz w:val="24"/>
              </w:rPr>
              <w:t>37.5</w:t>
            </w:r>
          </w:p>
        </w:tc>
        <w:tc>
          <w:tcPr>
            <w:tcW w:w="2835" w:type="dxa"/>
            <w:tcBorders>
              <w:top w:val="nil"/>
              <w:bottom w:val="nil"/>
            </w:tcBorders>
            <w:noWrap/>
            <w:hideMark/>
          </w:tcPr>
          <w:p w14:paraId="16EBC8D2" w14:textId="77777777" w:rsidR="006D7EE7" w:rsidRPr="002627BA" w:rsidRDefault="006D7EE7" w:rsidP="002627BA">
            <w:pPr>
              <w:spacing w:line="360" w:lineRule="auto"/>
              <w:jc w:val="center"/>
              <w:rPr>
                <w:sz w:val="24"/>
              </w:rPr>
            </w:pPr>
            <w:r w:rsidRPr="002627BA">
              <w:rPr>
                <w:sz w:val="24"/>
              </w:rPr>
              <w:t>-4.55377</w:t>
            </w:r>
          </w:p>
        </w:tc>
      </w:tr>
      <w:tr w:rsidR="006D7EE7" w:rsidRPr="002627BA" w14:paraId="41A85C2D" w14:textId="77777777" w:rsidTr="008834E2">
        <w:trPr>
          <w:trHeight w:val="285"/>
        </w:trPr>
        <w:tc>
          <w:tcPr>
            <w:tcW w:w="3256" w:type="dxa"/>
            <w:vMerge/>
          </w:tcPr>
          <w:p w14:paraId="5548566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326A785" w14:textId="77777777" w:rsidR="006D7EE7" w:rsidRPr="002627BA" w:rsidRDefault="006D7EE7" w:rsidP="002627BA">
            <w:pPr>
              <w:spacing w:line="360" w:lineRule="auto"/>
              <w:jc w:val="center"/>
              <w:rPr>
                <w:sz w:val="24"/>
              </w:rPr>
            </w:pPr>
            <w:r w:rsidRPr="002627BA">
              <w:rPr>
                <w:sz w:val="24"/>
              </w:rPr>
              <w:t>37.5</w:t>
            </w:r>
          </w:p>
        </w:tc>
        <w:tc>
          <w:tcPr>
            <w:tcW w:w="2835" w:type="dxa"/>
            <w:tcBorders>
              <w:top w:val="nil"/>
              <w:bottom w:val="nil"/>
            </w:tcBorders>
            <w:noWrap/>
            <w:hideMark/>
          </w:tcPr>
          <w:p w14:paraId="0CF582D2" w14:textId="77777777" w:rsidR="006D7EE7" w:rsidRPr="002627BA" w:rsidRDefault="006D7EE7" w:rsidP="002627BA">
            <w:pPr>
              <w:spacing w:line="360" w:lineRule="auto"/>
              <w:jc w:val="center"/>
              <w:rPr>
                <w:sz w:val="24"/>
              </w:rPr>
            </w:pPr>
            <w:r w:rsidRPr="002627BA">
              <w:rPr>
                <w:sz w:val="24"/>
              </w:rPr>
              <w:t>-4.36311</w:t>
            </w:r>
          </w:p>
        </w:tc>
      </w:tr>
      <w:tr w:rsidR="006D7EE7" w:rsidRPr="002627BA" w14:paraId="25D8705B" w14:textId="77777777" w:rsidTr="008834E2">
        <w:trPr>
          <w:trHeight w:val="285"/>
        </w:trPr>
        <w:tc>
          <w:tcPr>
            <w:tcW w:w="3256" w:type="dxa"/>
            <w:vMerge/>
          </w:tcPr>
          <w:p w14:paraId="72E4F26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43535C2" w14:textId="77777777" w:rsidR="006D7EE7" w:rsidRPr="002627BA" w:rsidRDefault="006D7EE7" w:rsidP="002627BA">
            <w:pPr>
              <w:spacing w:line="360" w:lineRule="auto"/>
              <w:jc w:val="center"/>
              <w:rPr>
                <w:sz w:val="24"/>
              </w:rPr>
            </w:pPr>
            <w:r w:rsidRPr="002627BA">
              <w:rPr>
                <w:sz w:val="24"/>
              </w:rPr>
              <w:t>37.5</w:t>
            </w:r>
          </w:p>
        </w:tc>
        <w:tc>
          <w:tcPr>
            <w:tcW w:w="2835" w:type="dxa"/>
            <w:tcBorders>
              <w:top w:val="nil"/>
              <w:bottom w:val="nil"/>
            </w:tcBorders>
            <w:noWrap/>
            <w:hideMark/>
          </w:tcPr>
          <w:p w14:paraId="185C3E8D" w14:textId="77777777" w:rsidR="006D7EE7" w:rsidRPr="002627BA" w:rsidRDefault="006D7EE7" w:rsidP="002627BA">
            <w:pPr>
              <w:spacing w:line="360" w:lineRule="auto"/>
              <w:jc w:val="center"/>
              <w:rPr>
                <w:sz w:val="24"/>
              </w:rPr>
            </w:pPr>
            <w:r w:rsidRPr="002627BA">
              <w:rPr>
                <w:sz w:val="24"/>
              </w:rPr>
              <w:t>-4.50836</w:t>
            </w:r>
          </w:p>
        </w:tc>
      </w:tr>
      <w:tr w:rsidR="006D7EE7" w:rsidRPr="002627BA" w14:paraId="05ED414B" w14:textId="77777777" w:rsidTr="008834E2">
        <w:trPr>
          <w:trHeight w:val="285"/>
        </w:trPr>
        <w:tc>
          <w:tcPr>
            <w:tcW w:w="3256" w:type="dxa"/>
            <w:vMerge/>
          </w:tcPr>
          <w:p w14:paraId="7B5B115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FB474D1" w14:textId="77777777" w:rsidR="006D7EE7" w:rsidRPr="002627BA" w:rsidRDefault="006D7EE7" w:rsidP="002627BA">
            <w:pPr>
              <w:spacing w:line="360" w:lineRule="auto"/>
              <w:jc w:val="center"/>
              <w:rPr>
                <w:sz w:val="24"/>
              </w:rPr>
            </w:pPr>
            <w:r w:rsidRPr="002627BA">
              <w:rPr>
                <w:sz w:val="24"/>
              </w:rPr>
              <w:t>37.5</w:t>
            </w:r>
          </w:p>
        </w:tc>
        <w:tc>
          <w:tcPr>
            <w:tcW w:w="2835" w:type="dxa"/>
            <w:tcBorders>
              <w:top w:val="nil"/>
              <w:bottom w:val="nil"/>
            </w:tcBorders>
            <w:noWrap/>
            <w:hideMark/>
          </w:tcPr>
          <w:p w14:paraId="78F263D8" w14:textId="77777777" w:rsidR="006D7EE7" w:rsidRPr="002627BA" w:rsidRDefault="006D7EE7" w:rsidP="002627BA">
            <w:pPr>
              <w:spacing w:line="360" w:lineRule="auto"/>
              <w:jc w:val="center"/>
              <w:rPr>
                <w:sz w:val="24"/>
              </w:rPr>
            </w:pPr>
            <w:r w:rsidRPr="002627BA">
              <w:rPr>
                <w:sz w:val="24"/>
              </w:rPr>
              <w:t>-4.15652</w:t>
            </w:r>
          </w:p>
        </w:tc>
      </w:tr>
      <w:tr w:rsidR="006D7EE7" w:rsidRPr="002627BA" w14:paraId="187CAFB3" w14:textId="77777777" w:rsidTr="008834E2">
        <w:trPr>
          <w:trHeight w:val="285"/>
        </w:trPr>
        <w:tc>
          <w:tcPr>
            <w:tcW w:w="3256" w:type="dxa"/>
            <w:vMerge/>
          </w:tcPr>
          <w:p w14:paraId="79EE9C6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1F32A88" w14:textId="77777777" w:rsidR="006D7EE7" w:rsidRPr="002627BA" w:rsidRDefault="006D7EE7" w:rsidP="002627BA">
            <w:pPr>
              <w:spacing w:line="360" w:lineRule="auto"/>
              <w:jc w:val="center"/>
              <w:rPr>
                <w:sz w:val="24"/>
              </w:rPr>
            </w:pPr>
            <w:r w:rsidRPr="002627BA">
              <w:rPr>
                <w:sz w:val="24"/>
              </w:rPr>
              <w:t>37.5</w:t>
            </w:r>
          </w:p>
        </w:tc>
        <w:tc>
          <w:tcPr>
            <w:tcW w:w="2835" w:type="dxa"/>
            <w:tcBorders>
              <w:top w:val="nil"/>
              <w:bottom w:val="nil"/>
            </w:tcBorders>
            <w:noWrap/>
            <w:hideMark/>
          </w:tcPr>
          <w:p w14:paraId="78B37AD8" w14:textId="77777777" w:rsidR="006D7EE7" w:rsidRPr="002627BA" w:rsidRDefault="006D7EE7" w:rsidP="002627BA">
            <w:pPr>
              <w:spacing w:line="360" w:lineRule="auto"/>
              <w:jc w:val="center"/>
              <w:rPr>
                <w:sz w:val="24"/>
              </w:rPr>
            </w:pPr>
            <w:r w:rsidRPr="002627BA">
              <w:rPr>
                <w:sz w:val="24"/>
              </w:rPr>
              <w:t>-4.55377</w:t>
            </w:r>
          </w:p>
        </w:tc>
      </w:tr>
      <w:tr w:rsidR="006D7EE7" w:rsidRPr="002627BA" w14:paraId="052386BC" w14:textId="77777777" w:rsidTr="008834E2">
        <w:trPr>
          <w:trHeight w:val="285"/>
        </w:trPr>
        <w:tc>
          <w:tcPr>
            <w:tcW w:w="3256" w:type="dxa"/>
            <w:vMerge/>
          </w:tcPr>
          <w:p w14:paraId="026D29F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0F09F16" w14:textId="77777777" w:rsidR="006D7EE7" w:rsidRPr="002627BA" w:rsidRDefault="006D7EE7" w:rsidP="002627BA">
            <w:pPr>
              <w:spacing w:line="360" w:lineRule="auto"/>
              <w:jc w:val="center"/>
              <w:rPr>
                <w:sz w:val="24"/>
              </w:rPr>
            </w:pPr>
            <w:r w:rsidRPr="002627BA">
              <w:rPr>
                <w:sz w:val="24"/>
              </w:rPr>
              <w:t>37.5</w:t>
            </w:r>
          </w:p>
        </w:tc>
        <w:tc>
          <w:tcPr>
            <w:tcW w:w="2835" w:type="dxa"/>
            <w:tcBorders>
              <w:top w:val="nil"/>
              <w:bottom w:val="nil"/>
            </w:tcBorders>
            <w:noWrap/>
            <w:hideMark/>
          </w:tcPr>
          <w:p w14:paraId="1A13D01C" w14:textId="77777777" w:rsidR="006D7EE7" w:rsidRPr="002627BA" w:rsidRDefault="006D7EE7" w:rsidP="002627BA">
            <w:pPr>
              <w:spacing w:line="360" w:lineRule="auto"/>
              <w:jc w:val="center"/>
              <w:rPr>
                <w:sz w:val="24"/>
              </w:rPr>
            </w:pPr>
            <w:r w:rsidRPr="002627BA">
              <w:rPr>
                <w:sz w:val="24"/>
              </w:rPr>
              <w:t>-4.66194</w:t>
            </w:r>
          </w:p>
        </w:tc>
      </w:tr>
      <w:tr w:rsidR="006D7EE7" w:rsidRPr="002627BA" w14:paraId="159CF55B" w14:textId="77777777" w:rsidTr="008834E2">
        <w:trPr>
          <w:trHeight w:val="285"/>
        </w:trPr>
        <w:tc>
          <w:tcPr>
            <w:tcW w:w="3256" w:type="dxa"/>
            <w:vMerge/>
          </w:tcPr>
          <w:p w14:paraId="3EF4957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817C948" w14:textId="77777777" w:rsidR="006D7EE7" w:rsidRPr="002627BA" w:rsidRDefault="006D7EE7" w:rsidP="002627BA">
            <w:pPr>
              <w:spacing w:line="360" w:lineRule="auto"/>
              <w:jc w:val="center"/>
              <w:rPr>
                <w:sz w:val="24"/>
              </w:rPr>
            </w:pPr>
            <w:r w:rsidRPr="002627BA">
              <w:rPr>
                <w:sz w:val="24"/>
              </w:rPr>
              <w:t>40</w:t>
            </w:r>
          </w:p>
        </w:tc>
        <w:tc>
          <w:tcPr>
            <w:tcW w:w="2835" w:type="dxa"/>
            <w:tcBorders>
              <w:top w:val="nil"/>
              <w:bottom w:val="nil"/>
            </w:tcBorders>
            <w:noWrap/>
            <w:hideMark/>
          </w:tcPr>
          <w:p w14:paraId="5391A612" w14:textId="77777777" w:rsidR="006D7EE7" w:rsidRPr="002627BA" w:rsidRDefault="006D7EE7" w:rsidP="002627BA">
            <w:pPr>
              <w:spacing w:line="360" w:lineRule="auto"/>
              <w:jc w:val="center"/>
              <w:rPr>
                <w:sz w:val="24"/>
              </w:rPr>
            </w:pPr>
            <w:r w:rsidRPr="002627BA">
              <w:rPr>
                <w:sz w:val="24"/>
              </w:rPr>
              <w:t>-4.60944</w:t>
            </w:r>
          </w:p>
        </w:tc>
      </w:tr>
      <w:tr w:rsidR="006D7EE7" w:rsidRPr="002627BA" w14:paraId="480E7BBB" w14:textId="77777777" w:rsidTr="008834E2">
        <w:trPr>
          <w:trHeight w:val="285"/>
        </w:trPr>
        <w:tc>
          <w:tcPr>
            <w:tcW w:w="3256" w:type="dxa"/>
            <w:vMerge/>
          </w:tcPr>
          <w:p w14:paraId="417D5E5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19988AD" w14:textId="77777777" w:rsidR="006D7EE7" w:rsidRPr="002627BA" w:rsidRDefault="006D7EE7" w:rsidP="002627BA">
            <w:pPr>
              <w:spacing w:line="360" w:lineRule="auto"/>
              <w:jc w:val="center"/>
              <w:rPr>
                <w:sz w:val="24"/>
              </w:rPr>
            </w:pPr>
            <w:r w:rsidRPr="002627BA">
              <w:rPr>
                <w:sz w:val="24"/>
              </w:rPr>
              <w:t>41.5</w:t>
            </w:r>
          </w:p>
        </w:tc>
        <w:tc>
          <w:tcPr>
            <w:tcW w:w="2835" w:type="dxa"/>
            <w:tcBorders>
              <w:top w:val="nil"/>
              <w:bottom w:val="nil"/>
            </w:tcBorders>
            <w:noWrap/>
            <w:hideMark/>
          </w:tcPr>
          <w:p w14:paraId="7A1D107D" w14:textId="77777777" w:rsidR="006D7EE7" w:rsidRPr="002627BA" w:rsidRDefault="006D7EE7" w:rsidP="002627BA">
            <w:pPr>
              <w:spacing w:line="360" w:lineRule="auto"/>
              <w:jc w:val="center"/>
              <w:rPr>
                <w:sz w:val="24"/>
              </w:rPr>
            </w:pPr>
            <w:r w:rsidRPr="002627BA">
              <w:rPr>
                <w:sz w:val="24"/>
              </w:rPr>
              <w:t>-4.43227</w:t>
            </w:r>
          </w:p>
        </w:tc>
      </w:tr>
      <w:tr w:rsidR="006D7EE7" w:rsidRPr="002627BA" w14:paraId="4A82AA13" w14:textId="77777777" w:rsidTr="008834E2">
        <w:trPr>
          <w:trHeight w:val="285"/>
        </w:trPr>
        <w:tc>
          <w:tcPr>
            <w:tcW w:w="3256" w:type="dxa"/>
            <w:vMerge/>
          </w:tcPr>
          <w:p w14:paraId="6EAD7EB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0E3EF48" w14:textId="77777777" w:rsidR="006D7EE7" w:rsidRPr="002627BA" w:rsidRDefault="006D7EE7" w:rsidP="002627BA">
            <w:pPr>
              <w:spacing w:line="360" w:lineRule="auto"/>
              <w:jc w:val="center"/>
              <w:rPr>
                <w:sz w:val="24"/>
              </w:rPr>
            </w:pPr>
            <w:r w:rsidRPr="002627BA">
              <w:rPr>
                <w:sz w:val="24"/>
              </w:rPr>
              <w:t>42.1</w:t>
            </w:r>
          </w:p>
        </w:tc>
        <w:tc>
          <w:tcPr>
            <w:tcW w:w="2835" w:type="dxa"/>
            <w:tcBorders>
              <w:top w:val="nil"/>
              <w:bottom w:val="nil"/>
            </w:tcBorders>
            <w:noWrap/>
            <w:hideMark/>
          </w:tcPr>
          <w:p w14:paraId="135F4FBC" w14:textId="77777777" w:rsidR="006D7EE7" w:rsidRPr="002627BA" w:rsidRDefault="006D7EE7" w:rsidP="002627BA">
            <w:pPr>
              <w:spacing w:line="360" w:lineRule="auto"/>
              <w:jc w:val="center"/>
              <w:rPr>
                <w:sz w:val="24"/>
              </w:rPr>
            </w:pPr>
            <w:r w:rsidRPr="002627BA">
              <w:rPr>
                <w:sz w:val="24"/>
              </w:rPr>
              <w:t>-4.74909</w:t>
            </w:r>
          </w:p>
        </w:tc>
      </w:tr>
      <w:tr w:rsidR="006D7EE7" w:rsidRPr="002627BA" w14:paraId="5721701A" w14:textId="77777777" w:rsidTr="008834E2">
        <w:trPr>
          <w:trHeight w:val="285"/>
        </w:trPr>
        <w:tc>
          <w:tcPr>
            <w:tcW w:w="3256" w:type="dxa"/>
            <w:vMerge/>
          </w:tcPr>
          <w:p w14:paraId="11C37F6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3FA9C56" w14:textId="77777777" w:rsidR="006D7EE7" w:rsidRPr="002627BA" w:rsidRDefault="006D7EE7" w:rsidP="002627BA">
            <w:pPr>
              <w:spacing w:line="360" w:lineRule="auto"/>
              <w:jc w:val="center"/>
              <w:rPr>
                <w:sz w:val="24"/>
              </w:rPr>
            </w:pPr>
            <w:r w:rsidRPr="002627BA">
              <w:rPr>
                <w:sz w:val="24"/>
              </w:rPr>
              <w:t>42.5</w:t>
            </w:r>
          </w:p>
        </w:tc>
        <w:tc>
          <w:tcPr>
            <w:tcW w:w="2835" w:type="dxa"/>
            <w:tcBorders>
              <w:top w:val="nil"/>
              <w:bottom w:val="nil"/>
            </w:tcBorders>
            <w:noWrap/>
            <w:hideMark/>
          </w:tcPr>
          <w:p w14:paraId="104C3888" w14:textId="77777777" w:rsidR="006D7EE7" w:rsidRPr="002627BA" w:rsidRDefault="006D7EE7" w:rsidP="002627BA">
            <w:pPr>
              <w:spacing w:line="360" w:lineRule="auto"/>
              <w:jc w:val="center"/>
              <w:rPr>
                <w:sz w:val="24"/>
              </w:rPr>
            </w:pPr>
            <w:r w:rsidRPr="002627BA">
              <w:rPr>
                <w:sz w:val="24"/>
              </w:rPr>
              <w:t>-4.75449</w:t>
            </w:r>
          </w:p>
        </w:tc>
      </w:tr>
      <w:tr w:rsidR="006D7EE7" w:rsidRPr="002627BA" w14:paraId="0FB14E13" w14:textId="77777777" w:rsidTr="008834E2">
        <w:trPr>
          <w:trHeight w:val="285"/>
        </w:trPr>
        <w:tc>
          <w:tcPr>
            <w:tcW w:w="3256" w:type="dxa"/>
            <w:vMerge/>
          </w:tcPr>
          <w:p w14:paraId="38D6863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8E7AD9F" w14:textId="77777777" w:rsidR="006D7EE7" w:rsidRPr="002627BA" w:rsidRDefault="006D7EE7" w:rsidP="002627BA">
            <w:pPr>
              <w:spacing w:line="360" w:lineRule="auto"/>
              <w:jc w:val="center"/>
              <w:rPr>
                <w:sz w:val="24"/>
              </w:rPr>
            </w:pPr>
            <w:r w:rsidRPr="002627BA">
              <w:rPr>
                <w:sz w:val="24"/>
              </w:rPr>
              <w:t>42.5</w:t>
            </w:r>
          </w:p>
        </w:tc>
        <w:tc>
          <w:tcPr>
            <w:tcW w:w="2835" w:type="dxa"/>
            <w:tcBorders>
              <w:top w:val="nil"/>
              <w:bottom w:val="nil"/>
            </w:tcBorders>
            <w:noWrap/>
            <w:hideMark/>
          </w:tcPr>
          <w:p w14:paraId="0AFC64BD" w14:textId="77777777" w:rsidR="006D7EE7" w:rsidRPr="002627BA" w:rsidRDefault="006D7EE7" w:rsidP="002627BA">
            <w:pPr>
              <w:spacing w:line="360" w:lineRule="auto"/>
              <w:jc w:val="center"/>
              <w:rPr>
                <w:sz w:val="24"/>
              </w:rPr>
            </w:pPr>
            <w:r w:rsidRPr="002627BA">
              <w:rPr>
                <w:sz w:val="24"/>
              </w:rPr>
              <w:t>-4.41953</w:t>
            </w:r>
          </w:p>
        </w:tc>
      </w:tr>
      <w:tr w:rsidR="006D7EE7" w:rsidRPr="002627BA" w14:paraId="3E1B87DD" w14:textId="77777777" w:rsidTr="008834E2">
        <w:trPr>
          <w:trHeight w:val="285"/>
        </w:trPr>
        <w:tc>
          <w:tcPr>
            <w:tcW w:w="3256" w:type="dxa"/>
            <w:vMerge/>
          </w:tcPr>
          <w:p w14:paraId="200CF73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C7490F6" w14:textId="77777777" w:rsidR="006D7EE7" w:rsidRPr="002627BA" w:rsidRDefault="006D7EE7" w:rsidP="002627BA">
            <w:pPr>
              <w:spacing w:line="360" w:lineRule="auto"/>
              <w:jc w:val="center"/>
              <w:rPr>
                <w:sz w:val="24"/>
              </w:rPr>
            </w:pPr>
            <w:r w:rsidRPr="002627BA">
              <w:rPr>
                <w:sz w:val="24"/>
              </w:rPr>
              <w:t>42.5</w:t>
            </w:r>
          </w:p>
        </w:tc>
        <w:tc>
          <w:tcPr>
            <w:tcW w:w="2835" w:type="dxa"/>
            <w:tcBorders>
              <w:top w:val="nil"/>
              <w:bottom w:val="nil"/>
            </w:tcBorders>
            <w:noWrap/>
            <w:hideMark/>
          </w:tcPr>
          <w:p w14:paraId="0EE9E5A4" w14:textId="77777777" w:rsidR="006D7EE7" w:rsidRPr="002627BA" w:rsidRDefault="006D7EE7" w:rsidP="002627BA">
            <w:pPr>
              <w:spacing w:line="360" w:lineRule="auto"/>
              <w:jc w:val="center"/>
              <w:rPr>
                <w:sz w:val="24"/>
              </w:rPr>
            </w:pPr>
            <w:r w:rsidRPr="002627BA">
              <w:rPr>
                <w:sz w:val="24"/>
              </w:rPr>
              <w:t>-4.49026</w:t>
            </w:r>
          </w:p>
        </w:tc>
      </w:tr>
      <w:tr w:rsidR="006D7EE7" w:rsidRPr="002627BA" w14:paraId="316076FD" w14:textId="77777777" w:rsidTr="008834E2">
        <w:trPr>
          <w:trHeight w:val="285"/>
        </w:trPr>
        <w:tc>
          <w:tcPr>
            <w:tcW w:w="3256" w:type="dxa"/>
            <w:vMerge/>
          </w:tcPr>
          <w:p w14:paraId="4138077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D836CCC" w14:textId="77777777" w:rsidR="006D7EE7" w:rsidRPr="002627BA" w:rsidRDefault="006D7EE7" w:rsidP="002627BA">
            <w:pPr>
              <w:spacing w:line="360" w:lineRule="auto"/>
              <w:jc w:val="center"/>
              <w:rPr>
                <w:sz w:val="24"/>
              </w:rPr>
            </w:pPr>
            <w:r w:rsidRPr="002627BA">
              <w:rPr>
                <w:sz w:val="24"/>
              </w:rPr>
              <w:t>42.5</w:t>
            </w:r>
          </w:p>
        </w:tc>
        <w:tc>
          <w:tcPr>
            <w:tcW w:w="2835" w:type="dxa"/>
            <w:tcBorders>
              <w:top w:val="nil"/>
              <w:bottom w:val="nil"/>
            </w:tcBorders>
            <w:noWrap/>
            <w:hideMark/>
          </w:tcPr>
          <w:p w14:paraId="55F19EA8" w14:textId="77777777" w:rsidR="006D7EE7" w:rsidRPr="002627BA" w:rsidRDefault="006D7EE7" w:rsidP="002627BA">
            <w:pPr>
              <w:spacing w:line="360" w:lineRule="auto"/>
              <w:jc w:val="center"/>
              <w:rPr>
                <w:sz w:val="24"/>
              </w:rPr>
            </w:pPr>
            <w:r w:rsidRPr="002627BA">
              <w:rPr>
                <w:sz w:val="24"/>
              </w:rPr>
              <w:t>-4.31319</w:t>
            </w:r>
          </w:p>
        </w:tc>
      </w:tr>
      <w:tr w:rsidR="006D7EE7" w:rsidRPr="002627BA" w14:paraId="2E0C7C92" w14:textId="77777777" w:rsidTr="008834E2">
        <w:trPr>
          <w:trHeight w:val="285"/>
        </w:trPr>
        <w:tc>
          <w:tcPr>
            <w:tcW w:w="3256" w:type="dxa"/>
            <w:vMerge/>
          </w:tcPr>
          <w:p w14:paraId="5CC1873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76D8235" w14:textId="77777777" w:rsidR="006D7EE7" w:rsidRPr="002627BA" w:rsidRDefault="006D7EE7" w:rsidP="002627BA">
            <w:pPr>
              <w:spacing w:line="360" w:lineRule="auto"/>
              <w:jc w:val="center"/>
              <w:rPr>
                <w:sz w:val="24"/>
              </w:rPr>
            </w:pPr>
            <w:r w:rsidRPr="002627BA">
              <w:rPr>
                <w:sz w:val="24"/>
              </w:rPr>
              <w:t>42.5</w:t>
            </w:r>
          </w:p>
        </w:tc>
        <w:tc>
          <w:tcPr>
            <w:tcW w:w="2835" w:type="dxa"/>
            <w:tcBorders>
              <w:top w:val="nil"/>
              <w:bottom w:val="nil"/>
            </w:tcBorders>
            <w:noWrap/>
            <w:hideMark/>
          </w:tcPr>
          <w:p w14:paraId="0F28DF55" w14:textId="77777777" w:rsidR="006D7EE7" w:rsidRPr="002627BA" w:rsidRDefault="006D7EE7" w:rsidP="002627BA">
            <w:pPr>
              <w:spacing w:line="360" w:lineRule="auto"/>
              <w:jc w:val="center"/>
              <w:rPr>
                <w:sz w:val="24"/>
              </w:rPr>
            </w:pPr>
            <w:r w:rsidRPr="002627BA">
              <w:rPr>
                <w:sz w:val="24"/>
              </w:rPr>
              <w:t>-4.26664</w:t>
            </w:r>
          </w:p>
        </w:tc>
      </w:tr>
      <w:tr w:rsidR="006D7EE7" w:rsidRPr="002627BA" w14:paraId="0B0F9362" w14:textId="77777777" w:rsidTr="008834E2">
        <w:trPr>
          <w:trHeight w:val="285"/>
        </w:trPr>
        <w:tc>
          <w:tcPr>
            <w:tcW w:w="3256" w:type="dxa"/>
            <w:vMerge/>
          </w:tcPr>
          <w:p w14:paraId="3013CBD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27F2EE1" w14:textId="77777777" w:rsidR="006D7EE7" w:rsidRPr="002627BA" w:rsidRDefault="006D7EE7" w:rsidP="002627BA">
            <w:pPr>
              <w:spacing w:line="360" w:lineRule="auto"/>
              <w:jc w:val="center"/>
              <w:rPr>
                <w:sz w:val="24"/>
              </w:rPr>
            </w:pPr>
            <w:r w:rsidRPr="002627BA">
              <w:rPr>
                <w:sz w:val="24"/>
              </w:rPr>
              <w:t>42.5</w:t>
            </w:r>
          </w:p>
        </w:tc>
        <w:tc>
          <w:tcPr>
            <w:tcW w:w="2835" w:type="dxa"/>
            <w:tcBorders>
              <w:top w:val="nil"/>
              <w:bottom w:val="nil"/>
            </w:tcBorders>
            <w:noWrap/>
            <w:hideMark/>
          </w:tcPr>
          <w:p w14:paraId="64361D51" w14:textId="77777777" w:rsidR="006D7EE7" w:rsidRPr="002627BA" w:rsidRDefault="006D7EE7" w:rsidP="002627BA">
            <w:pPr>
              <w:spacing w:line="360" w:lineRule="auto"/>
              <w:jc w:val="center"/>
              <w:rPr>
                <w:sz w:val="24"/>
              </w:rPr>
            </w:pPr>
            <w:r w:rsidRPr="002627BA">
              <w:rPr>
                <w:sz w:val="24"/>
              </w:rPr>
              <w:t>-4.19219</w:t>
            </w:r>
          </w:p>
        </w:tc>
      </w:tr>
      <w:tr w:rsidR="006D7EE7" w:rsidRPr="002627BA" w14:paraId="2E008FE9" w14:textId="77777777" w:rsidTr="008834E2">
        <w:trPr>
          <w:trHeight w:val="285"/>
        </w:trPr>
        <w:tc>
          <w:tcPr>
            <w:tcW w:w="3256" w:type="dxa"/>
            <w:vMerge/>
          </w:tcPr>
          <w:p w14:paraId="6F95D0B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176076D" w14:textId="77777777" w:rsidR="006D7EE7" w:rsidRPr="002627BA" w:rsidRDefault="006D7EE7" w:rsidP="002627BA">
            <w:pPr>
              <w:spacing w:line="360" w:lineRule="auto"/>
              <w:jc w:val="center"/>
              <w:rPr>
                <w:sz w:val="24"/>
              </w:rPr>
            </w:pPr>
            <w:r w:rsidRPr="002627BA">
              <w:rPr>
                <w:sz w:val="24"/>
              </w:rPr>
              <w:t>42.5</w:t>
            </w:r>
          </w:p>
        </w:tc>
        <w:tc>
          <w:tcPr>
            <w:tcW w:w="2835" w:type="dxa"/>
            <w:tcBorders>
              <w:top w:val="nil"/>
              <w:bottom w:val="nil"/>
            </w:tcBorders>
            <w:noWrap/>
            <w:hideMark/>
          </w:tcPr>
          <w:p w14:paraId="0807CAED" w14:textId="77777777" w:rsidR="006D7EE7" w:rsidRPr="002627BA" w:rsidRDefault="006D7EE7" w:rsidP="002627BA">
            <w:pPr>
              <w:spacing w:line="360" w:lineRule="auto"/>
              <w:jc w:val="center"/>
              <w:rPr>
                <w:sz w:val="24"/>
              </w:rPr>
            </w:pPr>
            <w:r w:rsidRPr="002627BA">
              <w:rPr>
                <w:sz w:val="24"/>
              </w:rPr>
              <w:t>-4.45346</w:t>
            </w:r>
          </w:p>
        </w:tc>
      </w:tr>
      <w:tr w:rsidR="006D7EE7" w:rsidRPr="002627BA" w14:paraId="596F4E1C" w14:textId="77777777" w:rsidTr="008834E2">
        <w:trPr>
          <w:trHeight w:val="285"/>
        </w:trPr>
        <w:tc>
          <w:tcPr>
            <w:tcW w:w="3256" w:type="dxa"/>
            <w:vMerge/>
          </w:tcPr>
          <w:p w14:paraId="669D9EC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7E04C65" w14:textId="77777777" w:rsidR="006D7EE7" w:rsidRPr="002627BA" w:rsidRDefault="006D7EE7" w:rsidP="002627BA">
            <w:pPr>
              <w:spacing w:line="360" w:lineRule="auto"/>
              <w:jc w:val="center"/>
              <w:rPr>
                <w:sz w:val="24"/>
              </w:rPr>
            </w:pPr>
            <w:r w:rsidRPr="002627BA">
              <w:rPr>
                <w:sz w:val="24"/>
              </w:rPr>
              <w:t>42.5</w:t>
            </w:r>
          </w:p>
        </w:tc>
        <w:tc>
          <w:tcPr>
            <w:tcW w:w="2835" w:type="dxa"/>
            <w:tcBorders>
              <w:top w:val="nil"/>
              <w:bottom w:val="nil"/>
            </w:tcBorders>
            <w:noWrap/>
            <w:hideMark/>
          </w:tcPr>
          <w:p w14:paraId="02DFA952" w14:textId="77777777" w:rsidR="006D7EE7" w:rsidRPr="002627BA" w:rsidRDefault="006D7EE7" w:rsidP="002627BA">
            <w:pPr>
              <w:spacing w:line="360" w:lineRule="auto"/>
              <w:jc w:val="center"/>
              <w:rPr>
                <w:sz w:val="24"/>
              </w:rPr>
            </w:pPr>
            <w:r w:rsidRPr="002627BA">
              <w:rPr>
                <w:sz w:val="24"/>
              </w:rPr>
              <w:t>-4.55377</w:t>
            </w:r>
          </w:p>
        </w:tc>
      </w:tr>
      <w:tr w:rsidR="006D7EE7" w:rsidRPr="002627BA" w14:paraId="06BB9264" w14:textId="77777777" w:rsidTr="008834E2">
        <w:trPr>
          <w:trHeight w:val="285"/>
        </w:trPr>
        <w:tc>
          <w:tcPr>
            <w:tcW w:w="3256" w:type="dxa"/>
            <w:vMerge/>
          </w:tcPr>
          <w:p w14:paraId="1E145F2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E93BAAF" w14:textId="77777777" w:rsidR="006D7EE7" w:rsidRPr="002627BA" w:rsidRDefault="006D7EE7" w:rsidP="002627BA">
            <w:pPr>
              <w:spacing w:line="360" w:lineRule="auto"/>
              <w:jc w:val="center"/>
              <w:rPr>
                <w:sz w:val="24"/>
              </w:rPr>
            </w:pPr>
            <w:r w:rsidRPr="002627BA">
              <w:rPr>
                <w:sz w:val="24"/>
              </w:rPr>
              <w:t>46.5</w:t>
            </w:r>
          </w:p>
        </w:tc>
        <w:tc>
          <w:tcPr>
            <w:tcW w:w="2835" w:type="dxa"/>
            <w:tcBorders>
              <w:top w:val="nil"/>
              <w:bottom w:val="nil"/>
            </w:tcBorders>
            <w:noWrap/>
            <w:hideMark/>
          </w:tcPr>
          <w:p w14:paraId="546D78AE" w14:textId="77777777" w:rsidR="006D7EE7" w:rsidRPr="002627BA" w:rsidRDefault="006D7EE7" w:rsidP="002627BA">
            <w:pPr>
              <w:spacing w:line="360" w:lineRule="auto"/>
              <w:jc w:val="center"/>
              <w:rPr>
                <w:sz w:val="24"/>
              </w:rPr>
            </w:pPr>
            <w:r w:rsidRPr="002627BA">
              <w:rPr>
                <w:sz w:val="24"/>
              </w:rPr>
              <w:t>-4.48439</w:t>
            </w:r>
          </w:p>
        </w:tc>
      </w:tr>
      <w:tr w:rsidR="006D7EE7" w:rsidRPr="002627BA" w14:paraId="0DE9E8FF" w14:textId="77777777" w:rsidTr="008834E2">
        <w:trPr>
          <w:trHeight w:val="285"/>
        </w:trPr>
        <w:tc>
          <w:tcPr>
            <w:tcW w:w="3256" w:type="dxa"/>
            <w:vMerge/>
          </w:tcPr>
          <w:p w14:paraId="64EBBE5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2F33D9E" w14:textId="77777777" w:rsidR="006D7EE7" w:rsidRPr="002627BA" w:rsidRDefault="006D7EE7" w:rsidP="002627BA">
            <w:pPr>
              <w:spacing w:line="360" w:lineRule="auto"/>
              <w:jc w:val="center"/>
              <w:rPr>
                <w:sz w:val="24"/>
              </w:rPr>
            </w:pPr>
            <w:r w:rsidRPr="002627BA">
              <w:rPr>
                <w:sz w:val="24"/>
              </w:rPr>
              <w:t>47.1</w:t>
            </w:r>
          </w:p>
        </w:tc>
        <w:tc>
          <w:tcPr>
            <w:tcW w:w="2835" w:type="dxa"/>
            <w:tcBorders>
              <w:top w:val="nil"/>
              <w:bottom w:val="nil"/>
            </w:tcBorders>
            <w:noWrap/>
            <w:hideMark/>
          </w:tcPr>
          <w:p w14:paraId="088FC0F3" w14:textId="77777777" w:rsidR="006D7EE7" w:rsidRPr="002627BA" w:rsidRDefault="006D7EE7" w:rsidP="002627BA">
            <w:pPr>
              <w:spacing w:line="360" w:lineRule="auto"/>
              <w:jc w:val="center"/>
              <w:rPr>
                <w:sz w:val="24"/>
              </w:rPr>
            </w:pPr>
            <w:r w:rsidRPr="002627BA">
              <w:rPr>
                <w:sz w:val="24"/>
              </w:rPr>
              <w:t>-4.75449</w:t>
            </w:r>
          </w:p>
        </w:tc>
      </w:tr>
      <w:tr w:rsidR="006D7EE7" w:rsidRPr="002627BA" w14:paraId="2759319E" w14:textId="77777777" w:rsidTr="008834E2">
        <w:trPr>
          <w:trHeight w:val="285"/>
        </w:trPr>
        <w:tc>
          <w:tcPr>
            <w:tcW w:w="3256" w:type="dxa"/>
            <w:vMerge/>
          </w:tcPr>
          <w:p w14:paraId="619C336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06C3202" w14:textId="77777777" w:rsidR="006D7EE7" w:rsidRPr="002627BA" w:rsidRDefault="006D7EE7" w:rsidP="002627BA">
            <w:pPr>
              <w:spacing w:line="360" w:lineRule="auto"/>
              <w:jc w:val="center"/>
              <w:rPr>
                <w:sz w:val="24"/>
              </w:rPr>
            </w:pPr>
            <w:r w:rsidRPr="002627BA">
              <w:rPr>
                <w:sz w:val="24"/>
              </w:rPr>
              <w:t>47.5</w:t>
            </w:r>
          </w:p>
        </w:tc>
        <w:tc>
          <w:tcPr>
            <w:tcW w:w="2835" w:type="dxa"/>
            <w:tcBorders>
              <w:top w:val="nil"/>
              <w:bottom w:val="nil"/>
            </w:tcBorders>
            <w:noWrap/>
            <w:hideMark/>
          </w:tcPr>
          <w:p w14:paraId="11C756CA" w14:textId="77777777" w:rsidR="006D7EE7" w:rsidRPr="002627BA" w:rsidRDefault="006D7EE7" w:rsidP="002627BA">
            <w:pPr>
              <w:spacing w:line="360" w:lineRule="auto"/>
              <w:jc w:val="center"/>
              <w:rPr>
                <w:sz w:val="24"/>
              </w:rPr>
            </w:pPr>
            <w:r w:rsidRPr="002627BA">
              <w:rPr>
                <w:sz w:val="24"/>
              </w:rPr>
              <w:t>-5.04479</w:t>
            </w:r>
          </w:p>
        </w:tc>
      </w:tr>
      <w:tr w:rsidR="006D7EE7" w:rsidRPr="002627BA" w14:paraId="3EC1B87A" w14:textId="77777777" w:rsidTr="008834E2">
        <w:trPr>
          <w:trHeight w:val="285"/>
        </w:trPr>
        <w:tc>
          <w:tcPr>
            <w:tcW w:w="3256" w:type="dxa"/>
            <w:vMerge/>
          </w:tcPr>
          <w:p w14:paraId="23D130A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B441743" w14:textId="77777777" w:rsidR="006D7EE7" w:rsidRPr="002627BA" w:rsidRDefault="006D7EE7" w:rsidP="002627BA">
            <w:pPr>
              <w:spacing w:line="360" w:lineRule="auto"/>
              <w:jc w:val="center"/>
              <w:rPr>
                <w:sz w:val="24"/>
              </w:rPr>
            </w:pPr>
            <w:r w:rsidRPr="002627BA">
              <w:rPr>
                <w:sz w:val="24"/>
              </w:rPr>
              <w:t>47.5</w:t>
            </w:r>
          </w:p>
        </w:tc>
        <w:tc>
          <w:tcPr>
            <w:tcW w:w="2835" w:type="dxa"/>
            <w:tcBorders>
              <w:top w:val="nil"/>
              <w:bottom w:val="nil"/>
            </w:tcBorders>
            <w:noWrap/>
            <w:hideMark/>
          </w:tcPr>
          <w:p w14:paraId="6E3D3FB3" w14:textId="77777777" w:rsidR="006D7EE7" w:rsidRPr="002627BA" w:rsidRDefault="006D7EE7" w:rsidP="002627BA">
            <w:pPr>
              <w:spacing w:line="360" w:lineRule="auto"/>
              <w:jc w:val="center"/>
              <w:rPr>
                <w:sz w:val="24"/>
              </w:rPr>
            </w:pPr>
            <w:r w:rsidRPr="002627BA">
              <w:rPr>
                <w:sz w:val="24"/>
              </w:rPr>
              <w:t>-4.47289</w:t>
            </w:r>
          </w:p>
        </w:tc>
      </w:tr>
      <w:tr w:rsidR="006D7EE7" w:rsidRPr="002627BA" w14:paraId="03D15F24" w14:textId="77777777" w:rsidTr="008834E2">
        <w:trPr>
          <w:trHeight w:val="285"/>
        </w:trPr>
        <w:tc>
          <w:tcPr>
            <w:tcW w:w="3256" w:type="dxa"/>
            <w:vMerge/>
          </w:tcPr>
          <w:p w14:paraId="28CF034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8BE78CA" w14:textId="77777777" w:rsidR="006D7EE7" w:rsidRPr="002627BA" w:rsidRDefault="006D7EE7" w:rsidP="002627BA">
            <w:pPr>
              <w:spacing w:line="360" w:lineRule="auto"/>
              <w:jc w:val="center"/>
              <w:rPr>
                <w:sz w:val="24"/>
              </w:rPr>
            </w:pPr>
            <w:r w:rsidRPr="002627BA">
              <w:rPr>
                <w:sz w:val="24"/>
              </w:rPr>
              <w:t>47.5</w:t>
            </w:r>
          </w:p>
        </w:tc>
        <w:tc>
          <w:tcPr>
            <w:tcW w:w="2835" w:type="dxa"/>
            <w:tcBorders>
              <w:top w:val="nil"/>
              <w:bottom w:val="nil"/>
            </w:tcBorders>
            <w:noWrap/>
            <w:hideMark/>
          </w:tcPr>
          <w:p w14:paraId="2E2CB2BA" w14:textId="77777777" w:rsidR="006D7EE7" w:rsidRPr="002627BA" w:rsidRDefault="006D7EE7" w:rsidP="002627BA">
            <w:pPr>
              <w:spacing w:line="360" w:lineRule="auto"/>
              <w:jc w:val="center"/>
              <w:rPr>
                <w:sz w:val="24"/>
              </w:rPr>
            </w:pPr>
            <w:r w:rsidRPr="002627BA">
              <w:rPr>
                <w:sz w:val="24"/>
              </w:rPr>
              <w:t>-4.45892</w:t>
            </w:r>
          </w:p>
        </w:tc>
      </w:tr>
      <w:tr w:rsidR="006D7EE7" w:rsidRPr="002627BA" w14:paraId="7D15C262" w14:textId="77777777" w:rsidTr="008834E2">
        <w:trPr>
          <w:trHeight w:val="285"/>
        </w:trPr>
        <w:tc>
          <w:tcPr>
            <w:tcW w:w="3256" w:type="dxa"/>
            <w:vMerge/>
          </w:tcPr>
          <w:p w14:paraId="123BAC3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6498B8D" w14:textId="77777777" w:rsidR="006D7EE7" w:rsidRPr="002627BA" w:rsidRDefault="006D7EE7" w:rsidP="002627BA">
            <w:pPr>
              <w:spacing w:line="360" w:lineRule="auto"/>
              <w:jc w:val="center"/>
              <w:rPr>
                <w:sz w:val="24"/>
              </w:rPr>
            </w:pPr>
            <w:r w:rsidRPr="002627BA">
              <w:rPr>
                <w:sz w:val="24"/>
              </w:rPr>
              <w:t>47.5</w:t>
            </w:r>
          </w:p>
        </w:tc>
        <w:tc>
          <w:tcPr>
            <w:tcW w:w="2835" w:type="dxa"/>
            <w:tcBorders>
              <w:top w:val="nil"/>
              <w:bottom w:val="nil"/>
            </w:tcBorders>
            <w:noWrap/>
            <w:hideMark/>
          </w:tcPr>
          <w:p w14:paraId="1E7B5918" w14:textId="77777777" w:rsidR="006D7EE7" w:rsidRPr="002627BA" w:rsidRDefault="006D7EE7" w:rsidP="002627BA">
            <w:pPr>
              <w:spacing w:line="360" w:lineRule="auto"/>
              <w:jc w:val="center"/>
              <w:rPr>
                <w:sz w:val="24"/>
              </w:rPr>
            </w:pPr>
            <w:r w:rsidRPr="002627BA">
              <w:rPr>
                <w:sz w:val="24"/>
              </w:rPr>
              <w:t>-4.49921</w:t>
            </w:r>
          </w:p>
        </w:tc>
      </w:tr>
      <w:tr w:rsidR="006D7EE7" w:rsidRPr="002627BA" w14:paraId="48B320E0" w14:textId="77777777" w:rsidTr="008834E2">
        <w:trPr>
          <w:trHeight w:val="285"/>
        </w:trPr>
        <w:tc>
          <w:tcPr>
            <w:tcW w:w="3256" w:type="dxa"/>
            <w:vMerge/>
          </w:tcPr>
          <w:p w14:paraId="46CF338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5F944C6" w14:textId="77777777" w:rsidR="006D7EE7" w:rsidRPr="002627BA" w:rsidRDefault="006D7EE7" w:rsidP="002627BA">
            <w:pPr>
              <w:spacing w:line="360" w:lineRule="auto"/>
              <w:jc w:val="center"/>
              <w:rPr>
                <w:sz w:val="24"/>
              </w:rPr>
            </w:pPr>
            <w:r w:rsidRPr="002627BA">
              <w:rPr>
                <w:sz w:val="24"/>
              </w:rPr>
              <w:t>47.5</w:t>
            </w:r>
          </w:p>
        </w:tc>
        <w:tc>
          <w:tcPr>
            <w:tcW w:w="2835" w:type="dxa"/>
            <w:tcBorders>
              <w:top w:val="nil"/>
              <w:bottom w:val="nil"/>
            </w:tcBorders>
            <w:noWrap/>
            <w:hideMark/>
          </w:tcPr>
          <w:p w14:paraId="16D01B47" w14:textId="77777777" w:rsidR="006D7EE7" w:rsidRPr="002627BA" w:rsidRDefault="006D7EE7" w:rsidP="002627BA">
            <w:pPr>
              <w:spacing w:line="360" w:lineRule="auto"/>
              <w:jc w:val="center"/>
              <w:rPr>
                <w:sz w:val="24"/>
              </w:rPr>
            </w:pPr>
            <w:r w:rsidRPr="002627BA">
              <w:rPr>
                <w:sz w:val="24"/>
              </w:rPr>
              <w:t>-4.42205</w:t>
            </w:r>
          </w:p>
        </w:tc>
      </w:tr>
      <w:tr w:rsidR="006D7EE7" w:rsidRPr="002627BA" w14:paraId="14DFBD77" w14:textId="77777777" w:rsidTr="008834E2">
        <w:trPr>
          <w:trHeight w:val="285"/>
        </w:trPr>
        <w:tc>
          <w:tcPr>
            <w:tcW w:w="3256" w:type="dxa"/>
            <w:vMerge/>
          </w:tcPr>
          <w:p w14:paraId="1B01000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06BC1ED" w14:textId="77777777" w:rsidR="006D7EE7" w:rsidRPr="002627BA" w:rsidRDefault="006D7EE7" w:rsidP="002627BA">
            <w:pPr>
              <w:spacing w:line="360" w:lineRule="auto"/>
              <w:jc w:val="center"/>
              <w:rPr>
                <w:sz w:val="24"/>
              </w:rPr>
            </w:pPr>
            <w:r w:rsidRPr="002627BA">
              <w:rPr>
                <w:sz w:val="24"/>
              </w:rPr>
              <w:t>47.5</w:t>
            </w:r>
          </w:p>
        </w:tc>
        <w:tc>
          <w:tcPr>
            <w:tcW w:w="2835" w:type="dxa"/>
            <w:tcBorders>
              <w:top w:val="nil"/>
              <w:bottom w:val="nil"/>
            </w:tcBorders>
            <w:noWrap/>
            <w:hideMark/>
          </w:tcPr>
          <w:p w14:paraId="10FB545A" w14:textId="77777777" w:rsidR="006D7EE7" w:rsidRPr="002627BA" w:rsidRDefault="006D7EE7" w:rsidP="002627BA">
            <w:pPr>
              <w:spacing w:line="360" w:lineRule="auto"/>
              <w:jc w:val="center"/>
              <w:rPr>
                <w:sz w:val="24"/>
              </w:rPr>
            </w:pPr>
            <w:r w:rsidRPr="002627BA">
              <w:rPr>
                <w:sz w:val="24"/>
              </w:rPr>
              <w:t>-4.15927</w:t>
            </w:r>
          </w:p>
        </w:tc>
      </w:tr>
      <w:tr w:rsidR="006D7EE7" w:rsidRPr="002627BA" w14:paraId="1DDC6C61" w14:textId="77777777" w:rsidTr="008834E2">
        <w:trPr>
          <w:trHeight w:val="285"/>
        </w:trPr>
        <w:tc>
          <w:tcPr>
            <w:tcW w:w="3256" w:type="dxa"/>
            <w:vMerge/>
          </w:tcPr>
          <w:p w14:paraId="66743D9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46CC9DE" w14:textId="77777777" w:rsidR="006D7EE7" w:rsidRPr="002627BA" w:rsidRDefault="006D7EE7" w:rsidP="002627BA">
            <w:pPr>
              <w:spacing w:line="360" w:lineRule="auto"/>
              <w:jc w:val="center"/>
              <w:rPr>
                <w:sz w:val="24"/>
              </w:rPr>
            </w:pPr>
            <w:r w:rsidRPr="002627BA">
              <w:rPr>
                <w:sz w:val="24"/>
              </w:rPr>
              <w:t>47.5</w:t>
            </w:r>
          </w:p>
        </w:tc>
        <w:tc>
          <w:tcPr>
            <w:tcW w:w="2835" w:type="dxa"/>
            <w:tcBorders>
              <w:top w:val="nil"/>
              <w:bottom w:val="nil"/>
            </w:tcBorders>
            <w:noWrap/>
            <w:hideMark/>
          </w:tcPr>
          <w:p w14:paraId="2C88F99B" w14:textId="77777777" w:rsidR="006D7EE7" w:rsidRPr="002627BA" w:rsidRDefault="006D7EE7" w:rsidP="002627BA">
            <w:pPr>
              <w:spacing w:line="360" w:lineRule="auto"/>
              <w:jc w:val="center"/>
              <w:rPr>
                <w:sz w:val="24"/>
              </w:rPr>
            </w:pPr>
            <w:r w:rsidRPr="002627BA">
              <w:rPr>
                <w:sz w:val="24"/>
              </w:rPr>
              <w:t>-4.56067</w:t>
            </w:r>
          </w:p>
        </w:tc>
      </w:tr>
      <w:tr w:rsidR="006D7EE7" w:rsidRPr="002627BA" w14:paraId="130B8308" w14:textId="77777777" w:rsidTr="008834E2">
        <w:trPr>
          <w:trHeight w:val="285"/>
        </w:trPr>
        <w:tc>
          <w:tcPr>
            <w:tcW w:w="3256" w:type="dxa"/>
            <w:vMerge/>
          </w:tcPr>
          <w:p w14:paraId="2C367A2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0F873B2" w14:textId="77777777" w:rsidR="006D7EE7" w:rsidRPr="002627BA" w:rsidRDefault="006D7EE7" w:rsidP="002627BA">
            <w:pPr>
              <w:spacing w:line="360" w:lineRule="auto"/>
              <w:jc w:val="center"/>
              <w:rPr>
                <w:sz w:val="24"/>
              </w:rPr>
            </w:pPr>
            <w:r w:rsidRPr="002627BA">
              <w:rPr>
                <w:sz w:val="24"/>
              </w:rPr>
              <w:t>47.5</w:t>
            </w:r>
          </w:p>
        </w:tc>
        <w:tc>
          <w:tcPr>
            <w:tcW w:w="2835" w:type="dxa"/>
            <w:tcBorders>
              <w:top w:val="nil"/>
              <w:bottom w:val="nil"/>
            </w:tcBorders>
            <w:noWrap/>
            <w:hideMark/>
          </w:tcPr>
          <w:p w14:paraId="167B4B7C" w14:textId="77777777" w:rsidR="006D7EE7" w:rsidRPr="002627BA" w:rsidRDefault="006D7EE7" w:rsidP="002627BA">
            <w:pPr>
              <w:spacing w:line="360" w:lineRule="auto"/>
              <w:jc w:val="center"/>
              <w:rPr>
                <w:sz w:val="24"/>
              </w:rPr>
            </w:pPr>
            <w:r w:rsidRPr="002627BA">
              <w:rPr>
                <w:sz w:val="24"/>
              </w:rPr>
              <w:t>-4.52724</w:t>
            </w:r>
          </w:p>
        </w:tc>
      </w:tr>
      <w:tr w:rsidR="006D7EE7" w:rsidRPr="002627BA" w14:paraId="065262F6" w14:textId="77777777" w:rsidTr="008834E2">
        <w:trPr>
          <w:trHeight w:val="285"/>
        </w:trPr>
        <w:tc>
          <w:tcPr>
            <w:tcW w:w="3256" w:type="dxa"/>
            <w:vMerge/>
          </w:tcPr>
          <w:p w14:paraId="3BAE791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F6911A5" w14:textId="77777777" w:rsidR="006D7EE7" w:rsidRPr="002627BA" w:rsidRDefault="006D7EE7" w:rsidP="002627BA">
            <w:pPr>
              <w:spacing w:line="360" w:lineRule="auto"/>
              <w:jc w:val="center"/>
              <w:rPr>
                <w:sz w:val="24"/>
              </w:rPr>
            </w:pPr>
            <w:r w:rsidRPr="002627BA">
              <w:rPr>
                <w:sz w:val="24"/>
              </w:rPr>
              <w:t>51.5</w:t>
            </w:r>
          </w:p>
        </w:tc>
        <w:tc>
          <w:tcPr>
            <w:tcW w:w="2835" w:type="dxa"/>
            <w:tcBorders>
              <w:top w:val="nil"/>
              <w:bottom w:val="nil"/>
            </w:tcBorders>
            <w:noWrap/>
            <w:hideMark/>
          </w:tcPr>
          <w:p w14:paraId="6CD6C50D" w14:textId="77777777" w:rsidR="006D7EE7" w:rsidRPr="002627BA" w:rsidRDefault="006D7EE7" w:rsidP="002627BA">
            <w:pPr>
              <w:spacing w:line="360" w:lineRule="auto"/>
              <w:jc w:val="center"/>
              <w:rPr>
                <w:sz w:val="24"/>
              </w:rPr>
            </w:pPr>
            <w:r w:rsidRPr="002627BA">
              <w:rPr>
                <w:sz w:val="24"/>
              </w:rPr>
              <w:t>-4.36311</w:t>
            </w:r>
          </w:p>
        </w:tc>
      </w:tr>
      <w:tr w:rsidR="006D7EE7" w:rsidRPr="002627BA" w14:paraId="47C08408" w14:textId="77777777" w:rsidTr="008834E2">
        <w:trPr>
          <w:trHeight w:val="285"/>
        </w:trPr>
        <w:tc>
          <w:tcPr>
            <w:tcW w:w="3256" w:type="dxa"/>
            <w:vMerge/>
          </w:tcPr>
          <w:p w14:paraId="21AB25C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DD3FAEF" w14:textId="77777777" w:rsidR="006D7EE7" w:rsidRPr="002627BA" w:rsidRDefault="006D7EE7" w:rsidP="002627BA">
            <w:pPr>
              <w:spacing w:line="360" w:lineRule="auto"/>
              <w:jc w:val="center"/>
              <w:rPr>
                <w:sz w:val="24"/>
              </w:rPr>
            </w:pPr>
            <w:r w:rsidRPr="002627BA">
              <w:rPr>
                <w:sz w:val="24"/>
              </w:rPr>
              <w:t>52.1</w:t>
            </w:r>
          </w:p>
        </w:tc>
        <w:tc>
          <w:tcPr>
            <w:tcW w:w="2835" w:type="dxa"/>
            <w:tcBorders>
              <w:top w:val="nil"/>
              <w:bottom w:val="nil"/>
            </w:tcBorders>
            <w:noWrap/>
            <w:hideMark/>
          </w:tcPr>
          <w:p w14:paraId="084E87E8" w14:textId="77777777" w:rsidR="006D7EE7" w:rsidRPr="002627BA" w:rsidRDefault="006D7EE7" w:rsidP="002627BA">
            <w:pPr>
              <w:spacing w:line="360" w:lineRule="auto"/>
              <w:jc w:val="center"/>
              <w:rPr>
                <w:sz w:val="24"/>
              </w:rPr>
            </w:pPr>
            <w:r w:rsidRPr="002627BA">
              <w:rPr>
                <w:sz w:val="24"/>
              </w:rPr>
              <w:t>-4.71806</w:t>
            </w:r>
          </w:p>
        </w:tc>
      </w:tr>
      <w:tr w:rsidR="006D7EE7" w:rsidRPr="002627BA" w14:paraId="03096A6F" w14:textId="77777777" w:rsidTr="008834E2">
        <w:trPr>
          <w:trHeight w:val="285"/>
        </w:trPr>
        <w:tc>
          <w:tcPr>
            <w:tcW w:w="3256" w:type="dxa"/>
            <w:vMerge/>
          </w:tcPr>
          <w:p w14:paraId="3F95FBF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7EF7955" w14:textId="77777777" w:rsidR="006D7EE7" w:rsidRPr="002627BA" w:rsidRDefault="006D7EE7" w:rsidP="002627BA">
            <w:pPr>
              <w:spacing w:line="360" w:lineRule="auto"/>
              <w:jc w:val="center"/>
              <w:rPr>
                <w:sz w:val="24"/>
              </w:rPr>
            </w:pPr>
            <w:r w:rsidRPr="002627BA">
              <w:rPr>
                <w:sz w:val="24"/>
              </w:rPr>
              <w:t>52.5</w:t>
            </w:r>
          </w:p>
        </w:tc>
        <w:tc>
          <w:tcPr>
            <w:tcW w:w="2835" w:type="dxa"/>
            <w:tcBorders>
              <w:top w:val="nil"/>
              <w:bottom w:val="nil"/>
            </w:tcBorders>
            <w:noWrap/>
            <w:hideMark/>
          </w:tcPr>
          <w:p w14:paraId="390EACD6" w14:textId="77777777" w:rsidR="006D7EE7" w:rsidRPr="002627BA" w:rsidRDefault="006D7EE7" w:rsidP="002627BA">
            <w:pPr>
              <w:spacing w:line="360" w:lineRule="auto"/>
              <w:jc w:val="center"/>
              <w:rPr>
                <w:sz w:val="24"/>
              </w:rPr>
            </w:pPr>
            <w:r w:rsidRPr="002627BA">
              <w:rPr>
                <w:sz w:val="24"/>
              </w:rPr>
              <w:t>-4.94157</w:t>
            </w:r>
          </w:p>
        </w:tc>
      </w:tr>
      <w:tr w:rsidR="006D7EE7" w:rsidRPr="002627BA" w14:paraId="182142AA" w14:textId="77777777" w:rsidTr="008834E2">
        <w:trPr>
          <w:trHeight w:val="285"/>
        </w:trPr>
        <w:tc>
          <w:tcPr>
            <w:tcW w:w="3256" w:type="dxa"/>
            <w:vMerge/>
          </w:tcPr>
          <w:p w14:paraId="1B44CBE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94E99B6" w14:textId="77777777" w:rsidR="006D7EE7" w:rsidRPr="002627BA" w:rsidRDefault="006D7EE7" w:rsidP="002627BA">
            <w:pPr>
              <w:spacing w:line="360" w:lineRule="auto"/>
              <w:jc w:val="center"/>
              <w:rPr>
                <w:sz w:val="24"/>
              </w:rPr>
            </w:pPr>
            <w:r w:rsidRPr="002627BA">
              <w:rPr>
                <w:sz w:val="24"/>
              </w:rPr>
              <w:t>52.5</w:t>
            </w:r>
          </w:p>
        </w:tc>
        <w:tc>
          <w:tcPr>
            <w:tcW w:w="2835" w:type="dxa"/>
            <w:tcBorders>
              <w:top w:val="nil"/>
              <w:bottom w:val="nil"/>
            </w:tcBorders>
            <w:noWrap/>
            <w:hideMark/>
          </w:tcPr>
          <w:p w14:paraId="176BA839" w14:textId="77777777" w:rsidR="006D7EE7" w:rsidRPr="002627BA" w:rsidRDefault="006D7EE7" w:rsidP="002627BA">
            <w:pPr>
              <w:spacing w:line="360" w:lineRule="auto"/>
              <w:jc w:val="center"/>
              <w:rPr>
                <w:sz w:val="24"/>
              </w:rPr>
            </w:pPr>
            <w:r w:rsidRPr="002627BA">
              <w:rPr>
                <w:sz w:val="24"/>
              </w:rPr>
              <w:t>-4.60836</w:t>
            </w:r>
          </w:p>
        </w:tc>
      </w:tr>
      <w:tr w:rsidR="006D7EE7" w:rsidRPr="002627BA" w14:paraId="4493F9BA" w14:textId="77777777" w:rsidTr="008834E2">
        <w:trPr>
          <w:trHeight w:val="285"/>
        </w:trPr>
        <w:tc>
          <w:tcPr>
            <w:tcW w:w="3256" w:type="dxa"/>
            <w:vMerge/>
          </w:tcPr>
          <w:p w14:paraId="4F0730D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1E8E9EA" w14:textId="77777777" w:rsidR="006D7EE7" w:rsidRPr="002627BA" w:rsidRDefault="006D7EE7" w:rsidP="002627BA">
            <w:pPr>
              <w:spacing w:line="360" w:lineRule="auto"/>
              <w:jc w:val="center"/>
              <w:rPr>
                <w:sz w:val="24"/>
              </w:rPr>
            </w:pPr>
            <w:r w:rsidRPr="002627BA">
              <w:rPr>
                <w:sz w:val="24"/>
              </w:rPr>
              <w:t>52.5</w:t>
            </w:r>
          </w:p>
        </w:tc>
        <w:tc>
          <w:tcPr>
            <w:tcW w:w="2835" w:type="dxa"/>
            <w:tcBorders>
              <w:top w:val="nil"/>
              <w:bottom w:val="nil"/>
            </w:tcBorders>
            <w:noWrap/>
            <w:hideMark/>
          </w:tcPr>
          <w:p w14:paraId="3F6298FD" w14:textId="77777777" w:rsidR="006D7EE7" w:rsidRPr="002627BA" w:rsidRDefault="006D7EE7" w:rsidP="002627BA">
            <w:pPr>
              <w:spacing w:line="360" w:lineRule="auto"/>
              <w:jc w:val="center"/>
              <w:rPr>
                <w:sz w:val="24"/>
              </w:rPr>
            </w:pPr>
            <w:r w:rsidRPr="002627BA">
              <w:rPr>
                <w:sz w:val="24"/>
              </w:rPr>
              <w:t>-4.48149</w:t>
            </w:r>
          </w:p>
        </w:tc>
      </w:tr>
      <w:tr w:rsidR="006D7EE7" w:rsidRPr="002627BA" w14:paraId="4C7E1F3A" w14:textId="77777777" w:rsidTr="008834E2">
        <w:trPr>
          <w:trHeight w:val="285"/>
        </w:trPr>
        <w:tc>
          <w:tcPr>
            <w:tcW w:w="3256" w:type="dxa"/>
            <w:vMerge/>
          </w:tcPr>
          <w:p w14:paraId="7BE029E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1B4CB93" w14:textId="77777777" w:rsidR="006D7EE7" w:rsidRPr="002627BA" w:rsidRDefault="006D7EE7" w:rsidP="002627BA">
            <w:pPr>
              <w:spacing w:line="360" w:lineRule="auto"/>
              <w:jc w:val="center"/>
              <w:rPr>
                <w:sz w:val="24"/>
              </w:rPr>
            </w:pPr>
            <w:r w:rsidRPr="002627BA">
              <w:rPr>
                <w:sz w:val="24"/>
              </w:rPr>
              <w:t>52.5</w:t>
            </w:r>
          </w:p>
        </w:tc>
        <w:tc>
          <w:tcPr>
            <w:tcW w:w="2835" w:type="dxa"/>
            <w:tcBorders>
              <w:top w:val="nil"/>
              <w:bottom w:val="nil"/>
            </w:tcBorders>
            <w:noWrap/>
            <w:hideMark/>
          </w:tcPr>
          <w:p w14:paraId="6FF2B106" w14:textId="77777777" w:rsidR="006D7EE7" w:rsidRPr="002627BA" w:rsidRDefault="006D7EE7" w:rsidP="002627BA">
            <w:pPr>
              <w:spacing w:line="360" w:lineRule="auto"/>
              <w:jc w:val="center"/>
              <w:rPr>
                <w:sz w:val="24"/>
              </w:rPr>
            </w:pPr>
            <w:r w:rsidRPr="002627BA">
              <w:rPr>
                <w:sz w:val="24"/>
              </w:rPr>
              <w:t>-4.46725</w:t>
            </w:r>
          </w:p>
        </w:tc>
      </w:tr>
      <w:tr w:rsidR="006D7EE7" w:rsidRPr="002627BA" w14:paraId="36DF01ED" w14:textId="77777777" w:rsidTr="008834E2">
        <w:trPr>
          <w:trHeight w:val="285"/>
        </w:trPr>
        <w:tc>
          <w:tcPr>
            <w:tcW w:w="3256" w:type="dxa"/>
            <w:vMerge/>
          </w:tcPr>
          <w:p w14:paraId="1D80CB3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100B9F8" w14:textId="77777777" w:rsidR="006D7EE7" w:rsidRPr="002627BA" w:rsidRDefault="006D7EE7" w:rsidP="002627BA">
            <w:pPr>
              <w:spacing w:line="360" w:lineRule="auto"/>
              <w:jc w:val="center"/>
              <w:rPr>
                <w:sz w:val="24"/>
              </w:rPr>
            </w:pPr>
            <w:r w:rsidRPr="002627BA">
              <w:rPr>
                <w:sz w:val="24"/>
              </w:rPr>
              <w:t>52.5</w:t>
            </w:r>
          </w:p>
        </w:tc>
        <w:tc>
          <w:tcPr>
            <w:tcW w:w="2835" w:type="dxa"/>
            <w:tcBorders>
              <w:top w:val="nil"/>
              <w:bottom w:val="nil"/>
            </w:tcBorders>
            <w:noWrap/>
            <w:hideMark/>
          </w:tcPr>
          <w:p w14:paraId="43EB59C0" w14:textId="77777777" w:rsidR="006D7EE7" w:rsidRPr="002627BA" w:rsidRDefault="006D7EE7" w:rsidP="002627BA">
            <w:pPr>
              <w:spacing w:line="360" w:lineRule="auto"/>
              <w:jc w:val="center"/>
              <w:rPr>
                <w:sz w:val="24"/>
              </w:rPr>
            </w:pPr>
            <w:r w:rsidRPr="002627BA">
              <w:rPr>
                <w:sz w:val="24"/>
              </w:rPr>
              <w:t>-4.32514</w:t>
            </w:r>
          </w:p>
        </w:tc>
      </w:tr>
      <w:tr w:rsidR="006D7EE7" w:rsidRPr="002627BA" w14:paraId="42F87EA8" w14:textId="77777777" w:rsidTr="008834E2">
        <w:trPr>
          <w:trHeight w:val="285"/>
        </w:trPr>
        <w:tc>
          <w:tcPr>
            <w:tcW w:w="3256" w:type="dxa"/>
            <w:vMerge/>
          </w:tcPr>
          <w:p w14:paraId="2459BF8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214B2F9" w14:textId="77777777" w:rsidR="006D7EE7" w:rsidRPr="002627BA" w:rsidRDefault="006D7EE7" w:rsidP="002627BA">
            <w:pPr>
              <w:spacing w:line="360" w:lineRule="auto"/>
              <w:jc w:val="center"/>
              <w:rPr>
                <w:sz w:val="24"/>
              </w:rPr>
            </w:pPr>
            <w:r w:rsidRPr="002627BA">
              <w:rPr>
                <w:sz w:val="24"/>
              </w:rPr>
              <w:t>52.5</w:t>
            </w:r>
          </w:p>
        </w:tc>
        <w:tc>
          <w:tcPr>
            <w:tcW w:w="2835" w:type="dxa"/>
            <w:tcBorders>
              <w:top w:val="nil"/>
              <w:bottom w:val="nil"/>
            </w:tcBorders>
            <w:noWrap/>
            <w:hideMark/>
          </w:tcPr>
          <w:p w14:paraId="0F22BEA5" w14:textId="77777777" w:rsidR="006D7EE7" w:rsidRPr="002627BA" w:rsidRDefault="006D7EE7" w:rsidP="002627BA">
            <w:pPr>
              <w:spacing w:line="360" w:lineRule="auto"/>
              <w:jc w:val="center"/>
              <w:rPr>
                <w:sz w:val="24"/>
              </w:rPr>
            </w:pPr>
            <w:r w:rsidRPr="002627BA">
              <w:rPr>
                <w:sz w:val="24"/>
              </w:rPr>
              <w:t>-4.25964</w:t>
            </w:r>
          </w:p>
        </w:tc>
      </w:tr>
      <w:tr w:rsidR="006D7EE7" w:rsidRPr="002627BA" w14:paraId="50B8C767" w14:textId="77777777" w:rsidTr="008834E2">
        <w:trPr>
          <w:trHeight w:val="285"/>
        </w:trPr>
        <w:tc>
          <w:tcPr>
            <w:tcW w:w="3256" w:type="dxa"/>
            <w:vMerge/>
          </w:tcPr>
          <w:p w14:paraId="521FCE2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934367D" w14:textId="77777777" w:rsidR="006D7EE7" w:rsidRPr="002627BA" w:rsidRDefault="006D7EE7" w:rsidP="002627BA">
            <w:pPr>
              <w:spacing w:line="360" w:lineRule="auto"/>
              <w:jc w:val="center"/>
              <w:rPr>
                <w:sz w:val="24"/>
              </w:rPr>
            </w:pPr>
            <w:r w:rsidRPr="002627BA">
              <w:rPr>
                <w:sz w:val="24"/>
              </w:rPr>
              <w:t>52.5</w:t>
            </w:r>
          </w:p>
        </w:tc>
        <w:tc>
          <w:tcPr>
            <w:tcW w:w="2835" w:type="dxa"/>
            <w:tcBorders>
              <w:top w:val="nil"/>
              <w:bottom w:val="nil"/>
            </w:tcBorders>
            <w:noWrap/>
            <w:hideMark/>
          </w:tcPr>
          <w:p w14:paraId="531B131B" w14:textId="77777777" w:rsidR="006D7EE7" w:rsidRPr="002627BA" w:rsidRDefault="006D7EE7" w:rsidP="002627BA">
            <w:pPr>
              <w:spacing w:line="360" w:lineRule="auto"/>
              <w:jc w:val="center"/>
              <w:rPr>
                <w:sz w:val="24"/>
              </w:rPr>
            </w:pPr>
            <w:r w:rsidRPr="002627BA">
              <w:rPr>
                <w:sz w:val="24"/>
              </w:rPr>
              <w:t>-4.50224</w:t>
            </w:r>
          </w:p>
        </w:tc>
      </w:tr>
      <w:tr w:rsidR="006D7EE7" w:rsidRPr="002627BA" w14:paraId="094F488C" w14:textId="77777777" w:rsidTr="008834E2">
        <w:trPr>
          <w:trHeight w:val="285"/>
        </w:trPr>
        <w:tc>
          <w:tcPr>
            <w:tcW w:w="3256" w:type="dxa"/>
            <w:vMerge/>
          </w:tcPr>
          <w:p w14:paraId="5BC6970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C9CD4DC" w14:textId="77777777" w:rsidR="006D7EE7" w:rsidRPr="002627BA" w:rsidRDefault="006D7EE7" w:rsidP="002627BA">
            <w:pPr>
              <w:spacing w:line="360" w:lineRule="auto"/>
              <w:jc w:val="center"/>
              <w:rPr>
                <w:sz w:val="24"/>
              </w:rPr>
            </w:pPr>
            <w:r w:rsidRPr="002627BA">
              <w:rPr>
                <w:sz w:val="24"/>
              </w:rPr>
              <w:t>52.5</w:t>
            </w:r>
          </w:p>
        </w:tc>
        <w:tc>
          <w:tcPr>
            <w:tcW w:w="2835" w:type="dxa"/>
            <w:tcBorders>
              <w:top w:val="nil"/>
              <w:bottom w:val="nil"/>
            </w:tcBorders>
            <w:noWrap/>
            <w:hideMark/>
          </w:tcPr>
          <w:p w14:paraId="579EFCA6" w14:textId="77777777" w:rsidR="006D7EE7" w:rsidRPr="002627BA" w:rsidRDefault="006D7EE7" w:rsidP="002627BA">
            <w:pPr>
              <w:spacing w:line="360" w:lineRule="auto"/>
              <w:jc w:val="center"/>
              <w:rPr>
                <w:sz w:val="24"/>
              </w:rPr>
            </w:pPr>
            <w:r w:rsidRPr="002627BA">
              <w:rPr>
                <w:sz w:val="24"/>
              </w:rPr>
              <w:t>-4.56767</w:t>
            </w:r>
          </w:p>
        </w:tc>
      </w:tr>
      <w:tr w:rsidR="006D7EE7" w:rsidRPr="002627BA" w14:paraId="428061B7" w14:textId="77777777" w:rsidTr="008834E2">
        <w:trPr>
          <w:trHeight w:val="285"/>
        </w:trPr>
        <w:tc>
          <w:tcPr>
            <w:tcW w:w="3256" w:type="dxa"/>
            <w:vMerge/>
          </w:tcPr>
          <w:p w14:paraId="419EC6F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3442D6E" w14:textId="77777777" w:rsidR="006D7EE7" w:rsidRPr="002627BA" w:rsidRDefault="006D7EE7" w:rsidP="002627BA">
            <w:pPr>
              <w:spacing w:line="360" w:lineRule="auto"/>
              <w:jc w:val="center"/>
              <w:rPr>
                <w:sz w:val="24"/>
              </w:rPr>
            </w:pPr>
            <w:r w:rsidRPr="002627BA">
              <w:rPr>
                <w:sz w:val="24"/>
              </w:rPr>
              <w:t>56.5</w:t>
            </w:r>
          </w:p>
        </w:tc>
        <w:tc>
          <w:tcPr>
            <w:tcW w:w="2835" w:type="dxa"/>
            <w:tcBorders>
              <w:top w:val="nil"/>
              <w:bottom w:val="nil"/>
            </w:tcBorders>
            <w:noWrap/>
            <w:hideMark/>
          </w:tcPr>
          <w:p w14:paraId="698F88CF" w14:textId="77777777" w:rsidR="006D7EE7" w:rsidRPr="002627BA" w:rsidRDefault="006D7EE7" w:rsidP="002627BA">
            <w:pPr>
              <w:spacing w:line="360" w:lineRule="auto"/>
              <w:jc w:val="center"/>
              <w:rPr>
                <w:sz w:val="24"/>
              </w:rPr>
            </w:pPr>
            <w:r w:rsidRPr="002627BA">
              <w:rPr>
                <w:sz w:val="24"/>
              </w:rPr>
              <w:t>-4.55721</w:t>
            </w:r>
          </w:p>
        </w:tc>
      </w:tr>
      <w:tr w:rsidR="006D7EE7" w:rsidRPr="002627BA" w14:paraId="0A13017A" w14:textId="77777777" w:rsidTr="008834E2">
        <w:trPr>
          <w:trHeight w:val="285"/>
        </w:trPr>
        <w:tc>
          <w:tcPr>
            <w:tcW w:w="3256" w:type="dxa"/>
            <w:vMerge/>
          </w:tcPr>
          <w:p w14:paraId="5231854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0D26F19" w14:textId="77777777" w:rsidR="006D7EE7" w:rsidRPr="002627BA" w:rsidRDefault="006D7EE7" w:rsidP="002627BA">
            <w:pPr>
              <w:spacing w:line="360" w:lineRule="auto"/>
              <w:jc w:val="center"/>
              <w:rPr>
                <w:sz w:val="24"/>
              </w:rPr>
            </w:pPr>
            <w:r w:rsidRPr="002627BA">
              <w:rPr>
                <w:sz w:val="24"/>
              </w:rPr>
              <w:t>57.1</w:t>
            </w:r>
          </w:p>
        </w:tc>
        <w:tc>
          <w:tcPr>
            <w:tcW w:w="2835" w:type="dxa"/>
            <w:tcBorders>
              <w:top w:val="nil"/>
              <w:bottom w:val="nil"/>
            </w:tcBorders>
            <w:noWrap/>
            <w:hideMark/>
          </w:tcPr>
          <w:p w14:paraId="33FCF36A" w14:textId="77777777" w:rsidR="006D7EE7" w:rsidRPr="002627BA" w:rsidRDefault="006D7EE7" w:rsidP="002627BA">
            <w:pPr>
              <w:spacing w:line="360" w:lineRule="auto"/>
              <w:jc w:val="center"/>
              <w:rPr>
                <w:sz w:val="24"/>
              </w:rPr>
            </w:pPr>
            <w:r w:rsidRPr="002627BA">
              <w:rPr>
                <w:sz w:val="24"/>
              </w:rPr>
              <w:t>-4.71309</w:t>
            </w:r>
          </w:p>
        </w:tc>
      </w:tr>
      <w:tr w:rsidR="006D7EE7" w:rsidRPr="002627BA" w14:paraId="4A1DD122" w14:textId="77777777" w:rsidTr="008834E2">
        <w:trPr>
          <w:trHeight w:val="285"/>
        </w:trPr>
        <w:tc>
          <w:tcPr>
            <w:tcW w:w="3256" w:type="dxa"/>
            <w:vMerge/>
          </w:tcPr>
          <w:p w14:paraId="162C623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FC18B7D" w14:textId="77777777" w:rsidR="006D7EE7" w:rsidRPr="002627BA" w:rsidRDefault="006D7EE7" w:rsidP="002627BA">
            <w:pPr>
              <w:spacing w:line="360" w:lineRule="auto"/>
              <w:jc w:val="center"/>
              <w:rPr>
                <w:sz w:val="24"/>
              </w:rPr>
            </w:pPr>
            <w:r w:rsidRPr="002627BA">
              <w:rPr>
                <w:sz w:val="24"/>
              </w:rPr>
              <w:t>57.5</w:t>
            </w:r>
          </w:p>
        </w:tc>
        <w:tc>
          <w:tcPr>
            <w:tcW w:w="2835" w:type="dxa"/>
            <w:tcBorders>
              <w:top w:val="nil"/>
              <w:bottom w:val="nil"/>
            </w:tcBorders>
            <w:noWrap/>
            <w:hideMark/>
          </w:tcPr>
          <w:p w14:paraId="7F10FF44" w14:textId="77777777" w:rsidR="006D7EE7" w:rsidRPr="002627BA" w:rsidRDefault="006D7EE7" w:rsidP="002627BA">
            <w:pPr>
              <w:spacing w:line="360" w:lineRule="auto"/>
              <w:jc w:val="center"/>
              <w:rPr>
                <w:sz w:val="24"/>
              </w:rPr>
            </w:pPr>
            <w:r w:rsidRPr="002627BA">
              <w:rPr>
                <w:sz w:val="24"/>
              </w:rPr>
              <w:t>-4.83803</w:t>
            </w:r>
          </w:p>
        </w:tc>
      </w:tr>
      <w:tr w:rsidR="006D7EE7" w:rsidRPr="002627BA" w14:paraId="654FE699" w14:textId="77777777" w:rsidTr="008834E2">
        <w:trPr>
          <w:trHeight w:val="285"/>
        </w:trPr>
        <w:tc>
          <w:tcPr>
            <w:tcW w:w="3256" w:type="dxa"/>
            <w:vMerge/>
          </w:tcPr>
          <w:p w14:paraId="74ECE1E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EA2A7D1" w14:textId="77777777" w:rsidR="006D7EE7" w:rsidRPr="002627BA" w:rsidRDefault="006D7EE7" w:rsidP="002627BA">
            <w:pPr>
              <w:spacing w:line="360" w:lineRule="auto"/>
              <w:jc w:val="center"/>
              <w:rPr>
                <w:sz w:val="24"/>
              </w:rPr>
            </w:pPr>
            <w:r w:rsidRPr="002627BA">
              <w:rPr>
                <w:sz w:val="24"/>
              </w:rPr>
              <w:t>57.5</w:t>
            </w:r>
          </w:p>
        </w:tc>
        <w:tc>
          <w:tcPr>
            <w:tcW w:w="2835" w:type="dxa"/>
            <w:tcBorders>
              <w:top w:val="nil"/>
              <w:bottom w:val="nil"/>
            </w:tcBorders>
            <w:noWrap/>
            <w:hideMark/>
          </w:tcPr>
          <w:p w14:paraId="010CDB90" w14:textId="77777777" w:rsidR="006D7EE7" w:rsidRPr="002627BA" w:rsidRDefault="006D7EE7" w:rsidP="002627BA">
            <w:pPr>
              <w:spacing w:line="360" w:lineRule="auto"/>
              <w:jc w:val="center"/>
              <w:rPr>
                <w:sz w:val="24"/>
              </w:rPr>
            </w:pPr>
            <w:r w:rsidRPr="002627BA">
              <w:rPr>
                <w:sz w:val="24"/>
              </w:rPr>
              <w:t>-4.31417</w:t>
            </w:r>
          </w:p>
        </w:tc>
      </w:tr>
      <w:tr w:rsidR="006D7EE7" w:rsidRPr="002627BA" w14:paraId="02D4BBBF" w14:textId="77777777" w:rsidTr="008834E2">
        <w:trPr>
          <w:trHeight w:val="285"/>
        </w:trPr>
        <w:tc>
          <w:tcPr>
            <w:tcW w:w="3256" w:type="dxa"/>
            <w:vMerge/>
          </w:tcPr>
          <w:p w14:paraId="454E59C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9D6A5DE" w14:textId="77777777" w:rsidR="006D7EE7" w:rsidRPr="002627BA" w:rsidRDefault="006D7EE7" w:rsidP="002627BA">
            <w:pPr>
              <w:spacing w:line="360" w:lineRule="auto"/>
              <w:jc w:val="center"/>
              <w:rPr>
                <w:sz w:val="24"/>
              </w:rPr>
            </w:pPr>
            <w:r w:rsidRPr="002627BA">
              <w:rPr>
                <w:sz w:val="24"/>
              </w:rPr>
              <w:t>57.5</w:t>
            </w:r>
          </w:p>
        </w:tc>
        <w:tc>
          <w:tcPr>
            <w:tcW w:w="2835" w:type="dxa"/>
            <w:tcBorders>
              <w:top w:val="nil"/>
              <w:bottom w:val="nil"/>
            </w:tcBorders>
            <w:noWrap/>
            <w:hideMark/>
          </w:tcPr>
          <w:p w14:paraId="6AA6248A" w14:textId="77777777" w:rsidR="006D7EE7" w:rsidRPr="002627BA" w:rsidRDefault="006D7EE7" w:rsidP="002627BA">
            <w:pPr>
              <w:spacing w:line="360" w:lineRule="auto"/>
              <w:jc w:val="center"/>
              <w:rPr>
                <w:sz w:val="24"/>
              </w:rPr>
            </w:pPr>
            <w:r w:rsidRPr="002627BA">
              <w:rPr>
                <w:sz w:val="24"/>
              </w:rPr>
              <w:t>-4.44806</w:t>
            </w:r>
          </w:p>
        </w:tc>
      </w:tr>
      <w:tr w:rsidR="006D7EE7" w:rsidRPr="002627BA" w14:paraId="4C2000BC" w14:textId="77777777" w:rsidTr="008834E2">
        <w:trPr>
          <w:trHeight w:val="285"/>
        </w:trPr>
        <w:tc>
          <w:tcPr>
            <w:tcW w:w="3256" w:type="dxa"/>
            <w:vMerge/>
          </w:tcPr>
          <w:p w14:paraId="36333A4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6503A05" w14:textId="77777777" w:rsidR="006D7EE7" w:rsidRPr="002627BA" w:rsidRDefault="006D7EE7" w:rsidP="002627BA">
            <w:pPr>
              <w:spacing w:line="360" w:lineRule="auto"/>
              <w:jc w:val="center"/>
              <w:rPr>
                <w:sz w:val="24"/>
              </w:rPr>
            </w:pPr>
            <w:r w:rsidRPr="002627BA">
              <w:rPr>
                <w:sz w:val="24"/>
              </w:rPr>
              <w:t>57.5</w:t>
            </w:r>
          </w:p>
        </w:tc>
        <w:tc>
          <w:tcPr>
            <w:tcW w:w="2835" w:type="dxa"/>
            <w:tcBorders>
              <w:top w:val="nil"/>
              <w:bottom w:val="nil"/>
            </w:tcBorders>
            <w:noWrap/>
            <w:hideMark/>
          </w:tcPr>
          <w:p w14:paraId="2ECEBC71" w14:textId="77777777" w:rsidR="006D7EE7" w:rsidRPr="002627BA" w:rsidRDefault="006D7EE7" w:rsidP="002627BA">
            <w:pPr>
              <w:spacing w:line="360" w:lineRule="auto"/>
              <w:jc w:val="center"/>
              <w:rPr>
                <w:sz w:val="24"/>
              </w:rPr>
            </w:pPr>
            <w:r w:rsidRPr="002627BA">
              <w:rPr>
                <w:sz w:val="24"/>
              </w:rPr>
              <w:t>-4.35438</w:t>
            </w:r>
          </w:p>
        </w:tc>
      </w:tr>
      <w:tr w:rsidR="006D7EE7" w:rsidRPr="002627BA" w14:paraId="266AE195" w14:textId="77777777" w:rsidTr="008834E2">
        <w:trPr>
          <w:trHeight w:val="285"/>
        </w:trPr>
        <w:tc>
          <w:tcPr>
            <w:tcW w:w="3256" w:type="dxa"/>
            <w:vMerge/>
          </w:tcPr>
          <w:p w14:paraId="02C9034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490034C" w14:textId="77777777" w:rsidR="006D7EE7" w:rsidRPr="002627BA" w:rsidRDefault="006D7EE7" w:rsidP="002627BA">
            <w:pPr>
              <w:spacing w:line="360" w:lineRule="auto"/>
              <w:jc w:val="center"/>
              <w:rPr>
                <w:sz w:val="24"/>
              </w:rPr>
            </w:pPr>
            <w:r w:rsidRPr="002627BA">
              <w:rPr>
                <w:sz w:val="24"/>
              </w:rPr>
              <w:t>57.5</w:t>
            </w:r>
          </w:p>
        </w:tc>
        <w:tc>
          <w:tcPr>
            <w:tcW w:w="2835" w:type="dxa"/>
            <w:tcBorders>
              <w:top w:val="nil"/>
              <w:bottom w:val="nil"/>
            </w:tcBorders>
            <w:noWrap/>
            <w:hideMark/>
          </w:tcPr>
          <w:p w14:paraId="53DB7D83" w14:textId="77777777" w:rsidR="006D7EE7" w:rsidRPr="002627BA" w:rsidRDefault="006D7EE7" w:rsidP="002627BA">
            <w:pPr>
              <w:spacing w:line="360" w:lineRule="auto"/>
              <w:jc w:val="center"/>
              <w:rPr>
                <w:sz w:val="24"/>
              </w:rPr>
            </w:pPr>
            <w:r w:rsidRPr="002627BA">
              <w:rPr>
                <w:sz w:val="24"/>
              </w:rPr>
              <w:t>-4.37202</w:t>
            </w:r>
          </w:p>
        </w:tc>
      </w:tr>
      <w:tr w:rsidR="006D7EE7" w:rsidRPr="002627BA" w14:paraId="1863F65B" w14:textId="77777777" w:rsidTr="008834E2">
        <w:trPr>
          <w:trHeight w:val="285"/>
        </w:trPr>
        <w:tc>
          <w:tcPr>
            <w:tcW w:w="3256" w:type="dxa"/>
            <w:vMerge/>
          </w:tcPr>
          <w:p w14:paraId="6D5CE68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0056566" w14:textId="77777777" w:rsidR="006D7EE7" w:rsidRPr="002627BA" w:rsidRDefault="006D7EE7" w:rsidP="002627BA">
            <w:pPr>
              <w:spacing w:line="360" w:lineRule="auto"/>
              <w:jc w:val="center"/>
              <w:rPr>
                <w:sz w:val="24"/>
              </w:rPr>
            </w:pPr>
            <w:r w:rsidRPr="002627BA">
              <w:rPr>
                <w:sz w:val="24"/>
              </w:rPr>
              <w:t>57.5</w:t>
            </w:r>
          </w:p>
        </w:tc>
        <w:tc>
          <w:tcPr>
            <w:tcW w:w="2835" w:type="dxa"/>
            <w:tcBorders>
              <w:top w:val="nil"/>
              <w:bottom w:val="nil"/>
            </w:tcBorders>
            <w:noWrap/>
            <w:hideMark/>
          </w:tcPr>
          <w:p w14:paraId="0A0FBA1F" w14:textId="77777777" w:rsidR="006D7EE7" w:rsidRPr="002627BA" w:rsidRDefault="006D7EE7" w:rsidP="002627BA">
            <w:pPr>
              <w:spacing w:line="360" w:lineRule="auto"/>
              <w:jc w:val="center"/>
              <w:rPr>
                <w:sz w:val="24"/>
              </w:rPr>
            </w:pPr>
            <w:r w:rsidRPr="002627BA">
              <w:rPr>
                <w:sz w:val="24"/>
              </w:rPr>
              <w:t>-4.3292</w:t>
            </w:r>
          </w:p>
        </w:tc>
      </w:tr>
      <w:tr w:rsidR="006D7EE7" w:rsidRPr="002627BA" w14:paraId="2EDB6432" w14:textId="77777777" w:rsidTr="008834E2">
        <w:trPr>
          <w:trHeight w:val="285"/>
        </w:trPr>
        <w:tc>
          <w:tcPr>
            <w:tcW w:w="3256" w:type="dxa"/>
            <w:vMerge/>
          </w:tcPr>
          <w:p w14:paraId="4DEEB24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93A8152" w14:textId="77777777" w:rsidR="006D7EE7" w:rsidRPr="002627BA" w:rsidRDefault="006D7EE7" w:rsidP="002627BA">
            <w:pPr>
              <w:spacing w:line="360" w:lineRule="auto"/>
              <w:jc w:val="center"/>
              <w:rPr>
                <w:sz w:val="24"/>
              </w:rPr>
            </w:pPr>
            <w:r w:rsidRPr="002627BA">
              <w:rPr>
                <w:sz w:val="24"/>
              </w:rPr>
              <w:t>57.5</w:t>
            </w:r>
          </w:p>
        </w:tc>
        <w:tc>
          <w:tcPr>
            <w:tcW w:w="2835" w:type="dxa"/>
            <w:tcBorders>
              <w:top w:val="nil"/>
              <w:bottom w:val="nil"/>
            </w:tcBorders>
            <w:noWrap/>
            <w:hideMark/>
          </w:tcPr>
          <w:p w14:paraId="348008B9" w14:textId="77777777" w:rsidR="006D7EE7" w:rsidRPr="002627BA" w:rsidRDefault="006D7EE7" w:rsidP="002627BA">
            <w:pPr>
              <w:spacing w:line="360" w:lineRule="auto"/>
              <w:jc w:val="center"/>
              <w:rPr>
                <w:sz w:val="24"/>
              </w:rPr>
            </w:pPr>
            <w:r w:rsidRPr="002627BA">
              <w:rPr>
                <w:sz w:val="24"/>
              </w:rPr>
              <w:t>-4.52724</w:t>
            </w:r>
          </w:p>
        </w:tc>
      </w:tr>
      <w:tr w:rsidR="006D7EE7" w:rsidRPr="002627BA" w14:paraId="51E4FFF3" w14:textId="77777777" w:rsidTr="008834E2">
        <w:trPr>
          <w:trHeight w:val="285"/>
        </w:trPr>
        <w:tc>
          <w:tcPr>
            <w:tcW w:w="3256" w:type="dxa"/>
            <w:vMerge/>
          </w:tcPr>
          <w:p w14:paraId="319F947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20FDCA5" w14:textId="77777777" w:rsidR="006D7EE7" w:rsidRPr="002627BA" w:rsidRDefault="006D7EE7" w:rsidP="002627BA">
            <w:pPr>
              <w:spacing w:line="360" w:lineRule="auto"/>
              <w:jc w:val="center"/>
              <w:rPr>
                <w:sz w:val="24"/>
              </w:rPr>
            </w:pPr>
            <w:r w:rsidRPr="002627BA">
              <w:rPr>
                <w:sz w:val="24"/>
              </w:rPr>
              <w:t>57.5</w:t>
            </w:r>
          </w:p>
        </w:tc>
        <w:tc>
          <w:tcPr>
            <w:tcW w:w="2835" w:type="dxa"/>
            <w:tcBorders>
              <w:top w:val="nil"/>
              <w:bottom w:val="nil"/>
            </w:tcBorders>
            <w:noWrap/>
            <w:hideMark/>
          </w:tcPr>
          <w:p w14:paraId="459074FE" w14:textId="77777777" w:rsidR="006D7EE7" w:rsidRPr="002627BA" w:rsidRDefault="006D7EE7" w:rsidP="002627BA">
            <w:pPr>
              <w:spacing w:line="360" w:lineRule="auto"/>
              <w:jc w:val="center"/>
              <w:rPr>
                <w:sz w:val="24"/>
              </w:rPr>
            </w:pPr>
            <w:r w:rsidRPr="002627BA">
              <w:rPr>
                <w:sz w:val="24"/>
              </w:rPr>
              <w:t>-4.71309</w:t>
            </w:r>
          </w:p>
        </w:tc>
      </w:tr>
      <w:tr w:rsidR="006D7EE7" w:rsidRPr="002627BA" w14:paraId="4A637EB5" w14:textId="77777777" w:rsidTr="008834E2">
        <w:trPr>
          <w:trHeight w:val="285"/>
        </w:trPr>
        <w:tc>
          <w:tcPr>
            <w:tcW w:w="3256" w:type="dxa"/>
            <w:vMerge/>
          </w:tcPr>
          <w:p w14:paraId="593BF8A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CBEDD4E" w14:textId="77777777" w:rsidR="006D7EE7" w:rsidRPr="002627BA" w:rsidRDefault="006D7EE7" w:rsidP="002627BA">
            <w:pPr>
              <w:spacing w:line="360" w:lineRule="auto"/>
              <w:jc w:val="center"/>
              <w:rPr>
                <w:sz w:val="24"/>
              </w:rPr>
            </w:pPr>
            <w:r w:rsidRPr="002627BA">
              <w:rPr>
                <w:sz w:val="24"/>
              </w:rPr>
              <w:t>61.5</w:t>
            </w:r>
          </w:p>
        </w:tc>
        <w:tc>
          <w:tcPr>
            <w:tcW w:w="2835" w:type="dxa"/>
            <w:tcBorders>
              <w:top w:val="nil"/>
              <w:bottom w:val="nil"/>
            </w:tcBorders>
            <w:noWrap/>
            <w:hideMark/>
          </w:tcPr>
          <w:p w14:paraId="713CF3D7" w14:textId="77777777" w:rsidR="006D7EE7" w:rsidRPr="002627BA" w:rsidRDefault="006D7EE7" w:rsidP="002627BA">
            <w:pPr>
              <w:spacing w:line="360" w:lineRule="auto"/>
              <w:jc w:val="center"/>
              <w:rPr>
                <w:sz w:val="24"/>
              </w:rPr>
            </w:pPr>
            <w:r w:rsidRPr="002627BA">
              <w:rPr>
                <w:sz w:val="24"/>
              </w:rPr>
              <w:t>-4.48149</w:t>
            </w:r>
          </w:p>
        </w:tc>
      </w:tr>
      <w:tr w:rsidR="006D7EE7" w:rsidRPr="002627BA" w14:paraId="2B6D9C72" w14:textId="77777777" w:rsidTr="008834E2">
        <w:trPr>
          <w:trHeight w:val="285"/>
        </w:trPr>
        <w:tc>
          <w:tcPr>
            <w:tcW w:w="3256" w:type="dxa"/>
            <w:vMerge/>
          </w:tcPr>
          <w:p w14:paraId="6600CC7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7B165A5" w14:textId="77777777" w:rsidR="006D7EE7" w:rsidRPr="002627BA" w:rsidRDefault="006D7EE7" w:rsidP="002627BA">
            <w:pPr>
              <w:spacing w:line="360" w:lineRule="auto"/>
              <w:jc w:val="center"/>
              <w:rPr>
                <w:sz w:val="24"/>
              </w:rPr>
            </w:pPr>
            <w:r w:rsidRPr="002627BA">
              <w:rPr>
                <w:sz w:val="24"/>
              </w:rPr>
              <w:t>62.1</w:t>
            </w:r>
          </w:p>
        </w:tc>
        <w:tc>
          <w:tcPr>
            <w:tcW w:w="2835" w:type="dxa"/>
            <w:tcBorders>
              <w:top w:val="nil"/>
              <w:bottom w:val="nil"/>
            </w:tcBorders>
            <w:noWrap/>
            <w:hideMark/>
          </w:tcPr>
          <w:p w14:paraId="7B955869" w14:textId="77777777" w:rsidR="006D7EE7" w:rsidRPr="002627BA" w:rsidRDefault="006D7EE7" w:rsidP="002627BA">
            <w:pPr>
              <w:spacing w:line="360" w:lineRule="auto"/>
              <w:jc w:val="center"/>
              <w:rPr>
                <w:sz w:val="24"/>
              </w:rPr>
            </w:pPr>
            <w:r w:rsidRPr="002627BA">
              <w:rPr>
                <w:sz w:val="24"/>
              </w:rPr>
              <w:t>-4.69379</w:t>
            </w:r>
          </w:p>
        </w:tc>
      </w:tr>
      <w:tr w:rsidR="006D7EE7" w:rsidRPr="002627BA" w14:paraId="05A7FBA7" w14:textId="77777777" w:rsidTr="008834E2">
        <w:trPr>
          <w:trHeight w:val="285"/>
        </w:trPr>
        <w:tc>
          <w:tcPr>
            <w:tcW w:w="3256" w:type="dxa"/>
            <w:vMerge/>
          </w:tcPr>
          <w:p w14:paraId="2717954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EC5E8A1" w14:textId="77777777" w:rsidR="006D7EE7" w:rsidRPr="002627BA" w:rsidRDefault="006D7EE7" w:rsidP="002627BA">
            <w:pPr>
              <w:spacing w:line="360" w:lineRule="auto"/>
              <w:jc w:val="center"/>
              <w:rPr>
                <w:sz w:val="24"/>
              </w:rPr>
            </w:pPr>
            <w:r w:rsidRPr="002627BA">
              <w:rPr>
                <w:sz w:val="24"/>
              </w:rPr>
              <w:t>62.5</w:t>
            </w:r>
          </w:p>
        </w:tc>
        <w:tc>
          <w:tcPr>
            <w:tcW w:w="2835" w:type="dxa"/>
            <w:tcBorders>
              <w:top w:val="nil"/>
              <w:bottom w:val="nil"/>
            </w:tcBorders>
            <w:noWrap/>
            <w:hideMark/>
          </w:tcPr>
          <w:p w14:paraId="197A58A9" w14:textId="77777777" w:rsidR="006D7EE7" w:rsidRPr="002627BA" w:rsidRDefault="006D7EE7" w:rsidP="002627BA">
            <w:pPr>
              <w:spacing w:line="360" w:lineRule="auto"/>
              <w:jc w:val="center"/>
              <w:rPr>
                <w:sz w:val="24"/>
              </w:rPr>
            </w:pPr>
            <w:r w:rsidRPr="002627BA">
              <w:rPr>
                <w:sz w:val="24"/>
              </w:rPr>
              <w:t>-4.9017</w:t>
            </w:r>
          </w:p>
        </w:tc>
      </w:tr>
      <w:tr w:rsidR="006D7EE7" w:rsidRPr="002627BA" w14:paraId="6C62EEE3" w14:textId="77777777" w:rsidTr="008834E2">
        <w:trPr>
          <w:trHeight w:val="285"/>
        </w:trPr>
        <w:tc>
          <w:tcPr>
            <w:tcW w:w="3256" w:type="dxa"/>
            <w:vMerge/>
          </w:tcPr>
          <w:p w14:paraId="186DE83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B7383AA" w14:textId="77777777" w:rsidR="006D7EE7" w:rsidRPr="002627BA" w:rsidRDefault="006D7EE7" w:rsidP="002627BA">
            <w:pPr>
              <w:spacing w:line="360" w:lineRule="auto"/>
              <w:jc w:val="center"/>
              <w:rPr>
                <w:sz w:val="24"/>
              </w:rPr>
            </w:pPr>
            <w:r w:rsidRPr="002627BA">
              <w:rPr>
                <w:sz w:val="24"/>
              </w:rPr>
              <w:t>62.5</w:t>
            </w:r>
          </w:p>
        </w:tc>
        <w:tc>
          <w:tcPr>
            <w:tcW w:w="2835" w:type="dxa"/>
            <w:tcBorders>
              <w:top w:val="nil"/>
              <w:bottom w:val="nil"/>
            </w:tcBorders>
            <w:noWrap/>
            <w:hideMark/>
          </w:tcPr>
          <w:p w14:paraId="298EF53D" w14:textId="77777777" w:rsidR="006D7EE7" w:rsidRPr="002627BA" w:rsidRDefault="006D7EE7" w:rsidP="002627BA">
            <w:pPr>
              <w:spacing w:line="360" w:lineRule="auto"/>
              <w:jc w:val="center"/>
              <w:rPr>
                <w:sz w:val="24"/>
              </w:rPr>
            </w:pPr>
            <w:r w:rsidRPr="002627BA">
              <w:rPr>
                <w:sz w:val="24"/>
              </w:rPr>
              <w:t>-4.56067</w:t>
            </w:r>
          </w:p>
        </w:tc>
      </w:tr>
      <w:tr w:rsidR="006D7EE7" w:rsidRPr="002627BA" w14:paraId="2EF10741" w14:textId="77777777" w:rsidTr="008834E2">
        <w:trPr>
          <w:trHeight w:val="285"/>
        </w:trPr>
        <w:tc>
          <w:tcPr>
            <w:tcW w:w="3256" w:type="dxa"/>
            <w:vMerge/>
          </w:tcPr>
          <w:p w14:paraId="2A73707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9AED575" w14:textId="77777777" w:rsidR="006D7EE7" w:rsidRPr="002627BA" w:rsidRDefault="006D7EE7" w:rsidP="002627BA">
            <w:pPr>
              <w:spacing w:line="360" w:lineRule="auto"/>
              <w:jc w:val="center"/>
              <w:rPr>
                <w:sz w:val="24"/>
              </w:rPr>
            </w:pPr>
            <w:r w:rsidRPr="002627BA">
              <w:rPr>
                <w:sz w:val="24"/>
              </w:rPr>
              <w:t>62.5</w:t>
            </w:r>
          </w:p>
        </w:tc>
        <w:tc>
          <w:tcPr>
            <w:tcW w:w="2835" w:type="dxa"/>
            <w:tcBorders>
              <w:top w:val="nil"/>
              <w:bottom w:val="nil"/>
            </w:tcBorders>
            <w:noWrap/>
            <w:hideMark/>
          </w:tcPr>
          <w:p w14:paraId="333FBAE1" w14:textId="77777777" w:rsidR="006D7EE7" w:rsidRPr="002627BA" w:rsidRDefault="006D7EE7" w:rsidP="002627BA">
            <w:pPr>
              <w:spacing w:line="360" w:lineRule="auto"/>
              <w:jc w:val="center"/>
              <w:rPr>
                <w:sz w:val="24"/>
              </w:rPr>
            </w:pPr>
            <w:r w:rsidRPr="002627BA">
              <w:rPr>
                <w:sz w:val="24"/>
              </w:rPr>
              <w:t>-4.37428</w:t>
            </w:r>
          </w:p>
        </w:tc>
      </w:tr>
      <w:tr w:rsidR="006D7EE7" w:rsidRPr="002627BA" w14:paraId="4B87C4EA" w14:textId="77777777" w:rsidTr="008834E2">
        <w:trPr>
          <w:trHeight w:val="285"/>
        </w:trPr>
        <w:tc>
          <w:tcPr>
            <w:tcW w:w="3256" w:type="dxa"/>
            <w:vMerge/>
          </w:tcPr>
          <w:p w14:paraId="6FB0275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3E16568" w14:textId="77777777" w:rsidR="006D7EE7" w:rsidRPr="002627BA" w:rsidRDefault="006D7EE7" w:rsidP="002627BA">
            <w:pPr>
              <w:spacing w:line="360" w:lineRule="auto"/>
              <w:jc w:val="center"/>
              <w:rPr>
                <w:sz w:val="24"/>
              </w:rPr>
            </w:pPr>
            <w:r w:rsidRPr="002627BA">
              <w:rPr>
                <w:sz w:val="24"/>
              </w:rPr>
              <w:t>62.5</w:t>
            </w:r>
          </w:p>
        </w:tc>
        <w:tc>
          <w:tcPr>
            <w:tcW w:w="2835" w:type="dxa"/>
            <w:tcBorders>
              <w:top w:val="nil"/>
              <w:bottom w:val="nil"/>
            </w:tcBorders>
            <w:noWrap/>
            <w:hideMark/>
          </w:tcPr>
          <w:p w14:paraId="08FC20EC" w14:textId="77777777" w:rsidR="006D7EE7" w:rsidRPr="002627BA" w:rsidRDefault="006D7EE7" w:rsidP="002627BA">
            <w:pPr>
              <w:spacing w:line="360" w:lineRule="auto"/>
              <w:jc w:val="center"/>
              <w:rPr>
                <w:sz w:val="24"/>
              </w:rPr>
            </w:pPr>
            <w:r w:rsidRPr="002627BA">
              <w:rPr>
                <w:sz w:val="24"/>
              </w:rPr>
              <w:t>-4.34795</w:t>
            </w:r>
          </w:p>
        </w:tc>
      </w:tr>
      <w:tr w:rsidR="006D7EE7" w:rsidRPr="002627BA" w14:paraId="0365F7D5" w14:textId="77777777" w:rsidTr="008834E2">
        <w:trPr>
          <w:trHeight w:val="285"/>
        </w:trPr>
        <w:tc>
          <w:tcPr>
            <w:tcW w:w="3256" w:type="dxa"/>
            <w:vMerge/>
          </w:tcPr>
          <w:p w14:paraId="329A344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0D45784" w14:textId="77777777" w:rsidR="006D7EE7" w:rsidRPr="002627BA" w:rsidRDefault="006D7EE7" w:rsidP="002627BA">
            <w:pPr>
              <w:spacing w:line="360" w:lineRule="auto"/>
              <w:jc w:val="center"/>
              <w:rPr>
                <w:sz w:val="24"/>
              </w:rPr>
            </w:pPr>
            <w:r w:rsidRPr="002627BA">
              <w:rPr>
                <w:sz w:val="24"/>
              </w:rPr>
              <w:t>62.5</w:t>
            </w:r>
          </w:p>
        </w:tc>
        <w:tc>
          <w:tcPr>
            <w:tcW w:w="2835" w:type="dxa"/>
            <w:tcBorders>
              <w:top w:val="nil"/>
              <w:bottom w:val="nil"/>
            </w:tcBorders>
            <w:noWrap/>
            <w:hideMark/>
          </w:tcPr>
          <w:p w14:paraId="4D2E46FB" w14:textId="77777777" w:rsidR="006D7EE7" w:rsidRPr="002627BA" w:rsidRDefault="006D7EE7" w:rsidP="002627BA">
            <w:pPr>
              <w:spacing w:line="360" w:lineRule="auto"/>
              <w:jc w:val="center"/>
              <w:rPr>
                <w:sz w:val="24"/>
              </w:rPr>
            </w:pPr>
            <w:r w:rsidRPr="002627BA">
              <w:rPr>
                <w:sz w:val="24"/>
              </w:rPr>
              <w:t>-4.46445</w:t>
            </w:r>
          </w:p>
        </w:tc>
      </w:tr>
      <w:tr w:rsidR="006D7EE7" w:rsidRPr="002627BA" w14:paraId="191CDC38" w14:textId="77777777" w:rsidTr="008834E2">
        <w:trPr>
          <w:trHeight w:val="285"/>
        </w:trPr>
        <w:tc>
          <w:tcPr>
            <w:tcW w:w="3256" w:type="dxa"/>
            <w:vMerge/>
          </w:tcPr>
          <w:p w14:paraId="79E1686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76E9F24" w14:textId="77777777" w:rsidR="006D7EE7" w:rsidRPr="002627BA" w:rsidRDefault="006D7EE7" w:rsidP="002627BA">
            <w:pPr>
              <w:spacing w:line="360" w:lineRule="auto"/>
              <w:jc w:val="center"/>
              <w:rPr>
                <w:sz w:val="24"/>
              </w:rPr>
            </w:pPr>
            <w:r w:rsidRPr="002627BA">
              <w:rPr>
                <w:sz w:val="24"/>
              </w:rPr>
              <w:t>62.5</w:t>
            </w:r>
          </w:p>
        </w:tc>
        <w:tc>
          <w:tcPr>
            <w:tcW w:w="2835" w:type="dxa"/>
            <w:tcBorders>
              <w:top w:val="nil"/>
              <w:bottom w:val="nil"/>
            </w:tcBorders>
            <w:noWrap/>
            <w:hideMark/>
          </w:tcPr>
          <w:p w14:paraId="49DC079D" w14:textId="77777777" w:rsidR="006D7EE7" w:rsidRPr="002627BA" w:rsidRDefault="006D7EE7" w:rsidP="002627BA">
            <w:pPr>
              <w:spacing w:line="360" w:lineRule="auto"/>
              <w:jc w:val="center"/>
              <w:rPr>
                <w:sz w:val="24"/>
              </w:rPr>
            </w:pPr>
            <w:r w:rsidRPr="002627BA">
              <w:rPr>
                <w:sz w:val="24"/>
              </w:rPr>
              <w:t>-4.39041</w:t>
            </w:r>
          </w:p>
        </w:tc>
      </w:tr>
      <w:tr w:rsidR="006D7EE7" w:rsidRPr="002627BA" w14:paraId="46884375" w14:textId="77777777" w:rsidTr="008834E2">
        <w:trPr>
          <w:trHeight w:val="285"/>
        </w:trPr>
        <w:tc>
          <w:tcPr>
            <w:tcW w:w="3256" w:type="dxa"/>
            <w:vMerge/>
          </w:tcPr>
          <w:p w14:paraId="0338FD1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C51AC9A" w14:textId="77777777" w:rsidR="006D7EE7" w:rsidRPr="002627BA" w:rsidRDefault="006D7EE7" w:rsidP="002627BA">
            <w:pPr>
              <w:spacing w:line="360" w:lineRule="auto"/>
              <w:jc w:val="center"/>
              <w:rPr>
                <w:sz w:val="24"/>
              </w:rPr>
            </w:pPr>
            <w:r w:rsidRPr="002627BA">
              <w:rPr>
                <w:sz w:val="24"/>
              </w:rPr>
              <w:t>62.5</w:t>
            </w:r>
          </w:p>
        </w:tc>
        <w:tc>
          <w:tcPr>
            <w:tcW w:w="2835" w:type="dxa"/>
            <w:tcBorders>
              <w:top w:val="nil"/>
              <w:bottom w:val="nil"/>
            </w:tcBorders>
            <w:noWrap/>
            <w:hideMark/>
          </w:tcPr>
          <w:p w14:paraId="24575C9A" w14:textId="77777777" w:rsidR="006D7EE7" w:rsidRPr="002627BA" w:rsidRDefault="006D7EE7" w:rsidP="002627BA">
            <w:pPr>
              <w:spacing w:line="360" w:lineRule="auto"/>
              <w:jc w:val="center"/>
              <w:rPr>
                <w:sz w:val="24"/>
              </w:rPr>
            </w:pPr>
            <w:r w:rsidRPr="002627BA">
              <w:rPr>
                <w:sz w:val="24"/>
              </w:rPr>
              <w:t>-4.41953</w:t>
            </w:r>
          </w:p>
        </w:tc>
      </w:tr>
      <w:tr w:rsidR="006D7EE7" w:rsidRPr="002627BA" w14:paraId="502DA6C8" w14:textId="77777777" w:rsidTr="008834E2">
        <w:trPr>
          <w:trHeight w:val="285"/>
        </w:trPr>
        <w:tc>
          <w:tcPr>
            <w:tcW w:w="3256" w:type="dxa"/>
            <w:vMerge/>
          </w:tcPr>
          <w:p w14:paraId="7490AC3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D2C2D45" w14:textId="77777777" w:rsidR="006D7EE7" w:rsidRPr="002627BA" w:rsidRDefault="006D7EE7" w:rsidP="002627BA">
            <w:pPr>
              <w:spacing w:line="360" w:lineRule="auto"/>
              <w:jc w:val="center"/>
              <w:rPr>
                <w:sz w:val="24"/>
              </w:rPr>
            </w:pPr>
            <w:r w:rsidRPr="002627BA">
              <w:rPr>
                <w:sz w:val="24"/>
              </w:rPr>
              <w:t>62.5</w:t>
            </w:r>
          </w:p>
        </w:tc>
        <w:tc>
          <w:tcPr>
            <w:tcW w:w="2835" w:type="dxa"/>
            <w:tcBorders>
              <w:top w:val="nil"/>
              <w:bottom w:val="nil"/>
            </w:tcBorders>
            <w:noWrap/>
            <w:hideMark/>
          </w:tcPr>
          <w:p w14:paraId="52D1A82D" w14:textId="77777777" w:rsidR="006D7EE7" w:rsidRPr="002627BA" w:rsidRDefault="006D7EE7" w:rsidP="002627BA">
            <w:pPr>
              <w:spacing w:line="360" w:lineRule="auto"/>
              <w:jc w:val="center"/>
              <w:rPr>
                <w:sz w:val="24"/>
              </w:rPr>
            </w:pPr>
            <w:r w:rsidRPr="002627BA">
              <w:rPr>
                <w:sz w:val="24"/>
              </w:rPr>
              <w:t>-5.10127</w:t>
            </w:r>
          </w:p>
        </w:tc>
      </w:tr>
      <w:tr w:rsidR="006D7EE7" w:rsidRPr="002627BA" w14:paraId="5651855C" w14:textId="77777777" w:rsidTr="008834E2">
        <w:trPr>
          <w:trHeight w:val="285"/>
        </w:trPr>
        <w:tc>
          <w:tcPr>
            <w:tcW w:w="3256" w:type="dxa"/>
            <w:vMerge/>
          </w:tcPr>
          <w:p w14:paraId="026417B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4EF28F0" w14:textId="77777777" w:rsidR="006D7EE7" w:rsidRPr="002627BA" w:rsidRDefault="006D7EE7" w:rsidP="002627BA">
            <w:pPr>
              <w:spacing w:line="360" w:lineRule="auto"/>
              <w:jc w:val="center"/>
              <w:rPr>
                <w:sz w:val="24"/>
              </w:rPr>
            </w:pPr>
            <w:r w:rsidRPr="002627BA">
              <w:rPr>
                <w:sz w:val="24"/>
              </w:rPr>
              <w:t>66.5</w:t>
            </w:r>
          </w:p>
        </w:tc>
        <w:tc>
          <w:tcPr>
            <w:tcW w:w="2835" w:type="dxa"/>
            <w:tcBorders>
              <w:top w:val="nil"/>
              <w:bottom w:val="nil"/>
            </w:tcBorders>
            <w:noWrap/>
            <w:hideMark/>
          </w:tcPr>
          <w:p w14:paraId="76026E61" w14:textId="77777777" w:rsidR="006D7EE7" w:rsidRPr="002627BA" w:rsidRDefault="006D7EE7" w:rsidP="002627BA">
            <w:pPr>
              <w:spacing w:line="360" w:lineRule="auto"/>
              <w:jc w:val="center"/>
              <w:rPr>
                <w:sz w:val="24"/>
              </w:rPr>
            </w:pPr>
            <w:r w:rsidRPr="002627BA">
              <w:rPr>
                <w:sz w:val="24"/>
              </w:rPr>
              <w:t>-4.54699</w:t>
            </w:r>
          </w:p>
        </w:tc>
      </w:tr>
      <w:tr w:rsidR="006D7EE7" w:rsidRPr="002627BA" w14:paraId="33FEE782" w14:textId="77777777" w:rsidTr="008834E2">
        <w:trPr>
          <w:trHeight w:val="285"/>
        </w:trPr>
        <w:tc>
          <w:tcPr>
            <w:tcW w:w="3256" w:type="dxa"/>
            <w:vMerge/>
          </w:tcPr>
          <w:p w14:paraId="1075F9A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8F776B4" w14:textId="77777777" w:rsidR="006D7EE7" w:rsidRPr="002627BA" w:rsidRDefault="006D7EE7" w:rsidP="002627BA">
            <w:pPr>
              <w:spacing w:line="360" w:lineRule="auto"/>
              <w:jc w:val="center"/>
              <w:rPr>
                <w:sz w:val="24"/>
              </w:rPr>
            </w:pPr>
            <w:r w:rsidRPr="002627BA">
              <w:rPr>
                <w:sz w:val="24"/>
              </w:rPr>
              <w:t>67.1</w:t>
            </w:r>
          </w:p>
        </w:tc>
        <w:tc>
          <w:tcPr>
            <w:tcW w:w="2835" w:type="dxa"/>
            <w:tcBorders>
              <w:top w:val="nil"/>
              <w:bottom w:val="nil"/>
            </w:tcBorders>
            <w:noWrap/>
            <w:hideMark/>
          </w:tcPr>
          <w:p w14:paraId="6891949B" w14:textId="77777777" w:rsidR="006D7EE7" w:rsidRPr="002627BA" w:rsidRDefault="006D7EE7" w:rsidP="002627BA">
            <w:pPr>
              <w:spacing w:line="360" w:lineRule="auto"/>
              <w:jc w:val="center"/>
              <w:rPr>
                <w:sz w:val="24"/>
              </w:rPr>
            </w:pPr>
            <w:r w:rsidRPr="002627BA">
              <w:rPr>
                <w:sz w:val="24"/>
              </w:rPr>
              <w:t>-4.74376</w:t>
            </w:r>
          </w:p>
        </w:tc>
      </w:tr>
      <w:tr w:rsidR="006D7EE7" w:rsidRPr="002627BA" w14:paraId="12E6865E" w14:textId="77777777" w:rsidTr="008834E2">
        <w:trPr>
          <w:trHeight w:val="285"/>
        </w:trPr>
        <w:tc>
          <w:tcPr>
            <w:tcW w:w="3256" w:type="dxa"/>
            <w:vMerge/>
          </w:tcPr>
          <w:p w14:paraId="550440F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F3D1C4C" w14:textId="77777777" w:rsidR="006D7EE7" w:rsidRPr="002627BA" w:rsidRDefault="006D7EE7" w:rsidP="002627BA">
            <w:pPr>
              <w:spacing w:line="360" w:lineRule="auto"/>
              <w:jc w:val="center"/>
              <w:rPr>
                <w:sz w:val="24"/>
              </w:rPr>
            </w:pPr>
            <w:r w:rsidRPr="002627BA">
              <w:rPr>
                <w:sz w:val="24"/>
              </w:rPr>
              <w:t>67.5</w:t>
            </w:r>
          </w:p>
        </w:tc>
        <w:tc>
          <w:tcPr>
            <w:tcW w:w="2835" w:type="dxa"/>
            <w:tcBorders>
              <w:top w:val="nil"/>
              <w:bottom w:val="nil"/>
            </w:tcBorders>
            <w:noWrap/>
            <w:hideMark/>
          </w:tcPr>
          <w:p w14:paraId="06735DEA" w14:textId="77777777" w:rsidR="006D7EE7" w:rsidRPr="002627BA" w:rsidRDefault="006D7EE7" w:rsidP="002627BA">
            <w:pPr>
              <w:spacing w:line="360" w:lineRule="auto"/>
              <w:jc w:val="center"/>
              <w:rPr>
                <w:sz w:val="24"/>
              </w:rPr>
            </w:pPr>
            <w:r w:rsidRPr="002627BA">
              <w:rPr>
                <w:sz w:val="24"/>
              </w:rPr>
              <w:t>-4.80632</w:t>
            </w:r>
          </w:p>
        </w:tc>
      </w:tr>
      <w:tr w:rsidR="006D7EE7" w:rsidRPr="002627BA" w14:paraId="694AC8F3" w14:textId="77777777" w:rsidTr="008834E2">
        <w:trPr>
          <w:trHeight w:val="285"/>
        </w:trPr>
        <w:tc>
          <w:tcPr>
            <w:tcW w:w="3256" w:type="dxa"/>
            <w:vMerge/>
          </w:tcPr>
          <w:p w14:paraId="30BD8C0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2B0E39E" w14:textId="77777777" w:rsidR="006D7EE7" w:rsidRPr="002627BA" w:rsidRDefault="006D7EE7" w:rsidP="002627BA">
            <w:pPr>
              <w:spacing w:line="360" w:lineRule="auto"/>
              <w:jc w:val="center"/>
              <w:rPr>
                <w:sz w:val="24"/>
              </w:rPr>
            </w:pPr>
            <w:r w:rsidRPr="002627BA">
              <w:rPr>
                <w:sz w:val="24"/>
              </w:rPr>
              <w:t>67.5</w:t>
            </w:r>
          </w:p>
        </w:tc>
        <w:tc>
          <w:tcPr>
            <w:tcW w:w="2835" w:type="dxa"/>
            <w:tcBorders>
              <w:top w:val="nil"/>
              <w:bottom w:val="nil"/>
            </w:tcBorders>
            <w:noWrap/>
            <w:hideMark/>
          </w:tcPr>
          <w:p w14:paraId="07191BC3" w14:textId="77777777" w:rsidR="006D7EE7" w:rsidRPr="002627BA" w:rsidRDefault="006D7EE7" w:rsidP="002627BA">
            <w:pPr>
              <w:spacing w:line="360" w:lineRule="auto"/>
              <w:jc w:val="center"/>
              <w:rPr>
                <w:sz w:val="24"/>
              </w:rPr>
            </w:pPr>
            <w:r w:rsidRPr="002627BA">
              <w:rPr>
                <w:sz w:val="24"/>
              </w:rPr>
              <w:t>-4.68909</w:t>
            </w:r>
          </w:p>
        </w:tc>
      </w:tr>
      <w:tr w:rsidR="006D7EE7" w:rsidRPr="002627BA" w14:paraId="08B0CFDC" w14:textId="77777777" w:rsidTr="008834E2">
        <w:trPr>
          <w:trHeight w:val="285"/>
        </w:trPr>
        <w:tc>
          <w:tcPr>
            <w:tcW w:w="3256" w:type="dxa"/>
            <w:vMerge/>
          </w:tcPr>
          <w:p w14:paraId="750C0C8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A4AB492" w14:textId="77777777" w:rsidR="006D7EE7" w:rsidRPr="002627BA" w:rsidRDefault="006D7EE7" w:rsidP="002627BA">
            <w:pPr>
              <w:spacing w:line="360" w:lineRule="auto"/>
              <w:jc w:val="center"/>
              <w:rPr>
                <w:sz w:val="24"/>
              </w:rPr>
            </w:pPr>
            <w:r w:rsidRPr="002627BA">
              <w:rPr>
                <w:sz w:val="24"/>
              </w:rPr>
              <w:t>67.5</w:t>
            </w:r>
          </w:p>
        </w:tc>
        <w:tc>
          <w:tcPr>
            <w:tcW w:w="2835" w:type="dxa"/>
            <w:tcBorders>
              <w:top w:val="nil"/>
              <w:bottom w:val="nil"/>
            </w:tcBorders>
            <w:noWrap/>
            <w:hideMark/>
          </w:tcPr>
          <w:p w14:paraId="4EFE3129" w14:textId="77777777" w:rsidR="006D7EE7" w:rsidRPr="002627BA" w:rsidRDefault="006D7EE7" w:rsidP="002627BA">
            <w:pPr>
              <w:spacing w:line="360" w:lineRule="auto"/>
              <w:jc w:val="center"/>
              <w:rPr>
                <w:sz w:val="24"/>
              </w:rPr>
            </w:pPr>
            <w:r w:rsidRPr="002627BA">
              <w:rPr>
                <w:sz w:val="24"/>
              </w:rPr>
              <w:t>-4.47006</w:t>
            </w:r>
          </w:p>
        </w:tc>
      </w:tr>
      <w:tr w:rsidR="006D7EE7" w:rsidRPr="002627BA" w14:paraId="3CB1A37B" w14:textId="77777777" w:rsidTr="008834E2">
        <w:trPr>
          <w:trHeight w:val="285"/>
        </w:trPr>
        <w:tc>
          <w:tcPr>
            <w:tcW w:w="3256" w:type="dxa"/>
            <w:vMerge/>
          </w:tcPr>
          <w:p w14:paraId="0222D5D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D730F79" w14:textId="77777777" w:rsidR="006D7EE7" w:rsidRPr="002627BA" w:rsidRDefault="006D7EE7" w:rsidP="002627BA">
            <w:pPr>
              <w:spacing w:line="360" w:lineRule="auto"/>
              <w:jc w:val="center"/>
              <w:rPr>
                <w:sz w:val="24"/>
              </w:rPr>
            </w:pPr>
            <w:r w:rsidRPr="002627BA">
              <w:rPr>
                <w:sz w:val="24"/>
              </w:rPr>
              <w:t>67.5</w:t>
            </w:r>
          </w:p>
        </w:tc>
        <w:tc>
          <w:tcPr>
            <w:tcW w:w="2835" w:type="dxa"/>
            <w:tcBorders>
              <w:top w:val="nil"/>
              <w:bottom w:val="nil"/>
            </w:tcBorders>
            <w:noWrap/>
            <w:hideMark/>
          </w:tcPr>
          <w:p w14:paraId="1225516E" w14:textId="77777777" w:rsidR="006D7EE7" w:rsidRPr="002627BA" w:rsidRDefault="006D7EE7" w:rsidP="002627BA">
            <w:pPr>
              <w:spacing w:line="360" w:lineRule="auto"/>
              <w:jc w:val="center"/>
              <w:rPr>
                <w:sz w:val="24"/>
              </w:rPr>
            </w:pPr>
            <w:r w:rsidRPr="002627BA">
              <w:rPr>
                <w:sz w:val="24"/>
              </w:rPr>
              <w:t>-4.51456</w:t>
            </w:r>
          </w:p>
        </w:tc>
      </w:tr>
      <w:tr w:rsidR="006D7EE7" w:rsidRPr="002627BA" w14:paraId="58552AD2" w14:textId="77777777" w:rsidTr="008834E2">
        <w:trPr>
          <w:trHeight w:val="285"/>
        </w:trPr>
        <w:tc>
          <w:tcPr>
            <w:tcW w:w="3256" w:type="dxa"/>
            <w:vMerge/>
          </w:tcPr>
          <w:p w14:paraId="05D97A3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331F28A" w14:textId="77777777" w:rsidR="006D7EE7" w:rsidRPr="002627BA" w:rsidRDefault="006D7EE7" w:rsidP="002627BA">
            <w:pPr>
              <w:spacing w:line="360" w:lineRule="auto"/>
              <w:jc w:val="center"/>
              <w:rPr>
                <w:sz w:val="24"/>
              </w:rPr>
            </w:pPr>
            <w:r w:rsidRPr="002627BA">
              <w:rPr>
                <w:sz w:val="24"/>
              </w:rPr>
              <w:t>67.5</w:t>
            </w:r>
          </w:p>
        </w:tc>
        <w:tc>
          <w:tcPr>
            <w:tcW w:w="2835" w:type="dxa"/>
            <w:tcBorders>
              <w:top w:val="nil"/>
              <w:bottom w:val="nil"/>
            </w:tcBorders>
            <w:noWrap/>
            <w:hideMark/>
          </w:tcPr>
          <w:p w14:paraId="2E323CD9" w14:textId="77777777" w:rsidR="006D7EE7" w:rsidRPr="002627BA" w:rsidRDefault="006D7EE7" w:rsidP="002627BA">
            <w:pPr>
              <w:spacing w:line="360" w:lineRule="auto"/>
              <w:jc w:val="center"/>
              <w:rPr>
                <w:sz w:val="24"/>
              </w:rPr>
            </w:pPr>
            <w:r w:rsidRPr="002627BA">
              <w:rPr>
                <w:sz w:val="24"/>
              </w:rPr>
              <w:t>-4.35438</w:t>
            </w:r>
          </w:p>
        </w:tc>
      </w:tr>
      <w:tr w:rsidR="006D7EE7" w:rsidRPr="002627BA" w14:paraId="4F4D361B" w14:textId="77777777" w:rsidTr="008834E2">
        <w:trPr>
          <w:trHeight w:val="285"/>
        </w:trPr>
        <w:tc>
          <w:tcPr>
            <w:tcW w:w="3256" w:type="dxa"/>
            <w:vMerge/>
          </w:tcPr>
          <w:p w14:paraId="5658B0E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3875600" w14:textId="77777777" w:rsidR="006D7EE7" w:rsidRPr="002627BA" w:rsidRDefault="006D7EE7" w:rsidP="002627BA">
            <w:pPr>
              <w:spacing w:line="360" w:lineRule="auto"/>
              <w:jc w:val="center"/>
              <w:rPr>
                <w:sz w:val="24"/>
              </w:rPr>
            </w:pPr>
            <w:r w:rsidRPr="002627BA">
              <w:rPr>
                <w:sz w:val="24"/>
              </w:rPr>
              <w:t>67.5</w:t>
            </w:r>
          </w:p>
        </w:tc>
        <w:tc>
          <w:tcPr>
            <w:tcW w:w="2835" w:type="dxa"/>
            <w:tcBorders>
              <w:top w:val="nil"/>
              <w:bottom w:val="nil"/>
            </w:tcBorders>
            <w:noWrap/>
            <w:hideMark/>
          </w:tcPr>
          <w:p w14:paraId="19FB0DCD" w14:textId="77777777" w:rsidR="006D7EE7" w:rsidRPr="002627BA" w:rsidRDefault="006D7EE7" w:rsidP="002627BA">
            <w:pPr>
              <w:spacing w:line="360" w:lineRule="auto"/>
              <w:jc w:val="center"/>
              <w:rPr>
                <w:sz w:val="24"/>
              </w:rPr>
            </w:pPr>
            <w:r w:rsidRPr="002627BA">
              <w:rPr>
                <w:sz w:val="24"/>
              </w:rPr>
              <w:t>-4.49026</w:t>
            </w:r>
          </w:p>
        </w:tc>
      </w:tr>
      <w:tr w:rsidR="006D7EE7" w:rsidRPr="002627BA" w14:paraId="35EDE596" w14:textId="77777777" w:rsidTr="008834E2">
        <w:trPr>
          <w:trHeight w:val="285"/>
        </w:trPr>
        <w:tc>
          <w:tcPr>
            <w:tcW w:w="3256" w:type="dxa"/>
            <w:vMerge/>
          </w:tcPr>
          <w:p w14:paraId="6021925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2F7AFA2" w14:textId="77777777" w:rsidR="006D7EE7" w:rsidRPr="002627BA" w:rsidRDefault="006D7EE7" w:rsidP="002627BA">
            <w:pPr>
              <w:spacing w:line="360" w:lineRule="auto"/>
              <w:jc w:val="center"/>
              <w:rPr>
                <w:sz w:val="24"/>
              </w:rPr>
            </w:pPr>
            <w:r w:rsidRPr="002627BA">
              <w:rPr>
                <w:sz w:val="24"/>
              </w:rPr>
              <w:t>67.5</w:t>
            </w:r>
          </w:p>
        </w:tc>
        <w:tc>
          <w:tcPr>
            <w:tcW w:w="2835" w:type="dxa"/>
            <w:tcBorders>
              <w:top w:val="nil"/>
              <w:bottom w:val="nil"/>
            </w:tcBorders>
            <w:noWrap/>
            <w:hideMark/>
          </w:tcPr>
          <w:p w14:paraId="73198AC7" w14:textId="77777777" w:rsidR="006D7EE7" w:rsidRPr="002627BA" w:rsidRDefault="006D7EE7" w:rsidP="002627BA">
            <w:pPr>
              <w:spacing w:line="360" w:lineRule="auto"/>
              <w:jc w:val="center"/>
              <w:rPr>
                <w:sz w:val="24"/>
              </w:rPr>
            </w:pPr>
            <w:r w:rsidRPr="002627BA">
              <w:rPr>
                <w:sz w:val="24"/>
              </w:rPr>
              <w:t>-4.81248</w:t>
            </w:r>
          </w:p>
        </w:tc>
      </w:tr>
      <w:tr w:rsidR="006D7EE7" w:rsidRPr="002627BA" w14:paraId="6D212E65" w14:textId="77777777" w:rsidTr="008834E2">
        <w:trPr>
          <w:trHeight w:val="285"/>
        </w:trPr>
        <w:tc>
          <w:tcPr>
            <w:tcW w:w="3256" w:type="dxa"/>
            <w:vMerge/>
          </w:tcPr>
          <w:p w14:paraId="028D8EA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BA54F85" w14:textId="77777777" w:rsidR="006D7EE7" w:rsidRPr="002627BA" w:rsidRDefault="006D7EE7" w:rsidP="002627BA">
            <w:pPr>
              <w:spacing w:line="360" w:lineRule="auto"/>
              <w:jc w:val="center"/>
              <w:rPr>
                <w:sz w:val="24"/>
              </w:rPr>
            </w:pPr>
            <w:r w:rsidRPr="002627BA">
              <w:rPr>
                <w:sz w:val="24"/>
              </w:rPr>
              <w:t>68.4</w:t>
            </w:r>
          </w:p>
        </w:tc>
        <w:tc>
          <w:tcPr>
            <w:tcW w:w="2835" w:type="dxa"/>
            <w:tcBorders>
              <w:top w:val="nil"/>
              <w:bottom w:val="nil"/>
            </w:tcBorders>
            <w:noWrap/>
            <w:hideMark/>
          </w:tcPr>
          <w:p w14:paraId="5FE8480E" w14:textId="77777777" w:rsidR="006D7EE7" w:rsidRPr="002627BA" w:rsidRDefault="006D7EE7" w:rsidP="002627BA">
            <w:pPr>
              <w:spacing w:line="360" w:lineRule="auto"/>
              <w:jc w:val="center"/>
              <w:rPr>
                <w:sz w:val="24"/>
              </w:rPr>
            </w:pPr>
            <w:r w:rsidRPr="002627BA">
              <w:rPr>
                <w:sz w:val="24"/>
              </w:rPr>
              <w:t>-4.5857</w:t>
            </w:r>
          </w:p>
        </w:tc>
      </w:tr>
      <w:tr w:rsidR="006D7EE7" w:rsidRPr="002627BA" w14:paraId="5C277BE8" w14:textId="77777777" w:rsidTr="008834E2">
        <w:trPr>
          <w:trHeight w:val="285"/>
        </w:trPr>
        <w:tc>
          <w:tcPr>
            <w:tcW w:w="3256" w:type="dxa"/>
            <w:vMerge/>
          </w:tcPr>
          <w:p w14:paraId="2CFDCA2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F40547E" w14:textId="77777777" w:rsidR="006D7EE7" w:rsidRPr="002627BA" w:rsidRDefault="006D7EE7" w:rsidP="002627BA">
            <w:pPr>
              <w:spacing w:line="360" w:lineRule="auto"/>
              <w:jc w:val="center"/>
              <w:rPr>
                <w:sz w:val="24"/>
              </w:rPr>
            </w:pPr>
            <w:r w:rsidRPr="002627BA">
              <w:rPr>
                <w:sz w:val="24"/>
              </w:rPr>
              <w:t>71.5</w:t>
            </w:r>
          </w:p>
        </w:tc>
        <w:tc>
          <w:tcPr>
            <w:tcW w:w="2835" w:type="dxa"/>
            <w:tcBorders>
              <w:top w:val="nil"/>
              <w:bottom w:val="nil"/>
            </w:tcBorders>
            <w:noWrap/>
            <w:hideMark/>
          </w:tcPr>
          <w:p w14:paraId="01F62CF6" w14:textId="77777777" w:rsidR="006D7EE7" w:rsidRPr="002627BA" w:rsidRDefault="006D7EE7" w:rsidP="002627BA">
            <w:pPr>
              <w:spacing w:line="360" w:lineRule="auto"/>
              <w:jc w:val="center"/>
              <w:rPr>
                <w:sz w:val="24"/>
              </w:rPr>
            </w:pPr>
            <w:r w:rsidRPr="002627BA">
              <w:rPr>
                <w:sz w:val="24"/>
              </w:rPr>
              <w:t>-4.64898</w:t>
            </w:r>
          </w:p>
        </w:tc>
      </w:tr>
      <w:tr w:rsidR="006D7EE7" w:rsidRPr="002627BA" w14:paraId="71C1CDD2" w14:textId="77777777" w:rsidTr="008834E2">
        <w:trPr>
          <w:trHeight w:val="285"/>
        </w:trPr>
        <w:tc>
          <w:tcPr>
            <w:tcW w:w="3256" w:type="dxa"/>
            <w:vMerge/>
          </w:tcPr>
          <w:p w14:paraId="71C9695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6DC362E" w14:textId="77777777" w:rsidR="006D7EE7" w:rsidRPr="002627BA" w:rsidRDefault="006D7EE7" w:rsidP="002627BA">
            <w:pPr>
              <w:spacing w:line="360" w:lineRule="auto"/>
              <w:jc w:val="center"/>
              <w:rPr>
                <w:sz w:val="24"/>
              </w:rPr>
            </w:pPr>
            <w:r w:rsidRPr="002627BA">
              <w:rPr>
                <w:sz w:val="24"/>
              </w:rPr>
              <w:t>72.1</w:t>
            </w:r>
          </w:p>
        </w:tc>
        <w:tc>
          <w:tcPr>
            <w:tcW w:w="2835" w:type="dxa"/>
            <w:tcBorders>
              <w:top w:val="nil"/>
              <w:bottom w:val="nil"/>
            </w:tcBorders>
            <w:noWrap/>
            <w:hideMark/>
          </w:tcPr>
          <w:p w14:paraId="59176670" w14:textId="77777777" w:rsidR="006D7EE7" w:rsidRPr="002627BA" w:rsidRDefault="006D7EE7" w:rsidP="002627BA">
            <w:pPr>
              <w:spacing w:line="360" w:lineRule="auto"/>
              <w:jc w:val="center"/>
              <w:rPr>
                <w:sz w:val="24"/>
              </w:rPr>
            </w:pPr>
            <w:r w:rsidRPr="002627BA">
              <w:rPr>
                <w:sz w:val="24"/>
              </w:rPr>
              <w:t>-4.74909</w:t>
            </w:r>
          </w:p>
        </w:tc>
      </w:tr>
      <w:tr w:rsidR="006D7EE7" w:rsidRPr="002627BA" w14:paraId="77CB1914" w14:textId="77777777" w:rsidTr="008834E2">
        <w:trPr>
          <w:trHeight w:val="285"/>
        </w:trPr>
        <w:tc>
          <w:tcPr>
            <w:tcW w:w="3256" w:type="dxa"/>
            <w:vMerge/>
          </w:tcPr>
          <w:p w14:paraId="3301EA2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B808D31" w14:textId="77777777" w:rsidR="006D7EE7" w:rsidRPr="002627BA" w:rsidRDefault="006D7EE7" w:rsidP="002627BA">
            <w:pPr>
              <w:spacing w:line="360" w:lineRule="auto"/>
              <w:jc w:val="center"/>
              <w:rPr>
                <w:sz w:val="24"/>
              </w:rPr>
            </w:pPr>
            <w:r w:rsidRPr="002627BA">
              <w:rPr>
                <w:sz w:val="24"/>
              </w:rPr>
              <w:t>72.5</w:t>
            </w:r>
          </w:p>
        </w:tc>
        <w:tc>
          <w:tcPr>
            <w:tcW w:w="2835" w:type="dxa"/>
            <w:tcBorders>
              <w:top w:val="nil"/>
              <w:bottom w:val="nil"/>
            </w:tcBorders>
            <w:noWrap/>
            <w:hideMark/>
          </w:tcPr>
          <w:p w14:paraId="3DB58564" w14:textId="77777777" w:rsidR="006D7EE7" w:rsidRPr="002627BA" w:rsidRDefault="006D7EE7" w:rsidP="002627BA">
            <w:pPr>
              <w:spacing w:line="360" w:lineRule="auto"/>
              <w:jc w:val="center"/>
              <w:rPr>
                <w:sz w:val="24"/>
              </w:rPr>
            </w:pPr>
            <w:r w:rsidRPr="002627BA">
              <w:rPr>
                <w:sz w:val="24"/>
              </w:rPr>
              <w:t>-4.96738</w:t>
            </w:r>
          </w:p>
        </w:tc>
      </w:tr>
      <w:tr w:rsidR="006D7EE7" w:rsidRPr="002627BA" w14:paraId="2B40405D" w14:textId="77777777" w:rsidTr="008834E2">
        <w:trPr>
          <w:trHeight w:val="285"/>
        </w:trPr>
        <w:tc>
          <w:tcPr>
            <w:tcW w:w="3256" w:type="dxa"/>
            <w:vMerge/>
          </w:tcPr>
          <w:p w14:paraId="458E069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4A04956" w14:textId="77777777" w:rsidR="006D7EE7" w:rsidRPr="002627BA" w:rsidRDefault="006D7EE7" w:rsidP="002627BA">
            <w:pPr>
              <w:spacing w:line="360" w:lineRule="auto"/>
              <w:jc w:val="center"/>
              <w:rPr>
                <w:sz w:val="24"/>
              </w:rPr>
            </w:pPr>
            <w:r w:rsidRPr="002627BA">
              <w:rPr>
                <w:sz w:val="24"/>
              </w:rPr>
              <w:t>72.5</w:t>
            </w:r>
          </w:p>
        </w:tc>
        <w:tc>
          <w:tcPr>
            <w:tcW w:w="2835" w:type="dxa"/>
            <w:tcBorders>
              <w:top w:val="nil"/>
              <w:bottom w:val="nil"/>
            </w:tcBorders>
            <w:noWrap/>
            <w:hideMark/>
          </w:tcPr>
          <w:p w14:paraId="442A7110" w14:textId="77777777" w:rsidR="006D7EE7" w:rsidRPr="002627BA" w:rsidRDefault="006D7EE7" w:rsidP="002627BA">
            <w:pPr>
              <w:spacing w:line="360" w:lineRule="auto"/>
              <w:jc w:val="center"/>
              <w:rPr>
                <w:sz w:val="24"/>
              </w:rPr>
            </w:pPr>
            <w:r w:rsidRPr="002627BA">
              <w:rPr>
                <w:sz w:val="24"/>
              </w:rPr>
              <w:t>-4.58939</w:t>
            </w:r>
          </w:p>
        </w:tc>
      </w:tr>
      <w:tr w:rsidR="006D7EE7" w:rsidRPr="002627BA" w14:paraId="20001B86" w14:textId="77777777" w:rsidTr="008834E2">
        <w:trPr>
          <w:trHeight w:val="285"/>
        </w:trPr>
        <w:tc>
          <w:tcPr>
            <w:tcW w:w="3256" w:type="dxa"/>
            <w:vMerge/>
          </w:tcPr>
          <w:p w14:paraId="5AF2098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26530EE" w14:textId="77777777" w:rsidR="006D7EE7" w:rsidRPr="002627BA" w:rsidRDefault="006D7EE7" w:rsidP="002627BA">
            <w:pPr>
              <w:spacing w:line="360" w:lineRule="auto"/>
              <w:jc w:val="center"/>
              <w:rPr>
                <w:sz w:val="24"/>
              </w:rPr>
            </w:pPr>
            <w:r w:rsidRPr="002627BA">
              <w:rPr>
                <w:sz w:val="24"/>
              </w:rPr>
              <w:t>72.5</w:t>
            </w:r>
          </w:p>
        </w:tc>
        <w:tc>
          <w:tcPr>
            <w:tcW w:w="2835" w:type="dxa"/>
            <w:tcBorders>
              <w:top w:val="nil"/>
              <w:bottom w:val="nil"/>
            </w:tcBorders>
            <w:noWrap/>
            <w:hideMark/>
          </w:tcPr>
          <w:p w14:paraId="4F12D19C" w14:textId="77777777" w:rsidR="006D7EE7" w:rsidRPr="002627BA" w:rsidRDefault="006D7EE7" w:rsidP="002627BA">
            <w:pPr>
              <w:spacing w:line="360" w:lineRule="auto"/>
              <w:jc w:val="center"/>
              <w:rPr>
                <w:sz w:val="24"/>
              </w:rPr>
            </w:pPr>
            <w:r w:rsidRPr="002627BA">
              <w:rPr>
                <w:sz w:val="24"/>
              </w:rPr>
              <w:t>-4.67985</w:t>
            </w:r>
          </w:p>
        </w:tc>
      </w:tr>
      <w:tr w:rsidR="006D7EE7" w:rsidRPr="002627BA" w14:paraId="25B3AA9C" w14:textId="77777777" w:rsidTr="008834E2">
        <w:trPr>
          <w:trHeight w:val="285"/>
        </w:trPr>
        <w:tc>
          <w:tcPr>
            <w:tcW w:w="3256" w:type="dxa"/>
            <w:vMerge/>
          </w:tcPr>
          <w:p w14:paraId="3F2CB2F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0DA1B39" w14:textId="77777777" w:rsidR="006D7EE7" w:rsidRPr="002627BA" w:rsidRDefault="006D7EE7" w:rsidP="002627BA">
            <w:pPr>
              <w:spacing w:line="360" w:lineRule="auto"/>
              <w:jc w:val="center"/>
              <w:rPr>
                <w:sz w:val="24"/>
              </w:rPr>
            </w:pPr>
            <w:r w:rsidRPr="002627BA">
              <w:rPr>
                <w:sz w:val="24"/>
              </w:rPr>
              <w:t>72.5</w:t>
            </w:r>
          </w:p>
        </w:tc>
        <w:tc>
          <w:tcPr>
            <w:tcW w:w="2835" w:type="dxa"/>
            <w:tcBorders>
              <w:top w:val="nil"/>
              <w:bottom w:val="nil"/>
            </w:tcBorders>
            <w:noWrap/>
            <w:hideMark/>
          </w:tcPr>
          <w:p w14:paraId="3A5338B7" w14:textId="77777777" w:rsidR="006D7EE7" w:rsidRPr="002627BA" w:rsidRDefault="006D7EE7" w:rsidP="002627BA">
            <w:pPr>
              <w:spacing w:line="360" w:lineRule="auto"/>
              <w:jc w:val="center"/>
              <w:rPr>
                <w:sz w:val="24"/>
              </w:rPr>
            </w:pPr>
            <w:r w:rsidRPr="002627BA">
              <w:rPr>
                <w:sz w:val="24"/>
              </w:rPr>
              <w:t>-4.48149</w:t>
            </w:r>
          </w:p>
        </w:tc>
      </w:tr>
      <w:tr w:rsidR="006D7EE7" w:rsidRPr="002627BA" w14:paraId="0EF86608" w14:textId="77777777" w:rsidTr="008834E2">
        <w:trPr>
          <w:trHeight w:val="285"/>
        </w:trPr>
        <w:tc>
          <w:tcPr>
            <w:tcW w:w="3256" w:type="dxa"/>
            <w:vMerge/>
          </w:tcPr>
          <w:p w14:paraId="78A4EC4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A083B53" w14:textId="77777777" w:rsidR="006D7EE7" w:rsidRPr="002627BA" w:rsidRDefault="006D7EE7" w:rsidP="002627BA">
            <w:pPr>
              <w:spacing w:line="360" w:lineRule="auto"/>
              <w:jc w:val="center"/>
              <w:rPr>
                <w:sz w:val="24"/>
              </w:rPr>
            </w:pPr>
            <w:r w:rsidRPr="002627BA">
              <w:rPr>
                <w:sz w:val="24"/>
              </w:rPr>
              <w:t>72.5</w:t>
            </w:r>
          </w:p>
        </w:tc>
        <w:tc>
          <w:tcPr>
            <w:tcW w:w="2835" w:type="dxa"/>
            <w:tcBorders>
              <w:top w:val="nil"/>
              <w:bottom w:val="nil"/>
            </w:tcBorders>
            <w:noWrap/>
            <w:hideMark/>
          </w:tcPr>
          <w:p w14:paraId="58D8C487" w14:textId="77777777" w:rsidR="006D7EE7" w:rsidRPr="002627BA" w:rsidRDefault="006D7EE7" w:rsidP="002627BA">
            <w:pPr>
              <w:spacing w:line="360" w:lineRule="auto"/>
              <w:jc w:val="center"/>
              <w:rPr>
                <w:sz w:val="24"/>
              </w:rPr>
            </w:pPr>
            <w:r w:rsidRPr="002627BA">
              <w:rPr>
                <w:sz w:val="24"/>
              </w:rPr>
              <w:t>-4.41454</w:t>
            </w:r>
          </w:p>
        </w:tc>
      </w:tr>
      <w:tr w:rsidR="006D7EE7" w:rsidRPr="002627BA" w14:paraId="0E01FFC0" w14:textId="77777777" w:rsidTr="008834E2">
        <w:trPr>
          <w:trHeight w:val="285"/>
        </w:trPr>
        <w:tc>
          <w:tcPr>
            <w:tcW w:w="3256" w:type="dxa"/>
            <w:vMerge/>
          </w:tcPr>
          <w:p w14:paraId="6A6F057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03187CA" w14:textId="77777777" w:rsidR="006D7EE7" w:rsidRPr="002627BA" w:rsidRDefault="006D7EE7" w:rsidP="002627BA">
            <w:pPr>
              <w:spacing w:line="360" w:lineRule="auto"/>
              <w:jc w:val="center"/>
              <w:rPr>
                <w:sz w:val="24"/>
              </w:rPr>
            </w:pPr>
            <w:r w:rsidRPr="002627BA">
              <w:rPr>
                <w:sz w:val="24"/>
              </w:rPr>
              <w:t>72.5</w:t>
            </w:r>
          </w:p>
        </w:tc>
        <w:tc>
          <w:tcPr>
            <w:tcW w:w="2835" w:type="dxa"/>
            <w:tcBorders>
              <w:top w:val="nil"/>
              <w:bottom w:val="nil"/>
            </w:tcBorders>
            <w:noWrap/>
            <w:hideMark/>
          </w:tcPr>
          <w:p w14:paraId="473316E4" w14:textId="77777777" w:rsidR="006D7EE7" w:rsidRPr="002627BA" w:rsidRDefault="006D7EE7" w:rsidP="002627BA">
            <w:pPr>
              <w:spacing w:line="360" w:lineRule="auto"/>
              <w:jc w:val="center"/>
              <w:rPr>
                <w:sz w:val="24"/>
              </w:rPr>
            </w:pPr>
            <w:r w:rsidRPr="002627BA">
              <w:rPr>
                <w:sz w:val="24"/>
              </w:rPr>
              <w:t>-4.51145</w:t>
            </w:r>
          </w:p>
        </w:tc>
      </w:tr>
      <w:tr w:rsidR="006D7EE7" w:rsidRPr="002627BA" w14:paraId="0F7039A8" w14:textId="77777777" w:rsidTr="008834E2">
        <w:trPr>
          <w:trHeight w:val="285"/>
        </w:trPr>
        <w:tc>
          <w:tcPr>
            <w:tcW w:w="3256" w:type="dxa"/>
            <w:vMerge/>
          </w:tcPr>
          <w:p w14:paraId="7DBD10D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93BC266" w14:textId="77777777" w:rsidR="006D7EE7" w:rsidRPr="002627BA" w:rsidRDefault="006D7EE7" w:rsidP="002627BA">
            <w:pPr>
              <w:spacing w:line="360" w:lineRule="auto"/>
              <w:jc w:val="center"/>
              <w:rPr>
                <w:sz w:val="24"/>
              </w:rPr>
            </w:pPr>
            <w:r w:rsidRPr="002627BA">
              <w:rPr>
                <w:sz w:val="24"/>
              </w:rPr>
              <w:t>72.5</w:t>
            </w:r>
          </w:p>
        </w:tc>
        <w:tc>
          <w:tcPr>
            <w:tcW w:w="2835" w:type="dxa"/>
            <w:tcBorders>
              <w:top w:val="nil"/>
              <w:bottom w:val="nil"/>
            </w:tcBorders>
            <w:noWrap/>
            <w:hideMark/>
          </w:tcPr>
          <w:p w14:paraId="649DA92E" w14:textId="77777777" w:rsidR="006D7EE7" w:rsidRPr="002627BA" w:rsidRDefault="006D7EE7" w:rsidP="002627BA">
            <w:pPr>
              <w:spacing w:line="360" w:lineRule="auto"/>
              <w:jc w:val="center"/>
              <w:rPr>
                <w:sz w:val="24"/>
              </w:rPr>
            </w:pPr>
            <w:r w:rsidRPr="002627BA">
              <w:rPr>
                <w:sz w:val="24"/>
              </w:rPr>
              <w:t>-4.4786</w:t>
            </w:r>
          </w:p>
        </w:tc>
      </w:tr>
      <w:tr w:rsidR="006D7EE7" w:rsidRPr="002627BA" w14:paraId="6CA73DAA" w14:textId="77777777" w:rsidTr="008834E2">
        <w:trPr>
          <w:trHeight w:val="285"/>
        </w:trPr>
        <w:tc>
          <w:tcPr>
            <w:tcW w:w="3256" w:type="dxa"/>
            <w:vMerge/>
          </w:tcPr>
          <w:p w14:paraId="5F60A3B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9769554" w14:textId="77777777" w:rsidR="006D7EE7" w:rsidRPr="002627BA" w:rsidRDefault="006D7EE7" w:rsidP="002627BA">
            <w:pPr>
              <w:spacing w:line="360" w:lineRule="auto"/>
              <w:jc w:val="center"/>
              <w:rPr>
                <w:sz w:val="24"/>
              </w:rPr>
            </w:pPr>
            <w:r w:rsidRPr="002627BA">
              <w:rPr>
                <w:sz w:val="24"/>
              </w:rPr>
              <w:t>72.5</w:t>
            </w:r>
          </w:p>
        </w:tc>
        <w:tc>
          <w:tcPr>
            <w:tcW w:w="2835" w:type="dxa"/>
            <w:tcBorders>
              <w:top w:val="nil"/>
              <w:bottom w:val="nil"/>
            </w:tcBorders>
            <w:noWrap/>
            <w:hideMark/>
          </w:tcPr>
          <w:p w14:paraId="754B812B" w14:textId="77777777" w:rsidR="006D7EE7" w:rsidRPr="002627BA" w:rsidRDefault="006D7EE7" w:rsidP="002627BA">
            <w:pPr>
              <w:spacing w:line="360" w:lineRule="auto"/>
              <w:jc w:val="center"/>
              <w:rPr>
                <w:sz w:val="24"/>
              </w:rPr>
            </w:pPr>
            <w:r w:rsidRPr="002627BA">
              <w:rPr>
                <w:sz w:val="24"/>
              </w:rPr>
              <w:t>-4.80024</w:t>
            </w:r>
          </w:p>
        </w:tc>
      </w:tr>
      <w:tr w:rsidR="006D7EE7" w:rsidRPr="002627BA" w14:paraId="3880F0E8" w14:textId="77777777" w:rsidTr="008834E2">
        <w:trPr>
          <w:trHeight w:val="285"/>
        </w:trPr>
        <w:tc>
          <w:tcPr>
            <w:tcW w:w="3256" w:type="dxa"/>
            <w:vMerge/>
          </w:tcPr>
          <w:p w14:paraId="66F5841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3D93E65" w14:textId="77777777" w:rsidR="006D7EE7" w:rsidRPr="002627BA" w:rsidRDefault="006D7EE7" w:rsidP="002627BA">
            <w:pPr>
              <w:spacing w:line="360" w:lineRule="auto"/>
              <w:jc w:val="center"/>
              <w:rPr>
                <w:sz w:val="24"/>
              </w:rPr>
            </w:pPr>
            <w:r w:rsidRPr="002627BA">
              <w:rPr>
                <w:sz w:val="24"/>
              </w:rPr>
              <w:t>76.5</w:t>
            </w:r>
          </w:p>
        </w:tc>
        <w:tc>
          <w:tcPr>
            <w:tcW w:w="2835" w:type="dxa"/>
            <w:tcBorders>
              <w:top w:val="nil"/>
              <w:bottom w:val="nil"/>
            </w:tcBorders>
            <w:noWrap/>
            <w:hideMark/>
          </w:tcPr>
          <w:p w14:paraId="703B92F0" w14:textId="77777777" w:rsidR="006D7EE7" w:rsidRPr="002627BA" w:rsidRDefault="006D7EE7" w:rsidP="002627BA">
            <w:pPr>
              <w:spacing w:line="360" w:lineRule="auto"/>
              <w:jc w:val="center"/>
              <w:rPr>
                <w:sz w:val="24"/>
              </w:rPr>
            </w:pPr>
            <w:r w:rsidRPr="002627BA">
              <w:rPr>
                <w:sz w:val="24"/>
              </w:rPr>
              <w:t>-4.7333</w:t>
            </w:r>
          </w:p>
        </w:tc>
      </w:tr>
      <w:tr w:rsidR="006D7EE7" w:rsidRPr="002627BA" w14:paraId="38C8E85D" w14:textId="77777777" w:rsidTr="008834E2">
        <w:trPr>
          <w:trHeight w:val="285"/>
        </w:trPr>
        <w:tc>
          <w:tcPr>
            <w:tcW w:w="3256" w:type="dxa"/>
            <w:vMerge/>
          </w:tcPr>
          <w:p w14:paraId="45A6C78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A415851" w14:textId="77777777" w:rsidR="006D7EE7" w:rsidRPr="002627BA" w:rsidRDefault="006D7EE7" w:rsidP="002627BA">
            <w:pPr>
              <w:spacing w:line="360" w:lineRule="auto"/>
              <w:jc w:val="center"/>
              <w:rPr>
                <w:sz w:val="24"/>
              </w:rPr>
            </w:pPr>
            <w:r w:rsidRPr="002627BA">
              <w:rPr>
                <w:sz w:val="24"/>
              </w:rPr>
              <w:t>77.1</w:t>
            </w:r>
          </w:p>
        </w:tc>
        <w:tc>
          <w:tcPr>
            <w:tcW w:w="2835" w:type="dxa"/>
            <w:tcBorders>
              <w:top w:val="nil"/>
              <w:bottom w:val="nil"/>
            </w:tcBorders>
            <w:noWrap/>
            <w:hideMark/>
          </w:tcPr>
          <w:p w14:paraId="27E5DFD6" w14:textId="77777777" w:rsidR="006D7EE7" w:rsidRPr="002627BA" w:rsidRDefault="006D7EE7" w:rsidP="002627BA">
            <w:pPr>
              <w:spacing w:line="360" w:lineRule="auto"/>
              <w:jc w:val="center"/>
              <w:rPr>
                <w:sz w:val="24"/>
              </w:rPr>
            </w:pPr>
            <w:r w:rsidRPr="002627BA">
              <w:rPr>
                <w:sz w:val="24"/>
              </w:rPr>
              <w:t>-4.79425</w:t>
            </w:r>
          </w:p>
        </w:tc>
      </w:tr>
      <w:tr w:rsidR="006D7EE7" w:rsidRPr="002627BA" w14:paraId="435735CA" w14:textId="77777777" w:rsidTr="008834E2">
        <w:trPr>
          <w:trHeight w:val="285"/>
        </w:trPr>
        <w:tc>
          <w:tcPr>
            <w:tcW w:w="3256" w:type="dxa"/>
            <w:vMerge/>
          </w:tcPr>
          <w:p w14:paraId="0E87068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D128BEF" w14:textId="77777777" w:rsidR="006D7EE7" w:rsidRPr="002627BA" w:rsidRDefault="006D7EE7" w:rsidP="002627BA">
            <w:pPr>
              <w:spacing w:line="360" w:lineRule="auto"/>
              <w:jc w:val="center"/>
              <w:rPr>
                <w:sz w:val="24"/>
              </w:rPr>
            </w:pPr>
            <w:r w:rsidRPr="002627BA">
              <w:rPr>
                <w:sz w:val="24"/>
              </w:rPr>
              <w:t>77.5</w:t>
            </w:r>
          </w:p>
        </w:tc>
        <w:tc>
          <w:tcPr>
            <w:tcW w:w="2835" w:type="dxa"/>
            <w:tcBorders>
              <w:top w:val="nil"/>
              <w:bottom w:val="nil"/>
            </w:tcBorders>
            <w:noWrap/>
            <w:hideMark/>
          </w:tcPr>
          <w:p w14:paraId="7B8F4BAD" w14:textId="77777777" w:rsidR="006D7EE7" w:rsidRPr="002627BA" w:rsidRDefault="006D7EE7" w:rsidP="002627BA">
            <w:pPr>
              <w:spacing w:line="360" w:lineRule="auto"/>
              <w:jc w:val="center"/>
              <w:rPr>
                <w:sz w:val="24"/>
              </w:rPr>
            </w:pPr>
            <w:r w:rsidRPr="002627BA">
              <w:rPr>
                <w:sz w:val="24"/>
              </w:rPr>
              <w:t>-5.04479</w:t>
            </w:r>
          </w:p>
        </w:tc>
      </w:tr>
      <w:tr w:rsidR="006D7EE7" w:rsidRPr="002627BA" w14:paraId="4E522E7C" w14:textId="77777777" w:rsidTr="008834E2">
        <w:trPr>
          <w:trHeight w:val="285"/>
        </w:trPr>
        <w:tc>
          <w:tcPr>
            <w:tcW w:w="3256" w:type="dxa"/>
            <w:vMerge/>
          </w:tcPr>
          <w:p w14:paraId="03B76FA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F4361BD" w14:textId="77777777" w:rsidR="006D7EE7" w:rsidRPr="002627BA" w:rsidRDefault="006D7EE7" w:rsidP="002627BA">
            <w:pPr>
              <w:spacing w:line="360" w:lineRule="auto"/>
              <w:jc w:val="center"/>
              <w:rPr>
                <w:sz w:val="24"/>
              </w:rPr>
            </w:pPr>
            <w:r w:rsidRPr="002627BA">
              <w:rPr>
                <w:sz w:val="24"/>
              </w:rPr>
              <w:t>77.5</w:t>
            </w:r>
          </w:p>
        </w:tc>
        <w:tc>
          <w:tcPr>
            <w:tcW w:w="2835" w:type="dxa"/>
            <w:tcBorders>
              <w:top w:val="nil"/>
              <w:bottom w:val="nil"/>
            </w:tcBorders>
            <w:noWrap/>
            <w:hideMark/>
          </w:tcPr>
          <w:p w14:paraId="4709641B" w14:textId="77777777" w:rsidR="006D7EE7" w:rsidRPr="002627BA" w:rsidRDefault="006D7EE7" w:rsidP="002627BA">
            <w:pPr>
              <w:spacing w:line="360" w:lineRule="auto"/>
              <w:jc w:val="center"/>
              <w:rPr>
                <w:sz w:val="24"/>
              </w:rPr>
            </w:pPr>
            <w:r w:rsidRPr="002627BA">
              <w:rPr>
                <w:sz w:val="24"/>
              </w:rPr>
              <w:t>-4.62819</w:t>
            </w:r>
          </w:p>
        </w:tc>
      </w:tr>
      <w:tr w:rsidR="006D7EE7" w:rsidRPr="002627BA" w14:paraId="62C9CF3D" w14:textId="77777777" w:rsidTr="008834E2">
        <w:trPr>
          <w:trHeight w:val="285"/>
        </w:trPr>
        <w:tc>
          <w:tcPr>
            <w:tcW w:w="3256" w:type="dxa"/>
            <w:vMerge/>
          </w:tcPr>
          <w:p w14:paraId="41CE1A3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AD1BC81" w14:textId="77777777" w:rsidR="006D7EE7" w:rsidRPr="002627BA" w:rsidRDefault="006D7EE7" w:rsidP="002627BA">
            <w:pPr>
              <w:spacing w:line="360" w:lineRule="auto"/>
              <w:jc w:val="center"/>
              <w:rPr>
                <w:sz w:val="24"/>
              </w:rPr>
            </w:pPr>
            <w:r w:rsidRPr="002627BA">
              <w:rPr>
                <w:sz w:val="24"/>
              </w:rPr>
              <w:t>77.5</w:t>
            </w:r>
          </w:p>
        </w:tc>
        <w:tc>
          <w:tcPr>
            <w:tcW w:w="2835" w:type="dxa"/>
            <w:tcBorders>
              <w:top w:val="nil"/>
              <w:bottom w:val="nil"/>
            </w:tcBorders>
            <w:noWrap/>
            <w:hideMark/>
          </w:tcPr>
          <w:p w14:paraId="7B395DA0" w14:textId="77777777" w:rsidR="006D7EE7" w:rsidRPr="002627BA" w:rsidRDefault="006D7EE7" w:rsidP="002627BA">
            <w:pPr>
              <w:spacing w:line="360" w:lineRule="auto"/>
              <w:jc w:val="center"/>
              <w:rPr>
                <w:sz w:val="24"/>
              </w:rPr>
            </w:pPr>
            <w:r w:rsidRPr="002627BA">
              <w:rPr>
                <w:sz w:val="24"/>
              </w:rPr>
              <w:t>-4.77109</w:t>
            </w:r>
          </w:p>
        </w:tc>
      </w:tr>
      <w:tr w:rsidR="006D7EE7" w:rsidRPr="002627BA" w14:paraId="0DA7B619" w14:textId="77777777" w:rsidTr="008834E2">
        <w:trPr>
          <w:trHeight w:val="285"/>
        </w:trPr>
        <w:tc>
          <w:tcPr>
            <w:tcW w:w="3256" w:type="dxa"/>
            <w:vMerge/>
          </w:tcPr>
          <w:p w14:paraId="73204AC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8E1722F" w14:textId="77777777" w:rsidR="006D7EE7" w:rsidRPr="002627BA" w:rsidRDefault="006D7EE7" w:rsidP="002627BA">
            <w:pPr>
              <w:spacing w:line="360" w:lineRule="auto"/>
              <w:jc w:val="center"/>
              <w:rPr>
                <w:sz w:val="24"/>
              </w:rPr>
            </w:pPr>
            <w:r w:rsidRPr="002627BA">
              <w:rPr>
                <w:sz w:val="24"/>
              </w:rPr>
              <w:t>77.5</w:t>
            </w:r>
          </w:p>
        </w:tc>
        <w:tc>
          <w:tcPr>
            <w:tcW w:w="2835" w:type="dxa"/>
            <w:tcBorders>
              <w:top w:val="nil"/>
              <w:bottom w:val="nil"/>
            </w:tcBorders>
            <w:noWrap/>
            <w:hideMark/>
          </w:tcPr>
          <w:p w14:paraId="3BE6506A" w14:textId="77777777" w:rsidR="006D7EE7" w:rsidRPr="002627BA" w:rsidRDefault="006D7EE7" w:rsidP="002627BA">
            <w:pPr>
              <w:spacing w:line="360" w:lineRule="auto"/>
              <w:jc w:val="center"/>
              <w:rPr>
                <w:sz w:val="24"/>
              </w:rPr>
            </w:pPr>
            <w:r w:rsidRPr="002627BA">
              <w:rPr>
                <w:sz w:val="24"/>
              </w:rPr>
              <w:t>-4.5784</w:t>
            </w:r>
          </w:p>
        </w:tc>
      </w:tr>
      <w:tr w:rsidR="006D7EE7" w:rsidRPr="002627BA" w14:paraId="289015C5" w14:textId="77777777" w:rsidTr="008834E2">
        <w:trPr>
          <w:trHeight w:val="285"/>
        </w:trPr>
        <w:tc>
          <w:tcPr>
            <w:tcW w:w="3256" w:type="dxa"/>
            <w:vMerge/>
          </w:tcPr>
          <w:p w14:paraId="76018A6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427DA3A" w14:textId="77777777" w:rsidR="006D7EE7" w:rsidRPr="002627BA" w:rsidRDefault="006D7EE7" w:rsidP="002627BA">
            <w:pPr>
              <w:spacing w:line="360" w:lineRule="auto"/>
              <w:jc w:val="center"/>
              <w:rPr>
                <w:sz w:val="24"/>
              </w:rPr>
            </w:pPr>
            <w:r w:rsidRPr="002627BA">
              <w:rPr>
                <w:sz w:val="24"/>
              </w:rPr>
              <w:t>77.5</w:t>
            </w:r>
          </w:p>
        </w:tc>
        <w:tc>
          <w:tcPr>
            <w:tcW w:w="2835" w:type="dxa"/>
            <w:tcBorders>
              <w:top w:val="nil"/>
              <w:bottom w:val="nil"/>
            </w:tcBorders>
            <w:noWrap/>
            <w:hideMark/>
          </w:tcPr>
          <w:p w14:paraId="77EBB51D" w14:textId="77777777" w:rsidR="006D7EE7" w:rsidRPr="002627BA" w:rsidRDefault="006D7EE7" w:rsidP="002627BA">
            <w:pPr>
              <w:spacing w:line="360" w:lineRule="auto"/>
              <w:jc w:val="center"/>
              <w:rPr>
                <w:sz w:val="24"/>
              </w:rPr>
            </w:pPr>
            <w:r w:rsidRPr="002627BA">
              <w:rPr>
                <w:sz w:val="24"/>
              </w:rPr>
              <w:t>-4.39751</w:t>
            </w:r>
          </w:p>
        </w:tc>
      </w:tr>
      <w:tr w:rsidR="006D7EE7" w:rsidRPr="002627BA" w14:paraId="2DC066D9" w14:textId="77777777" w:rsidTr="008834E2">
        <w:trPr>
          <w:trHeight w:val="285"/>
        </w:trPr>
        <w:tc>
          <w:tcPr>
            <w:tcW w:w="3256" w:type="dxa"/>
            <w:vMerge/>
          </w:tcPr>
          <w:p w14:paraId="3A9FE05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26E1ECF" w14:textId="77777777" w:rsidR="006D7EE7" w:rsidRPr="002627BA" w:rsidRDefault="006D7EE7" w:rsidP="002627BA">
            <w:pPr>
              <w:spacing w:line="360" w:lineRule="auto"/>
              <w:jc w:val="center"/>
              <w:rPr>
                <w:sz w:val="24"/>
              </w:rPr>
            </w:pPr>
            <w:r w:rsidRPr="002627BA">
              <w:rPr>
                <w:sz w:val="24"/>
              </w:rPr>
              <w:t>77.5</w:t>
            </w:r>
          </w:p>
        </w:tc>
        <w:tc>
          <w:tcPr>
            <w:tcW w:w="2835" w:type="dxa"/>
            <w:tcBorders>
              <w:top w:val="nil"/>
              <w:bottom w:val="nil"/>
            </w:tcBorders>
            <w:noWrap/>
            <w:hideMark/>
          </w:tcPr>
          <w:p w14:paraId="75A09D53" w14:textId="77777777" w:rsidR="006D7EE7" w:rsidRPr="002627BA" w:rsidRDefault="006D7EE7" w:rsidP="002627BA">
            <w:pPr>
              <w:spacing w:line="360" w:lineRule="auto"/>
              <w:jc w:val="center"/>
              <w:rPr>
                <w:sz w:val="24"/>
              </w:rPr>
            </w:pPr>
            <w:r w:rsidRPr="002627BA">
              <w:rPr>
                <w:sz w:val="24"/>
              </w:rPr>
              <w:t>-4.64898</w:t>
            </w:r>
          </w:p>
        </w:tc>
      </w:tr>
      <w:tr w:rsidR="006D7EE7" w:rsidRPr="002627BA" w14:paraId="66FB32D9" w14:textId="77777777" w:rsidTr="008834E2">
        <w:trPr>
          <w:trHeight w:val="285"/>
        </w:trPr>
        <w:tc>
          <w:tcPr>
            <w:tcW w:w="3256" w:type="dxa"/>
            <w:vMerge/>
          </w:tcPr>
          <w:p w14:paraId="493669A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780D954" w14:textId="77777777" w:rsidR="006D7EE7" w:rsidRPr="002627BA" w:rsidRDefault="006D7EE7" w:rsidP="002627BA">
            <w:pPr>
              <w:spacing w:line="360" w:lineRule="auto"/>
              <w:jc w:val="center"/>
              <w:rPr>
                <w:sz w:val="24"/>
              </w:rPr>
            </w:pPr>
            <w:r w:rsidRPr="002627BA">
              <w:rPr>
                <w:sz w:val="24"/>
              </w:rPr>
              <w:t>77.5</w:t>
            </w:r>
          </w:p>
        </w:tc>
        <w:tc>
          <w:tcPr>
            <w:tcW w:w="2835" w:type="dxa"/>
            <w:tcBorders>
              <w:top w:val="nil"/>
              <w:bottom w:val="nil"/>
            </w:tcBorders>
            <w:noWrap/>
            <w:hideMark/>
          </w:tcPr>
          <w:p w14:paraId="351E504C" w14:textId="77777777" w:rsidR="006D7EE7" w:rsidRPr="002627BA" w:rsidRDefault="006D7EE7" w:rsidP="002627BA">
            <w:pPr>
              <w:spacing w:line="360" w:lineRule="auto"/>
              <w:jc w:val="center"/>
              <w:rPr>
                <w:sz w:val="24"/>
              </w:rPr>
            </w:pPr>
            <w:r w:rsidRPr="002627BA">
              <w:rPr>
                <w:sz w:val="24"/>
              </w:rPr>
              <w:t>-4.55721</w:t>
            </w:r>
          </w:p>
        </w:tc>
      </w:tr>
      <w:tr w:rsidR="006D7EE7" w:rsidRPr="002627BA" w14:paraId="4E7D2697" w14:textId="77777777" w:rsidTr="008834E2">
        <w:trPr>
          <w:trHeight w:val="285"/>
        </w:trPr>
        <w:tc>
          <w:tcPr>
            <w:tcW w:w="3256" w:type="dxa"/>
            <w:vMerge/>
          </w:tcPr>
          <w:p w14:paraId="4DDA945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57A6BFB" w14:textId="77777777" w:rsidR="006D7EE7" w:rsidRPr="002627BA" w:rsidRDefault="006D7EE7" w:rsidP="002627BA">
            <w:pPr>
              <w:spacing w:line="360" w:lineRule="auto"/>
              <w:jc w:val="center"/>
              <w:rPr>
                <w:sz w:val="24"/>
              </w:rPr>
            </w:pPr>
            <w:r w:rsidRPr="002627BA">
              <w:rPr>
                <w:sz w:val="24"/>
              </w:rPr>
              <w:t>77.5</w:t>
            </w:r>
          </w:p>
        </w:tc>
        <w:tc>
          <w:tcPr>
            <w:tcW w:w="2835" w:type="dxa"/>
            <w:tcBorders>
              <w:top w:val="nil"/>
              <w:bottom w:val="nil"/>
            </w:tcBorders>
            <w:noWrap/>
            <w:hideMark/>
          </w:tcPr>
          <w:p w14:paraId="548D5EDD" w14:textId="77777777" w:rsidR="006D7EE7" w:rsidRPr="002627BA" w:rsidRDefault="006D7EE7" w:rsidP="002627BA">
            <w:pPr>
              <w:spacing w:line="360" w:lineRule="auto"/>
              <w:jc w:val="center"/>
              <w:rPr>
                <w:sz w:val="24"/>
              </w:rPr>
            </w:pPr>
            <w:r w:rsidRPr="002627BA">
              <w:rPr>
                <w:sz w:val="24"/>
              </w:rPr>
              <w:t>-4.38112</w:t>
            </w:r>
          </w:p>
        </w:tc>
      </w:tr>
      <w:tr w:rsidR="006D7EE7" w:rsidRPr="002627BA" w14:paraId="4C97D785" w14:textId="77777777" w:rsidTr="008834E2">
        <w:trPr>
          <w:trHeight w:val="285"/>
        </w:trPr>
        <w:tc>
          <w:tcPr>
            <w:tcW w:w="3256" w:type="dxa"/>
            <w:vMerge/>
          </w:tcPr>
          <w:p w14:paraId="323E54A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C4391A5" w14:textId="77777777" w:rsidR="006D7EE7" w:rsidRPr="002627BA" w:rsidRDefault="006D7EE7" w:rsidP="002627BA">
            <w:pPr>
              <w:spacing w:line="360" w:lineRule="auto"/>
              <w:jc w:val="center"/>
              <w:rPr>
                <w:sz w:val="24"/>
              </w:rPr>
            </w:pPr>
            <w:r w:rsidRPr="002627BA">
              <w:rPr>
                <w:sz w:val="24"/>
              </w:rPr>
              <w:t>81.5</w:t>
            </w:r>
          </w:p>
        </w:tc>
        <w:tc>
          <w:tcPr>
            <w:tcW w:w="2835" w:type="dxa"/>
            <w:tcBorders>
              <w:top w:val="nil"/>
              <w:bottom w:val="nil"/>
            </w:tcBorders>
            <w:noWrap/>
            <w:hideMark/>
          </w:tcPr>
          <w:p w14:paraId="67373923" w14:textId="77777777" w:rsidR="006D7EE7" w:rsidRPr="002627BA" w:rsidRDefault="006D7EE7" w:rsidP="002627BA">
            <w:pPr>
              <w:spacing w:line="360" w:lineRule="auto"/>
              <w:jc w:val="center"/>
              <w:rPr>
                <w:sz w:val="24"/>
              </w:rPr>
            </w:pPr>
            <w:r w:rsidRPr="002627BA">
              <w:rPr>
                <w:sz w:val="24"/>
              </w:rPr>
              <w:t>-4.5857</w:t>
            </w:r>
          </w:p>
        </w:tc>
      </w:tr>
      <w:tr w:rsidR="006D7EE7" w:rsidRPr="002627BA" w14:paraId="764CE584" w14:textId="77777777" w:rsidTr="008834E2">
        <w:trPr>
          <w:trHeight w:val="285"/>
        </w:trPr>
        <w:tc>
          <w:tcPr>
            <w:tcW w:w="3256" w:type="dxa"/>
            <w:vMerge/>
          </w:tcPr>
          <w:p w14:paraId="7833E10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94DCAD2" w14:textId="77777777" w:rsidR="006D7EE7" w:rsidRPr="002627BA" w:rsidRDefault="006D7EE7" w:rsidP="002627BA">
            <w:pPr>
              <w:spacing w:line="360" w:lineRule="auto"/>
              <w:jc w:val="center"/>
              <w:rPr>
                <w:sz w:val="24"/>
              </w:rPr>
            </w:pPr>
            <w:r w:rsidRPr="002627BA">
              <w:rPr>
                <w:sz w:val="24"/>
              </w:rPr>
              <w:t>82.1</w:t>
            </w:r>
          </w:p>
        </w:tc>
        <w:tc>
          <w:tcPr>
            <w:tcW w:w="2835" w:type="dxa"/>
            <w:tcBorders>
              <w:top w:val="nil"/>
              <w:bottom w:val="nil"/>
            </w:tcBorders>
            <w:noWrap/>
            <w:hideMark/>
          </w:tcPr>
          <w:p w14:paraId="386ADA7E" w14:textId="77777777" w:rsidR="006D7EE7" w:rsidRPr="002627BA" w:rsidRDefault="006D7EE7" w:rsidP="002627BA">
            <w:pPr>
              <w:spacing w:line="360" w:lineRule="auto"/>
              <w:jc w:val="center"/>
              <w:rPr>
                <w:sz w:val="24"/>
              </w:rPr>
            </w:pPr>
            <w:r w:rsidRPr="002627BA">
              <w:rPr>
                <w:sz w:val="24"/>
              </w:rPr>
              <w:t>-4.67985</w:t>
            </w:r>
          </w:p>
        </w:tc>
      </w:tr>
      <w:tr w:rsidR="006D7EE7" w:rsidRPr="002627BA" w14:paraId="73914EAC" w14:textId="77777777" w:rsidTr="008834E2">
        <w:trPr>
          <w:trHeight w:val="285"/>
        </w:trPr>
        <w:tc>
          <w:tcPr>
            <w:tcW w:w="3256" w:type="dxa"/>
            <w:vMerge/>
          </w:tcPr>
          <w:p w14:paraId="7F0DFFA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7165A1A" w14:textId="77777777" w:rsidR="006D7EE7" w:rsidRPr="002627BA" w:rsidRDefault="006D7EE7" w:rsidP="002627BA">
            <w:pPr>
              <w:spacing w:line="360" w:lineRule="auto"/>
              <w:jc w:val="center"/>
              <w:rPr>
                <w:sz w:val="24"/>
              </w:rPr>
            </w:pPr>
            <w:r w:rsidRPr="002627BA">
              <w:rPr>
                <w:sz w:val="24"/>
              </w:rPr>
              <w:t>82.5</w:t>
            </w:r>
          </w:p>
        </w:tc>
        <w:tc>
          <w:tcPr>
            <w:tcW w:w="2835" w:type="dxa"/>
            <w:tcBorders>
              <w:top w:val="nil"/>
              <w:bottom w:val="nil"/>
            </w:tcBorders>
            <w:noWrap/>
            <w:hideMark/>
          </w:tcPr>
          <w:p w14:paraId="0F8B7196" w14:textId="77777777" w:rsidR="006D7EE7" w:rsidRPr="002627BA" w:rsidRDefault="006D7EE7" w:rsidP="002627BA">
            <w:pPr>
              <w:spacing w:line="360" w:lineRule="auto"/>
              <w:jc w:val="center"/>
              <w:rPr>
                <w:sz w:val="24"/>
              </w:rPr>
            </w:pPr>
            <w:r w:rsidRPr="002627BA">
              <w:rPr>
                <w:sz w:val="24"/>
              </w:rPr>
              <w:t>-5.11351</w:t>
            </w:r>
          </w:p>
        </w:tc>
      </w:tr>
      <w:tr w:rsidR="006D7EE7" w:rsidRPr="002627BA" w14:paraId="4122E71A" w14:textId="77777777" w:rsidTr="008834E2">
        <w:trPr>
          <w:trHeight w:val="285"/>
        </w:trPr>
        <w:tc>
          <w:tcPr>
            <w:tcW w:w="3256" w:type="dxa"/>
            <w:vMerge/>
          </w:tcPr>
          <w:p w14:paraId="28840BC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CC3BAE9" w14:textId="77777777" w:rsidR="006D7EE7" w:rsidRPr="002627BA" w:rsidRDefault="006D7EE7" w:rsidP="002627BA">
            <w:pPr>
              <w:spacing w:line="360" w:lineRule="auto"/>
              <w:jc w:val="center"/>
              <w:rPr>
                <w:sz w:val="24"/>
              </w:rPr>
            </w:pPr>
            <w:r w:rsidRPr="002627BA">
              <w:rPr>
                <w:sz w:val="24"/>
              </w:rPr>
              <w:t>82.5</w:t>
            </w:r>
          </w:p>
        </w:tc>
        <w:tc>
          <w:tcPr>
            <w:tcW w:w="2835" w:type="dxa"/>
            <w:tcBorders>
              <w:top w:val="nil"/>
              <w:bottom w:val="nil"/>
            </w:tcBorders>
            <w:noWrap/>
            <w:hideMark/>
          </w:tcPr>
          <w:p w14:paraId="2BE667A5" w14:textId="77777777" w:rsidR="006D7EE7" w:rsidRPr="002627BA" w:rsidRDefault="006D7EE7" w:rsidP="002627BA">
            <w:pPr>
              <w:spacing w:line="360" w:lineRule="auto"/>
              <w:jc w:val="center"/>
              <w:rPr>
                <w:sz w:val="24"/>
              </w:rPr>
            </w:pPr>
            <w:r w:rsidRPr="002627BA">
              <w:rPr>
                <w:sz w:val="24"/>
              </w:rPr>
              <w:t>-4.67985</w:t>
            </w:r>
          </w:p>
        </w:tc>
      </w:tr>
      <w:tr w:rsidR="006D7EE7" w:rsidRPr="002627BA" w14:paraId="30E1CF40" w14:textId="77777777" w:rsidTr="008834E2">
        <w:trPr>
          <w:trHeight w:val="285"/>
        </w:trPr>
        <w:tc>
          <w:tcPr>
            <w:tcW w:w="3256" w:type="dxa"/>
            <w:vMerge/>
          </w:tcPr>
          <w:p w14:paraId="7308B93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0B58A75" w14:textId="77777777" w:rsidR="006D7EE7" w:rsidRPr="002627BA" w:rsidRDefault="006D7EE7" w:rsidP="002627BA">
            <w:pPr>
              <w:spacing w:line="360" w:lineRule="auto"/>
              <w:jc w:val="center"/>
              <w:rPr>
                <w:sz w:val="24"/>
              </w:rPr>
            </w:pPr>
            <w:r w:rsidRPr="002627BA">
              <w:rPr>
                <w:sz w:val="24"/>
              </w:rPr>
              <w:t>82.5</w:t>
            </w:r>
          </w:p>
        </w:tc>
        <w:tc>
          <w:tcPr>
            <w:tcW w:w="2835" w:type="dxa"/>
            <w:tcBorders>
              <w:top w:val="nil"/>
              <w:bottom w:val="nil"/>
            </w:tcBorders>
            <w:noWrap/>
            <w:hideMark/>
          </w:tcPr>
          <w:p w14:paraId="3F8D7582" w14:textId="77777777" w:rsidR="006D7EE7" w:rsidRPr="002627BA" w:rsidRDefault="006D7EE7" w:rsidP="002627BA">
            <w:pPr>
              <w:spacing w:line="360" w:lineRule="auto"/>
              <w:jc w:val="center"/>
              <w:rPr>
                <w:sz w:val="24"/>
              </w:rPr>
            </w:pPr>
            <w:r w:rsidRPr="002627BA">
              <w:rPr>
                <w:sz w:val="24"/>
              </w:rPr>
              <w:t>-4.56767</w:t>
            </w:r>
          </w:p>
        </w:tc>
      </w:tr>
      <w:tr w:rsidR="006D7EE7" w:rsidRPr="002627BA" w14:paraId="6D485AFF" w14:textId="77777777" w:rsidTr="008834E2">
        <w:trPr>
          <w:trHeight w:val="285"/>
        </w:trPr>
        <w:tc>
          <w:tcPr>
            <w:tcW w:w="3256" w:type="dxa"/>
            <w:vMerge/>
          </w:tcPr>
          <w:p w14:paraId="61D8879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AD7892C" w14:textId="77777777" w:rsidR="006D7EE7" w:rsidRPr="002627BA" w:rsidRDefault="006D7EE7" w:rsidP="002627BA">
            <w:pPr>
              <w:spacing w:line="360" w:lineRule="auto"/>
              <w:jc w:val="center"/>
              <w:rPr>
                <w:sz w:val="24"/>
              </w:rPr>
            </w:pPr>
            <w:r w:rsidRPr="002627BA">
              <w:rPr>
                <w:sz w:val="24"/>
              </w:rPr>
              <w:t>82.5</w:t>
            </w:r>
          </w:p>
        </w:tc>
        <w:tc>
          <w:tcPr>
            <w:tcW w:w="2835" w:type="dxa"/>
            <w:tcBorders>
              <w:top w:val="nil"/>
              <w:bottom w:val="nil"/>
            </w:tcBorders>
            <w:noWrap/>
            <w:hideMark/>
          </w:tcPr>
          <w:p w14:paraId="49B62F7B" w14:textId="77777777" w:rsidR="006D7EE7" w:rsidRPr="002627BA" w:rsidRDefault="006D7EE7" w:rsidP="002627BA">
            <w:pPr>
              <w:spacing w:line="360" w:lineRule="auto"/>
              <w:jc w:val="center"/>
              <w:rPr>
                <w:sz w:val="24"/>
              </w:rPr>
            </w:pPr>
            <w:r w:rsidRPr="002627BA">
              <w:rPr>
                <w:sz w:val="24"/>
              </w:rPr>
              <w:t>-4.51145</w:t>
            </w:r>
          </w:p>
        </w:tc>
      </w:tr>
      <w:tr w:rsidR="006D7EE7" w:rsidRPr="002627BA" w14:paraId="78DA778D" w14:textId="77777777" w:rsidTr="008834E2">
        <w:trPr>
          <w:trHeight w:val="285"/>
        </w:trPr>
        <w:tc>
          <w:tcPr>
            <w:tcW w:w="3256" w:type="dxa"/>
            <w:vMerge/>
          </w:tcPr>
          <w:p w14:paraId="0BD7D64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24371EC" w14:textId="77777777" w:rsidR="006D7EE7" w:rsidRPr="002627BA" w:rsidRDefault="006D7EE7" w:rsidP="002627BA">
            <w:pPr>
              <w:spacing w:line="360" w:lineRule="auto"/>
              <w:jc w:val="center"/>
              <w:rPr>
                <w:sz w:val="24"/>
              </w:rPr>
            </w:pPr>
            <w:r w:rsidRPr="002627BA">
              <w:rPr>
                <w:sz w:val="24"/>
              </w:rPr>
              <w:t>82.5</w:t>
            </w:r>
          </w:p>
        </w:tc>
        <w:tc>
          <w:tcPr>
            <w:tcW w:w="2835" w:type="dxa"/>
            <w:tcBorders>
              <w:top w:val="nil"/>
              <w:bottom w:val="nil"/>
            </w:tcBorders>
            <w:noWrap/>
            <w:hideMark/>
          </w:tcPr>
          <w:p w14:paraId="207663AC" w14:textId="77777777" w:rsidR="006D7EE7" w:rsidRPr="002627BA" w:rsidRDefault="006D7EE7" w:rsidP="002627BA">
            <w:pPr>
              <w:spacing w:line="360" w:lineRule="auto"/>
              <w:jc w:val="center"/>
              <w:rPr>
                <w:sz w:val="24"/>
              </w:rPr>
            </w:pPr>
            <w:r w:rsidRPr="002627BA">
              <w:rPr>
                <w:sz w:val="24"/>
              </w:rPr>
              <w:t>-4.41454</w:t>
            </w:r>
          </w:p>
        </w:tc>
      </w:tr>
      <w:tr w:rsidR="006D7EE7" w:rsidRPr="002627BA" w14:paraId="7BB73DBB" w14:textId="77777777" w:rsidTr="008834E2">
        <w:trPr>
          <w:trHeight w:val="285"/>
        </w:trPr>
        <w:tc>
          <w:tcPr>
            <w:tcW w:w="3256" w:type="dxa"/>
            <w:vMerge/>
          </w:tcPr>
          <w:p w14:paraId="702953A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C7B428C" w14:textId="77777777" w:rsidR="006D7EE7" w:rsidRPr="002627BA" w:rsidRDefault="006D7EE7" w:rsidP="002627BA">
            <w:pPr>
              <w:spacing w:line="360" w:lineRule="auto"/>
              <w:jc w:val="center"/>
              <w:rPr>
                <w:sz w:val="24"/>
              </w:rPr>
            </w:pPr>
            <w:r w:rsidRPr="002627BA">
              <w:rPr>
                <w:sz w:val="24"/>
              </w:rPr>
              <w:t>82.5</w:t>
            </w:r>
          </w:p>
        </w:tc>
        <w:tc>
          <w:tcPr>
            <w:tcW w:w="2835" w:type="dxa"/>
            <w:tcBorders>
              <w:top w:val="nil"/>
              <w:bottom w:val="nil"/>
            </w:tcBorders>
            <w:noWrap/>
            <w:hideMark/>
          </w:tcPr>
          <w:p w14:paraId="1FB4F211" w14:textId="77777777" w:rsidR="006D7EE7" w:rsidRPr="002627BA" w:rsidRDefault="006D7EE7" w:rsidP="002627BA">
            <w:pPr>
              <w:spacing w:line="360" w:lineRule="auto"/>
              <w:jc w:val="center"/>
              <w:rPr>
                <w:sz w:val="24"/>
              </w:rPr>
            </w:pPr>
            <w:r w:rsidRPr="002627BA">
              <w:rPr>
                <w:sz w:val="24"/>
              </w:rPr>
              <w:t>-4.68909</w:t>
            </w:r>
          </w:p>
        </w:tc>
      </w:tr>
      <w:tr w:rsidR="006D7EE7" w:rsidRPr="002627BA" w14:paraId="4FEDCBDC" w14:textId="77777777" w:rsidTr="008834E2">
        <w:trPr>
          <w:trHeight w:val="285"/>
        </w:trPr>
        <w:tc>
          <w:tcPr>
            <w:tcW w:w="3256" w:type="dxa"/>
            <w:vMerge/>
          </w:tcPr>
          <w:p w14:paraId="3FC81AA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AB466D7" w14:textId="77777777" w:rsidR="006D7EE7" w:rsidRPr="002627BA" w:rsidRDefault="006D7EE7" w:rsidP="002627BA">
            <w:pPr>
              <w:spacing w:line="360" w:lineRule="auto"/>
              <w:jc w:val="center"/>
              <w:rPr>
                <w:sz w:val="24"/>
              </w:rPr>
            </w:pPr>
            <w:r w:rsidRPr="002627BA">
              <w:rPr>
                <w:sz w:val="24"/>
              </w:rPr>
              <w:t>82.5</w:t>
            </w:r>
          </w:p>
        </w:tc>
        <w:tc>
          <w:tcPr>
            <w:tcW w:w="2835" w:type="dxa"/>
            <w:tcBorders>
              <w:top w:val="nil"/>
              <w:bottom w:val="nil"/>
            </w:tcBorders>
            <w:noWrap/>
            <w:hideMark/>
          </w:tcPr>
          <w:p w14:paraId="75DA39F1" w14:textId="77777777" w:rsidR="006D7EE7" w:rsidRPr="002627BA" w:rsidRDefault="006D7EE7" w:rsidP="002627BA">
            <w:pPr>
              <w:spacing w:line="360" w:lineRule="auto"/>
              <w:jc w:val="center"/>
              <w:rPr>
                <w:sz w:val="24"/>
              </w:rPr>
            </w:pPr>
            <w:r w:rsidRPr="002627BA">
              <w:rPr>
                <w:sz w:val="24"/>
              </w:rPr>
              <w:t>-4.29585</w:t>
            </w:r>
          </w:p>
        </w:tc>
      </w:tr>
      <w:tr w:rsidR="006D7EE7" w:rsidRPr="002627BA" w14:paraId="036DAF44" w14:textId="77777777" w:rsidTr="008834E2">
        <w:trPr>
          <w:trHeight w:val="285"/>
        </w:trPr>
        <w:tc>
          <w:tcPr>
            <w:tcW w:w="3256" w:type="dxa"/>
            <w:vMerge/>
          </w:tcPr>
          <w:p w14:paraId="70B293C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DDB5558" w14:textId="77777777" w:rsidR="006D7EE7" w:rsidRPr="002627BA" w:rsidRDefault="006D7EE7" w:rsidP="002627BA">
            <w:pPr>
              <w:spacing w:line="360" w:lineRule="auto"/>
              <w:jc w:val="center"/>
              <w:rPr>
                <w:sz w:val="24"/>
              </w:rPr>
            </w:pPr>
            <w:r w:rsidRPr="002627BA">
              <w:rPr>
                <w:sz w:val="24"/>
              </w:rPr>
              <w:t>86.5</w:t>
            </w:r>
          </w:p>
        </w:tc>
        <w:tc>
          <w:tcPr>
            <w:tcW w:w="2835" w:type="dxa"/>
            <w:tcBorders>
              <w:top w:val="nil"/>
              <w:bottom w:val="nil"/>
            </w:tcBorders>
            <w:noWrap/>
            <w:hideMark/>
          </w:tcPr>
          <w:p w14:paraId="3265B8C2" w14:textId="77777777" w:rsidR="006D7EE7" w:rsidRPr="002627BA" w:rsidRDefault="006D7EE7" w:rsidP="002627BA">
            <w:pPr>
              <w:spacing w:line="360" w:lineRule="auto"/>
              <w:jc w:val="center"/>
              <w:rPr>
                <w:sz w:val="24"/>
              </w:rPr>
            </w:pPr>
            <w:r w:rsidRPr="002627BA">
              <w:rPr>
                <w:sz w:val="24"/>
              </w:rPr>
              <w:t>-4.77676</w:t>
            </w:r>
          </w:p>
        </w:tc>
      </w:tr>
      <w:tr w:rsidR="006D7EE7" w:rsidRPr="002627BA" w14:paraId="1B01C524" w14:textId="77777777" w:rsidTr="008834E2">
        <w:trPr>
          <w:trHeight w:val="285"/>
        </w:trPr>
        <w:tc>
          <w:tcPr>
            <w:tcW w:w="3256" w:type="dxa"/>
            <w:vMerge/>
          </w:tcPr>
          <w:p w14:paraId="21E96D7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3184233" w14:textId="77777777" w:rsidR="006D7EE7" w:rsidRPr="002627BA" w:rsidRDefault="006D7EE7" w:rsidP="002627BA">
            <w:pPr>
              <w:spacing w:line="360" w:lineRule="auto"/>
              <w:jc w:val="center"/>
              <w:rPr>
                <w:sz w:val="24"/>
              </w:rPr>
            </w:pPr>
            <w:r w:rsidRPr="002627BA">
              <w:rPr>
                <w:sz w:val="24"/>
              </w:rPr>
              <w:t>87.1</w:t>
            </w:r>
          </w:p>
        </w:tc>
        <w:tc>
          <w:tcPr>
            <w:tcW w:w="2835" w:type="dxa"/>
            <w:tcBorders>
              <w:top w:val="nil"/>
              <w:bottom w:val="nil"/>
            </w:tcBorders>
            <w:noWrap/>
            <w:hideMark/>
          </w:tcPr>
          <w:p w14:paraId="24B05035" w14:textId="77777777" w:rsidR="006D7EE7" w:rsidRPr="002627BA" w:rsidRDefault="006D7EE7" w:rsidP="002627BA">
            <w:pPr>
              <w:spacing w:line="360" w:lineRule="auto"/>
              <w:jc w:val="center"/>
              <w:rPr>
                <w:sz w:val="24"/>
              </w:rPr>
            </w:pPr>
            <w:r w:rsidRPr="002627BA">
              <w:rPr>
                <w:sz w:val="24"/>
              </w:rPr>
              <w:t>-4.69379</w:t>
            </w:r>
          </w:p>
        </w:tc>
      </w:tr>
      <w:tr w:rsidR="006D7EE7" w:rsidRPr="002627BA" w14:paraId="04E8562E" w14:textId="77777777" w:rsidTr="008834E2">
        <w:trPr>
          <w:trHeight w:val="285"/>
        </w:trPr>
        <w:tc>
          <w:tcPr>
            <w:tcW w:w="3256" w:type="dxa"/>
            <w:vMerge/>
          </w:tcPr>
          <w:p w14:paraId="2DF4BF4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15B18C1" w14:textId="77777777" w:rsidR="006D7EE7" w:rsidRPr="002627BA" w:rsidRDefault="006D7EE7" w:rsidP="002627BA">
            <w:pPr>
              <w:spacing w:line="360" w:lineRule="auto"/>
              <w:jc w:val="center"/>
              <w:rPr>
                <w:sz w:val="24"/>
              </w:rPr>
            </w:pPr>
            <w:r w:rsidRPr="002627BA">
              <w:rPr>
                <w:sz w:val="24"/>
              </w:rPr>
              <w:t>87.5</w:t>
            </w:r>
          </w:p>
        </w:tc>
        <w:tc>
          <w:tcPr>
            <w:tcW w:w="2835" w:type="dxa"/>
            <w:tcBorders>
              <w:top w:val="nil"/>
              <w:bottom w:val="nil"/>
            </w:tcBorders>
            <w:noWrap/>
            <w:hideMark/>
          </w:tcPr>
          <w:p w14:paraId="3ED177A9" w14:textId="77777777" w:rsidR="006D7EE7" w:rsidRPr="002627BA" w:rsidRDefault="006D7EE7" w:rsidP="002627BA">
            <w:pPr>
              <w:spacing w:line="360" w:lineRule="auto"/>
              <w:jc w:val="center"/>
              <w:rPr>
                <w:sz w:val="24"/>
              </w:rPr>
            </w:pPr>
            <w:r w:rsidRPr="002627BA">
              <w:rPr>
                <w:sz w:val="24"/>
              </w:rPr>
              <w:t>-4.98548</w:t>
            </w:r>
          </w:p>
        </w:tc>
      </w:tr>
      <w:tr w:rsidR="006D7EE7" w:rsidRPr="002627BA" w14:paraId="2C16CBC1" w14:textId="77777777" w:rsidTr="008834E2">
        <w:trPr>
          <w:trHeight w:val="285"/>
        </w:trPr>
        <w:tc>
          <w:tcPr>
            <w:tcW w:w="3256" w:type="dxa"/>
            <w:vMerge/>
          </w:tcPr>
          <w:p w14:paraId="603ED6A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5BD0055" w14:textId="77777777" w:rsidR="006D7EE7" w:rsidRPr="002627BA" w:rsidRDefault="006D7EE7" w:rsidP="002627BA">
            <w:pPr>
              <w:spacing w:line="360" w:lineRule="auto"/>
              <w:jc w:val="center"/>
              <w:rPr>
                <w:sz w:val="24"/>
              </w:rPr>
            </w:pPr>
            <w:r w:rsidRPr="002627BA">
              <w:rPr>
                <w:sz w:val="24"/>
              </w:rPr>
              <w:t>87.5</w:t>
            </w:r>
          </w:p>
        </w:tc>
        <w:tc>
          <w:tcPr>
            <w:tcW w:w="2835" w:type="dxa"/>
            <w:tcBorders>
              <w:top w:val="nil"/>
              <w:bottom w:val="nil"/>
            </w:tcBorders>
            <w:noWrap/>
            <w:hideMark/>
          </w:tcPr>
          <w:p w14:paraId="1EC2A3E8" w14:textId="77777777" w:rsidR="006D7EE7" w:rsidRPr="002627BA" w:rsidRDefault="006D7EE7" w:rsidP="002627BA">
            <w:pPr>
              <w:spacing w:line="360" w:lineRule="auto"/>
              <w:jc w:val="center"/>
              <w:rPr>
                <w:sz w:val="24"/>
              </w:rPr>
            </w:pPr>
            <w:r w:rsidRPr="002627BA">
              <w:rPr>
                <w:sz w:val="24"/>
              </w:rPr>
              <w:t>-4.82507</w:t>
            </w:r>
          </w:p>
        </w:tc>
      </w:tr>
      <w:tr w:rsidR="006D7EE7" w:rsidRPr="002627BA" w14:paraId="2D8EA863" w14:textId="77777777" w:rsidTr="008834E2">
        <w:trPr>
          <w:trHeight w:val="285"/>
        </w:trPr>
        <w:tc>
          <w:tcPr>
            <w:tcW w:w="3256" w:type="dxa"/>
            <w:vMerge/>
          </w:tcPr>
          <w:p w14:paraId="0193881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3D910E2" w14:textId="77777777" w:rsidR="006D7EE7" w:rsidRPr="002627BA" w:rsidRDefault="006D7EE7" w:rsidP="002627BA">
            <w:pPr>
              <w:spacing w:line="360" w:lineRule="auto"/>
              <w:jc w:val="center"/>
              <w:rPr>
                <w:sz w:val="24"/>
              </w:rPr>
            </w:pPr>
            <w:r w:rsidRPr="002627BA">
              <w:rPr>
                <w:sz w:val="24"/>
              </w:rPr>
              <w:t>87.5</w:t>
            </w:r>
          </w:p>
        </w:tc>
        <w:tc>
          <w:tcPr>
            <w:tcW w:w="2835" w:type="dxa"/>
            <w:tcBorders>
              <w:top w:val="nil"/>
              <w:bottom w:val="nil"/>
            </w:tcBorders>
            <w:noWrap/>
            <w:hideMark/>
          </w:tcPr>
          <w:p w14:paraId="096973DD" w14:textId="77777777" w:rsidR="006D7EE7" w:rsidRPr="002627BA" w:rsidRDefault="006D7EE7" w:rsidP="002627BA">
            <w:pPr>
              <w:spacing w:line="360" w:lineRule="auto"/>
              <w:jc w:val="center"/>
              <w:rPr>
                <w:sz w:val="24"/>
              </w:rPr>
            </w:pPr>
            <w:r w:rsidRPr="002627BA">
              <w:rPr>
                <w:sz w:val="24"/>
              </w:rPr>
              <w:t>-4.69144</w:t>
            </w:r>
          </w:p>
        </w:tc>
      </w:tr>
      <w:tr w:rsidR="006D7EE7" w:rsidRPr="002627BA" w14:paraId="5913738C" w14:textId="77777777" w:rsidTr="008834E2">
        <w:trPr>
          <w:trHeight w:val="285"/>
        </w:trPr>
        <w:tc>
          <w:tcPr>
            <w:tcW w:w="3256" w:type="dxa"/>
            <w:vMerge/>
          </w:tcPr>
          <w:p w14:paraId="54DE978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A68B32E" w14:textId="77777777" w:rsidR="006D7EE7" w:rsidRPr="002627BA" w:rsidRDefault="006D7EE7" w:rsidP="002627BA">
            <w:pPr>
              <w:spacing w:line="360" w:lineRule="auto"/>
              <w:jc w:val="center"/>
              <w:rPr>
                <w:sz w:val="24"/>
              </w:rPr>
            </w:pPr>
            <w:r w:rsidRPr="002627BA">
              <w:rPr>
                <w:sz w:val="24"/>
              </w:rPr>
              <w:t>87.5</w:t>
            </w:r>
          </w:p>
        </w:tc>
        <w:tc>
          <w:tcPr>
            <w:tcW w:w="2835" w:type="dxa"/>
            <w:tcBorders>
              <w:top w:val="nil"/>
              <w:bottom w:val="nil"/>
            </w:tcBorders>
            <w:noWrap/>
            <w:hideMark/>
          </w:tcPr>
          <w:p w14:paraId="1DAEE1A7" w14:textId="77777777" w:rsidR="006D7EE7" w:rsidRPr="002627BA" w:rsidRDefault="006D7EE7" w:rsidP="002627BA">
            <w:pPr>
              <w:spacing w:line="360" w:lineRule="auto"/>
              <w:jc w:val="center"/>
              <w:rPr>
                <w:sz w:val="24"/>
              </w:rPr>
            </w:pPr>
            <w:r w:rsidRPr="002627BA">
              <w:rPr>
                <w:sz w:val="24"/>
              </w:rPr>
              <w:t>-4.36311</w:t>
            </w:r>
          </w:p>
        </w:tc>
      </w:tr>
      <w:tr w:rsidR="006D7EE7" w:rsidRPr="002627BA" w14:paraId="5F201531" w14:textId="77777777" w:rsidTr="008834E2">
        <w:trPr>
          <w:trHeight w:val="285"/>
        </w:trPr>
        <w:tc>
          <w:tcPr>
            <w:tcW w:w="3256" w:type="dxa"/>
            <w:vMerge/>
          </w:tcPr>
          <w:p w14:paraId="5A449E5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57A8F2D" w14:textId="77777777" w:rsidR="006D7EE7" w:rsidRPr="002627BA" w:rsidRDefault="006D7EE7" w:rsidP="002627BA">
            <w:pPr>
              <w:spacing w:line="360" w:lineRule="auto"/>
              <w:jc w:val="center"/>
              <w:rPr>
                <w:sz w:val="24"/>
              </w:rPr>
            </w:pPr>
            <w:r w:rsidRPr="002627BA">
              <w:rPr>
                <w:sz w:val="24"/>
              </w:rPr>
              <w:t>87.5</w:t>
            </w:r>
          </w:p>
        </w:tc>
        <w:tc>
          <w:tcPr>
            <w:tcW w:w="2835" w:type="dxa"/>
            <w:tcBorders>
              <w:top w:val="nil"/>
              <w:bottom w:val="nil"/>
            </w:tcBorders>
            <w:noWrap/>
            <w:hideMark/>
          </w:tcPr>
          <w:p w14:paraId="19D36D98" w14:textId="77777777" w:rsidR="006D7EE7" w:rsidRPr="002627BA" w:rsidRDefault="006D7EE7" w:rsidP="002627BA">
            <w:pPr>
              <w:spacing w:line="360" w:lineRule="auto"/>
              <w:jc w:val="center"/>
              <w:rPr>
                <w:sz w:val="24"/>
              </w:rPr>
            </w:pPr>
            <w:r w:rsidRPr="002627BA">
              <w:rPr>
                <w:sz w:val="24"/>
              </w:rPr>
              <w:t>-4.78252</w:t>
            </w:r>
          </w:p>
        </w:tc>
      </w:tr>
      <w:tr w:rsidR="006D7EE7" w:rsidRPr="002627BA" w14:paraId="3544B458" w14:textId="77777777" w:rsidTr="008834E2">
        <w:trPr>
          <w:trHeight w:val="285"/>
        </w:trPr>
        <w:tc>
          <w:tcPr>
            <w:tcW w:w="3256" w:type="dxa"/>
            <w:vMerge/>
          </w:tcPr>
          <w:p w14:paraId="6CD9E2B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DDCB371" w14:textId="77777777" w:rsidR="006D7EE7" w:rsidRPr="002627BA" w:rsidRDefault="006D7EE7" w:rsidP="002627BA">
            <w:pPr>
              <w:spacing w:line="360" w:lineRule="auto"/>
              <w:jc w:val="center"/>
              <w:rPr>
                <w:sz w:val="24"/>
              </w:rPr>
            </w:pPr>
            <w:r w:rsidRPr="002627BA">
              <w:rPr>
                <w:sz w:val="24"/>
              </w:rPr>
              <w:t>88</w:t>
            </w:r>
          </w:p>
        </w:tc>
        <w:tc>
          <w:tcPr>
            <w:tcW w:w="2835" w:type="dxa"/>
            <w:tcBorders>
              <w:top w:val="nil"/>
              <w:bottom w:val="nil"/>
            </w:tcBorders>
            <w:noWrap/>
            <w:hideMark/>
          </w:tcPr>
          <w:p w14:paraId="16DCF236" w14:textId="77777777" w:rsidR="006D7EE7" w:rsidRPr="002627BA" w:rsidRDefault="006D7EE7" w:rsidP="002627BA">
            <w:pPr>
              <w:spacing w:line="360" w:lineRule="auto"/>
              <w:jc w:val="center"/>
              <w:rPr>
                <w:sz w:val="24"/>
              </w:rPr>
            </w:pPr>
            <w:r w:rsidRPr="002627BA">
              <w:rPr>
                <w:sz w:val="24"/>
              </w:rPr>
              <w:t>-4.75449</w:t>
            </w:r>
          </w:p>
        </w:tc>
      </w:tr>
      <w:tr w:rsidR="006D7EE7" w:rsidRPr="002627BA" w14:paraId="6F006599" w14:textId="77777777" w:rsidTr="008834E2">
        <w:trPr>
          <w:trHeight w:val="285"/>
        </w:trPr>
        <w:tc>
          <w:tcPr>
            <w:tcW w:w="3256" w:type="dxa"/>
            <w:vMerge/>
          </w:tcPr>
          <w:p w14:paraId="27C76CB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8A151D0" w14:textId="77777777" w:rsidR="006D7EE7" w:rsidRPr="002627BA" w:rsidRDefault="006D7EE7" w:rsidP="002627BA">
            <w:pPr>
              <w:spacing w:line="360" w:lineRule="auto"/>
              <w:jc w:val="center"/>
              <w:rPr>
                <w:sz w:val="24"/>
              </w:rPr>
            </w:pPr>
            <w:r w:rsidRPr="002627BA">
              <w:rPr>
                <w:sz w:val="24"/>
              </w:rPr>
              <w:t>90.3</w:t>
            </w:r>
          </w:p>
        </w:tc>
        <w:tc>
          <w:tcPr>
            <w:tcW w:w="2835" w:type="dxa"/>
            <w:tcBorders>
              <w:top w:val="nil"/>
              <w:bottom w:val="nil"/>
            </w:tcBorders>
            <w:noWrap/>
            <w:hideMark/>
          </w:tcPr>
          <w:p w14:paraId="4FCC630A" w14:textId="77777777" w:rsidR="006D7EE7" w:rsidRPr="002627BA" w:rsidRDefault="006D7EE7" w:rsidP="002627BA">
            <w:pPr>
              <w:spacing w:line="360" w:lineRule="auto"/>
              <w:jc w:val="center"/>
              <w:rPr>
                <w:sz w:val="24"/>
              </w:rPr>
            </w:pPr>
            <w:r w:rsidRPr="002627BA">
              <w:rPr>
                <w:sz w:val="24"/>
              </w:rPr>
              <w:t>-4.67985</w:t>
            </w:r>
          </w:p>
        </w:tc>
      </w:tr>
      <w:tr w:rsidR="006D7EE7" w:rsidRPr="002627BA" w14:paraId="50C6CE69" w14:textId="77777777" w:rsidTr="008834E2">
        <w:trPr>
          <w:trHeight w:val="285"/>
        </w:trPr>
        <w:tc>
          <w:tcPr>
            <w:tcW w:w="3256" w:type="dxa"/>
            <w:vMerge/>
          </w:tcPr>
          <w:p w14:paraId="7D469F2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954B60C" w14:textId="77777777" w:rsidR="006D7EE7" w:rsidRPr="002627BA" w:rsidRDefault="006D7EE7" w:rsidP="002627BA">
            <w:pPr>
              <w:spacing w:line="360" w:lineRule="auto"/>
              <w:jc w:val="center"/>
              <w:rPr>
                <w:sz w:val="24"/>
              </w:rPr>
            </w:pPr>
            <w:r w:rsidRPr="002627BA">
              <w:rPr>
                <w:sz w:val="24"/>
              </w:rPr>
              <w:t>92</w:t>
            </w:r>
          </w:p>
        </w:tc>
        <w:tc>
          <w:tcPr>
            <w:tcW w:w="2835" w:type="dxa"/>
            <w:tcBorders>
              <w:top w:val="nil"/>
              <w:bottom w:val="nil"/>
            </w:tcBorders>
            <w:noWrap/>
            <w:hideMark/>
          </w:tcPr>
          <w:p w14:paraId="61D8AF37" w14:textId="77777777" w:rsidR="006D7EE7" w:rsidRPr="002627BA" w:rsidRDefault="006D7EE7" w:rsidP="002627BA">
            <w:pPr>
              <w:spacing w:line="360" w:lineRule="auto"/>
              <w:jc w:val="center"/>
              <w:rPr>
                <w:sz w:val="24"/>
              </w:rPr>
            </w:pPr>
            <w:r w:rsidRPr="002627BA">
              <w:rPr>
                <w:sz w:val="24"/>
              </w:rPr>
              <w:t>-4.75721</w:t>
            </w:r>
          </w:p>
        </w:tc>
      </w:tr>
      <w:tr w:rsidR="006D7EE7" w:rsidRPr="002627BA" w14:paraId="40EFDE6B" w14:textId="77777777" w:rsidTr="008834E2">
        <w:trPr>
          <w:trHeight w:val="285"/>
        </w:trPr>
        <w:tc>
          <w:tcPr>
            <w:tcW w:w="3256" w:type="dxa"/>
            <w:vMerge/>
          </w:tcPr>
          <w:p w14:paraId="75E96E8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7422FD3" w14:textId="77777777" w:rsidR="006D7EE7" w:rsidRPr="002627BA" w:rsidRDefault="006D7EE7" w:rsidP="002627BA">
            <w:pPr>
              <w:spacing w:line="360" w:lineRule="auto"/>
              <w:jc w:val="center"/>
              <w:rPr>
                <w:sz w:val="24"/>
              </w:rPr>
            </w:pPr>
            <w:r w:rsidRPr="002627BA">
              <w:rPr>
                <w:sz w:val="24"/>
              </w:rPr>
              <w:t>92.1</w:t>
            </w:r>
          </w:p>
        </w:tc>
        <w:tc>
          <w:tcPr>
            <w:tcW w:w="2835" w:type="dxa"/>
            <w:tcBorders>
              <w:top w:val="nil"/>
              <w:bottom w:val="nil"/>
            </w:tcBorders>
            <w:noWrap/>
            <w:hideMark/>
          </w:tcPr>
          <w:p w14:paraId="61317204" w14:textId="77777777" w:rsidR="006D7EE7" w:rsidRPr="002627BA" w:rsidRDefault="006D7EE7" w:rsidP="002627BA">
            <w:pPr>
              <w:spacing w:line="360" w:lineRule="auto"/>
              <w:jc w:val="center"/>
              <w:rPr>
                <w:sz w:val="24"/>
              </w:rPr>
            </w:pPr>
            <w:r w:rsidRPr="002627BA">
              <w:rPr>
                <w:sz w:val="24"/>
              </w:rPr>
              <w:t>-4.56767</w:t>
            </w:r>
          </w:p>
        </w:tc>
      </w:tr>
      <w:tr w:rsidR="006D7EE7" w:rsidRPr="002627BA" w14:paraId="607DC489" w14:textId="77777777" w:rsidTr="008834E2">
        <w:trPr>
          <w:trHeight w:val="285"/>
        </w:trPr>
        <w:tc>
          <w:tcPr>
            <w:tcW w:w="3256" w:type="dxa"/>
            <w:vMerge/>
          </w:tcPr>
          <w:p w14:paraId="4D3475F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09EE01E" w14:textId="77777777" w:rsidR="006D7EE7" w:rsidRPr="002627BA" w:rsidRDefault="006D7EE7" w:rsidP="002627BA">
            <w:pPr>
              <w:spacing w:line="360" w:lineRule="auto"/>
              <w:jc w:val="center"/>
              <w:rPr>
                <w:sz w:val="24"/>
              </w:rPr>
            </w:pPr>
            <w:r w:rsidRPr="002627BA">
              <w:rPr>
                <w:sz w:val="24"/>
              </w:rPr>
              <w:t>92.5</w:t>
            </w:r>
          </w:p>
        </w:tc>
        <w:tc>
          <w:tcPr>
            <w:tcW w:w="2835" w:type="dxa"/>
            <w:tcBorders>
              <w:top w:val="nil"/>
              <w:bottom w:val="nil"/>
            </w:tcBorders>
            <w:noWrap/>
            <w:hideMark/>
          </w:tcPr>
          <w:p w14:paraId="1A08D91C" w14:textId="77777777" w:rsidR="006D7EE7" w:rsidRPr="002627BA" w:rsidRDefault="006D7EE7" w:rsidP="002627BA">
            <w:pPr>
              <w:spacing w:line="360" w:lineRule="auto"/>
              <w:jc w:val="center"/>
              <w:rPr>
                <w:sz w:val="24"/>
              </w:rPr>
            </w:pPr>
            <w:r w:rsidRPr="002627BA">
              <w:rPr>
                <w:sz w:val="24"/>
              </w:rPr>
              <w:t>-4.81248</w:t>
            </w:r>
          </w:p>
        </w:tc>
      </w:tr>
      <w:tr w:rsidR="006D7EE7" w:rsidRPr="002627BA" w14:paraId="1FC186EE" w14:textId="77777777" w:rsidTr="008834E2">
        <w:trPr>
          <w:trHeight w:val="285"/>
        </w:trPr>
        <w:tc>
          <w:tcPr>
            <w:tcW w:w="3256" w:type="dxa"/>
            <w:vMerge/>
          </w:tcPr>
          <w:p w14:paraId="53E9B2E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78140C7" w14:textId="77777777" w:rsidR="006D7EE7" w:rsidRPr="002627BA" w:rsidRDefault="006D7EE7" w:rsidP="002627BA">
            <w:pPr>
              <w:spacing w:line="360" w:lineRule="auto"/>
              <w:jc w:val="center"/>
              <w:rPr>
                <w:sz w:val="24"/>
              </w:rPr>
            </w:pPr>
            <w:r w:rsidRPr="002627BA">
              <w:rPr>
                <w:sz w:val="24"/>
              </w:rPr>
              <w:t>92.9</w:t>
            </w:r>
          </w:p>
        </w:tc>
        <w:tc>
          <w:tcPr>
            <w:tcW w:w="2835" w:type="dxa"/>
            <w:tcBorders>
              <w:top w:val="nil"/>
              <w:bottom w:val="nil"/>
            </w:tcBorders>
            <w:noWrap/>
            <w:hideMark/>
          </w:tcPr>
          <w:p w14:paraId="449EEB9C" w14:textId="77777777" w:rsidR="006D7EE7" w:rsidRPr="002627BA" w:rsidRDefault="006D7EE7" w:rsidP="002627BA">
            <w:pPr>
              <w:spacing w:line="360" w:lineRule="auto"/>
              <w:jc w:val="center"/>
              <w:rPr>
                <w:sz w:val="24"/>
              </w:rPr>
            </w:pPr>
            <w:r w:rsidRPr="002627BA">
              <w:rPr>
                <w:sz w:val="24"/>
              </w:rPr>
              <w:t>-4.69616</w:t>
            </w:r>
          </w:p>
        </w:tc>
      </w:tr>
      <w:tr w:rsidR="006D7EE7" w:rsidRPr="002627BA" w14:paraId="4035B423" w14:textId="77777777" w:rsidTr="008834E2">
        <w:trPr>
          <w:trHeight w:val="285"/>
        </w:trPr>
        <w:tc>
          <w:tcPr>
            <w:tcW w:w="3256" w:type="dxa"/>
            <w:vMerge/>
          </w:tcPr>
          <w:p w14:paraId="5E62285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6B236D8" w14:textId="77777777" w:rsidR="006D7EE7" w:rsidRPr="002627BA" w:rsidRDefault="006D7EE7" w:rsidP="002627BA">
            <w:pPr>
              <w:spacing w:line="360" w:lineRule="auto"/>
              <w:jc w:val="center"/>
              <w:rPr>
                <w:sz w:val="24"/>
              </w:rPr>
            </w:pPr>
            <w:r w:rsidRPr="002627BA">
              <w:rPr>
                <w:sz w:val="24"/>
              </w:rPr>
              <w:t>97.1</w:t>
            </w:r>
          </w:p>
        </w:tc>
        <w:tc>
          <w:tcPr>
            <w:tcW w:w="2835" w:type="dxa"/>
            <w:tcBorders>
              <w:top w:val="nil"/>
              <w:bottom w:val="nil"/>
            </w:tcBorders>
            <w:noWrap/>
            <w:hideMark/>
          </w:tcPr>
          <w:p w14:paraId="2DEEE0E0" w14:textId="77777777" w:rsidR="006D7EE7" w:rsidRPr="002627BA" w:rsidRDefault="006D7EE7" w:rsidP="002627BA">
            <w:pPr>
              <w:spacing w:line="360" w:lineRule="auto"/>
              <w:jc w:val="center"/>
              <w:rPr>
                <w:sz w:val="24"/>
              </w:rPr>
            </w:pPr>
            <w:r w:rsidRPr="002627BA">
              <w:rPr>
                <w:sz w:val="24"/>
              </w:rPr>
              <w:t>-4.63639</w:t>
            </w:r>
          </w:p>
        </w:tc>
      </w:tr>
      <w:tr w:rsidR="006D7EE7" w:rsidRPr="002627BA" w14:paraId="61DF39F3" w14:textId="77777777" w:rsidTr="008834E2">
        <w:trPr>
          <w:trHeight w:val="285"/>
        </w:trPr>
        <w:tc>
          <w:tcPr>
            <w:tcW w:w="3256" w:type="dxa"/>
            <w:vMerge/>
          </w:tcPr>
          <w:p w14:paraId="674C767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B6A4FBB" w14:textId="77777777" w:rsidR="006D7EE7" w:rsidRPr="002627BA" w:rsidRDefault="006D7EE7" w:rsidP="002627BA">
            <w:pPr>
              <w:spacing w:line="360" w:lineRule="auto"/>
              <w:jc w:val="center"/>
              <w:rPr>
                <w:sz w:val="24"/>
              </w:rPr>
            </w:pPr>
            <w:r w:rsidRPr="002627BA">
              <w:rPr>
                <w:sz w:val="24"/>
              </w:rPr>
              <w:t>102.1</w:t>
            </w:r>
          </w:p>
        </w:tc>
        <w:tc>
          <w:tcPr>
            <w:tcW w:w="2835" w:type="dxa"/>
            <w:tcBorders>
              <w:top w:val="nil"/>
              <w:bottom w:val="nil"/>
            </w:tcBorders>
            <w:noWrap/>
            <w:hideMark/>
          </w:tcPr>
          <w:p w14:paraId="3881AD39" w14:textId="77777777" w:rsidR="006D7EE7" w:rsidRPr="002627BA" w:rsidRDefault="006D7EE7" w:rsidP="002627BA">
            <w:pPr>
              <w:spacing w:line="360" w:lineRule="auto"/>
              <w:jc w:val="center"/>
              <w:rPr>
                <w:sz w:val="24"/>
              </w:rPr>
            </w:pPr>
            <w:r w:rsidRPr="002627BA">
              <w:rPr>
                <w:sz w:val="24"/>
              </w:rPr>
              <w:t>-4.75449</w:t>
            </w:r>
          </w:p>
        </w:tc>
      </w:tr>
      <w:tr w:rsidR="006D7EE7" w:rsidRPr="002627BA" w14:paraId="32B08049" w14:textId="77777777" w:rsidTr="008834E2">
        <w:trPr>
          <w:trHeight w:val="285"/>
        </w:trPr>
        <w:tc>
          <w:tcPr>
            <w:tcW w:w="3256" w:type="dxa"/>
            <w:vMerge/>
          </w:tcPr>
          <w:p w14:paraId="4BBEFBB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8CC610A" w14:textId="77777777" w:rsidR="006D7EE7" w:rsidRPr="002627BA" w:rsidRDefault="006D7EE7" w:rsidP="002627BA">
            <w:pPr>
              <w:spacing w:line="360" w:lineRule="auto"/>
              <w:jc w:val="center"/>
              <w:rPr>
                <w:sz w:val="24"/>
              </w:rPr>
            </w:pPr>
            <w:r w:rsidRPr="002627BA">
              <w:rPr>
                <w:sz w:val="24"/>
              </w:rPr>
              <w:t>107.1</w:t>
            </w:r>
          </w:p>
        </w:tc>
        <w:tc>
          <w:tcPr>
            <w:tcW w:w="2835" w:type="dxa"/>
            <w:tcBorders>
              <w:top w:val="nil"/>
              <w:bottom w:val="nil"/>
            </w:tcBorders>
            <w:noWrap/>
            <w:hideMark/>
          </w:tcPr>
          <w:p w14:paraId="53B3C59A" w14:textId="77777777" w:rsidR="006D7EE7" w:rsidRPr="002627BA" w:rsidRDefault="006D7EE7" w:rsidP="002627BA">
            <w:pPr>
              <w:spacing w:line="360" w:lineRule="auto"/>
              <w:jc w:val="center"/>
              <w:rPr>
                <w:sz w:val="24"/>
              </w:rPr>
            </w:pPr>
            <w:r w:rsidRPr="002627BA">
              <w:rPr>
                <w:sz w:val="24"/>
              </w:rPr>
              <w:t>-4.76548</w:t>
            </w:r>
          </w:p>
        </w:tc>
      </w:tr>
      <w:tr w:rsidR="006D7EE7" w:rsidRPr="002627BA" w14:paraId="1F9F832D" w14:textId="77777777" w:rsidTr="008834E2">
        <w:trPr>
          <w:trHeight w:val="285"/>
        </w:trPr>
        <w:tc>
          <w:tcPr>
            <w:tcW w:w="3256" w:type="dxa"/>
            <w:vMerge/>
          </w:tcPr>
          <w:p w14:paraId="3836341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279C382" w14:textId="77777777" w:rsidR="006D7EE7" w:rsidRPr="002627BA" w:rsidRDefault="006D7EE7" w:rsidP="002627BA">
            <w:pPr>
              <w:spacing w:line="360" w:lineRule="auto"/>
              <w:jc w:val="center"/>
              <w:rPr>
                <w:sz w:val="24"/>
              </w:rPr>
            </w:pPr>
            <w:r w:rsidRPr="002627BA">
              <w:rPr>
                <w:sz w:val="24"/>
              </w:rPr>
              <w:t>112.1</w:t>
            </w:r>
          </w:p>
        </w:tc>
        <w:tc>
          <w:tcPr>
            <w:tcW w:w="2835" w:type="dxa"/>
            <w:tcBorders>
              <w:top w:val="nil"/>
              <w:bottom w:val="nil"/>
            </w:tcBorders>
            <w:noWrap/>
            <w:hideMark/>
          </w:tcPr>
          <w:p w14:paraId="644E0194" w14:textId="77777777" w:rsidR="006D7EE7" w:rsidRPr="002627BA" w:rsidRDefault="006D7EE7" w:rsidP="002627BA">
            <w:pPr>
              <w:spacing w:line="360" w:lineRule="auto"/>
              <w:jc w:val="center"/>
              <w:rPr>
                <w:sz w:val="24"/>
              </w:rPr>
            </w:pPr>
            <w:r w:rsidRPr="002627BA">
              <w:rPr>
                <w:sz w:val="24"/>
              </w:rPr>
              <w:t>-4.84466</w:t>
            </w:r>
          </w:p>
        </w:tc>
      </w:tr>
      <w:tr w:rsidR="006D7EE7" w:rsidRPr="002627BA" w14:paraId="0C270CCB" w14:textId="77777777" w:rsidTr="008834E2">
        <w:trPr>
          <w:trHeight w:val="285"/>
        </w:trPr>
        <w:tc>
          <w:tcPr>
            <w:tcW w:w="3256" w:type="dxa"/>
            <w:vMerge/>
          </w:tcPr>
          <w:p w14:paraId="45782B37" w14:textId="77777777" w:rsidR="006D7EE7" w:rsidRPr="002627BA" w:rsidRDefault="006D7EE7" w:rsidP="002627BA">
            <w:pPr>
              <w:spacing w:line="360" w:lineRule="auto"/>
              <w:jc w:val="center"/>
              <w:rPr>
                <w:sz w:val="24"/>
              </w:rPr>
            </w:pPr>
          </w:p>
        </w:tc>
        <w:tc>
          <w:tcPr>
            <w:tcW w:w="1842" w:type="dxa"/>
            <w:tcBorders>
              <w:top w:val="nil"/>
              <w:bottom w:val="single" w:sz="4" w:space="0" w:color="auto"/>
            </w:tcBorders>
            <w:noWrap/>
            <w:hideMark/>
          </w:tcPr>
          <w:p w14:paraId="2E1EBCF7" w14:textId="77777777" w:rsidR="006D7EE7" w:rsidRPr="002627BA" w:rsidRDefault="006D7EE7" w:rsidP="002627BA">
            <w:pPr>
              <w:spacing w:line="360" w:lineRule="auto"/>
              <w:jc w:val="center"/>
              <w:rPr>
                <w:sz w:val="24"/>
              </w:rPr>
            </w:pPr>
            <w:r w:rsidRPr="002627BA">
              <w:rPr>
                <w:sz w:val="24"/>
              </w:rPr>
              <w:t>117.1</w:t>
            </w:r>
          </w:p>
        </w:tc>
        <w:tc>
          <w:tcPr>
            <w:tcW w:w="2835" w:type="dxa"/>
            <w:tcBorders>
              <w:top w:val="nil"/>
              <w:bottom w:val="single" w:sz="4" w:space="0" w:color="auto"/>
            </w:tcBorders>
            <w:noWrap/>
            <w:hideMark/>
          </w:tcPr>
          <w:p w14:paraId="6C441D5B" w14:textId="77777777" w:rsidR="006D7EE7" w:rsidRPr="002627BA" w:rsidRDefault="006D7EE7" w:rsidP="002627BA">
            <w:pPr>
              <w:spacing w:line="360" w:lineRule="auto"/>
              <w:jc w:val="center"/>
              <w:rPr>
                <w:sz w:val="24"/>
              </w:rPr>
            </w:pPr>
            <w:r w:rsidRPr="002627BA">
              <w:rPr>
                <w:sz w:val="24"/>
              </w:rPr>
              <w:t>-4.84802</w:t>
            </w:r>
          </w:p>
        </w:tc>
      </w:tr>
      <w:tr w:rsidR="006D7EE7" w:rsidRPr="002627BA" w14:paraId="6CC6CCD2" w14:textId="77777777" w:rsidTr="008834E2">
        <w:trPr>
          <w:trHeight w:val="285"/>
        </w:trPr>
        <w:tc>
          <w:tcPr>
            <w:tcW w:w="3256" w:type="dxa"/>
            <w:vMerge w:val="restart"/>
          </w:tcPr>
          <w:p w14:paraId="51228E67" w14:textId="77777777" w:rsidR="006D7EE7" w:rsidRPr="002627BA" w:rsidRDefault="006D7EE7" w:rsidP="002627BA">
            <w:pPr>
              <w:spacing w:line="360" w:lineRule="auto"/>
              <w:jc w:val="center"/>
              <w:rPr>
                <w:sz w:val="24"/>
              </w:rPr>
            </w:pPr>
            <w:r w:rsidRPr="002627BA">
              <w:rPr>
                <w:sz w:val="24"/>
              </w:rPr>
              <w:t>SZK01</w:t>
            </w:r>
          </w:p>
          <w:p w14:paraId="35BDEA46" w14:textId="77777777" w:rsidR="006D7EE7" w:rsidRPr="002627BA" w:rsidRDefault="006D7EE7" w:rsidP="002627BA">
            <w:pPr>
              <w:spacing w:line="360" w:lineRule="auto"/>
              <w:jc w:val="center"/>
              <w:rPr>
                <w:sz w:val="24"/>
              </w:rPr>
            </w:pPr>
            <w:r w:rsidRPr="002627BA">
              <w:rPr>
                <w:sz w:val="24"/>
              </w:rPr>
              <w:t>Burial depth is 190m</w:t>
            </w:r>
          </w:p>
          <w:p w14:paraId="51D145A3" w14:textId="77777777" w:rsidR="006D7EE7" w:rsidRPr="002627BA" w:rsidRDefault="006D7EE7" w:rsidP="002627BA">
            <w:pPr>
              <w:spacing w:line="360" w:lineRule="auto"/>
              <w:jc w:val="center"/>
              <w:rPr>
                <w:sz w:val="24"/>
              </w:rPr>
            </w:pPr>
            <w:r w:rsidRPr="002627BA">
              <w:rPr>
                <w:sz w:val="24"/>
              </w:rPr>
              <w:t>Main lithology is granodiorite/ without fault crossing</w:t>
            </w:r>
          </w:p>
        </w:tc>
        <w:tc>
          <w:tcPr>
            <w:tcW w:w="1842" w:type="dxa"/>
            <w:tcBorders>
              <w:bottom w:val="nil"/>
            </w:tcBorders>
            <w:noWrap/>
            <w:hideMark/>
          </w:tcPr>
          <w:p w14:paraId="64695F9F" w14:textId="77777777" w:rsidR="006D7EE7" w:rsidRPr="002627BA" w:rsidRDefault="006D7EE7" w:rsidP="002627BA">
            <w:pPr>
              <w:spacing w:line="360" w:lineRule="auto"/>
              <w:jc w:val="center"/>
              <w:rPr>
                <w:sz w:val="24"/>
              </w:rPr>
            </w:pPr>
            <w:r w:rsidRPr="002627BA">
              <w:rPr>
                <w:sz w:val="24"/>
              </w:rPr>
              <w:t>4</w:t>
            </w:r>
          </w:p>
        </w:tc>
        <w:tc>
          <w:tcPr>
            <w:tcW w:w="2835" w:type="dxa"/>
            <w:tcBorders>
              <w:bottom w:val="nil"/>
            </w:tcBorders>
            <w:noWrap/>
            <w:hideMark/>
          </w:tcPr>
          <w:p w14:paraId="398635B2" w14:textId="77777777" w:rsidR="006D7EE7" w:rsidRPr="002627BA" w:rsidRDefault="006D7EE7" w:rsidP="002627BA">
            <w:pPr>
              <w:spacing w:line="360" w:lineRule="auto"/>
              <w:jc w:val="center"/>
              <w:rPr>
                <w:sz w:val="24"/>
              </w:rPr>
            </w:pPr>
            <w:r w:rsidRPr="002627BA">
              <w:rPr>
                <w:sz w:val="24"/>
              </w:rPr>
              <w:t>-3.12867</w:t>
            </w:r>
          </w:p>
        </w:tc>
      </w:tr>
      <w:tr w:rsidR="006D7EE7" w:rsidRPr="002627BA" w14:paraId="76643B1A" w14:textId="77777777" w:rsidTr="008834E2">
        <w:trPr>
          <w:trHeight w:val="285"/>
        </w:trPr>
        <w:tc>
          <w:tcPr>
            <w:tcW w:w="3256" w:type="dxa"/>
            <w:vMerge/>
          </w:tcPr>
          <w:p w14:paraId="21AC885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2F7CC78" w14:textId="77777777" w:rsidR="006D7EE7" w:rsidRPr="002627BA" w:rsidRDefault="006D7EE7" w:rsidP="002627BA">
            <w:pPr>
              <w:spacing w:line="360" w:lineRule="auto"/>
              <w:jc w:val="center"/>
              <w:rPr>
                <w:sz w:val="24"/>
              </w:rPr>
            </w:pPr>
            <w:r w:rsidRPr="002627BA">
              <w:rPr>
                <w:sz w:val="24"/>
              </w:rPr>
              <w:t>7.8</w:t>
            </w:r>
          </w:p>
        </w:tc>
        <w:tc>
          <w:tcPr>
            <w:tcW w:w="2835" w:type="dxa"/>
            <w:tcBorders>
              <w:top w:val="nil"/>
              <w:bottom w:val="nil"/>
            </w:tcBorders>
            <w:noWrap/>
            <w:hideMark/>
          </w:tcPr>
          <w:p w14:paraId="276C0763" w14:textId="77777777" w:rsidR="006D7EE7" w:rsidRPr="002627BA" w:rsidRDefault="006D7EE7" w:rsidP="002627BA">
            <w:pPr>
              <w:spacing w:line="360" w:lineRule="auto"/>
              <w:jc w:val="center"/>
              <w:rPr>
                <w:sz w:val="24"/>
              </w:rPr>
            </w:pPr>
            <w:r w:rsidRPr="002627BA">
              <w:rPr>
                <w:sz w:val="24"/>
              </w:rPr>
              <w:t>-3.16883</w:t>
            </w:r>
          </w:p>
        </w:tc>
      </w:tr>
      <w:tr w:rsidR="006D7EE7" w:rsidRPr="002627BA" w14:paraId="23A44402" w14:textId="77777777" w:rsidTr="008834E2">
        <w:trPr>
          <w:trHeight w:val="285"/>
        </w:trPr>
        <w:tc>
          <w:tcPr>
            <w:tcW w:w="3256" w:type="dxa"/>
            <w:vMerge/>
          </w:tcPr>
          <w:p w14:paraId="7E3C41F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8BC7654" w14:textId="77777777" w:rsidR="006D7EE7" w:rsidRPr="002627BA" w:rsidRDefault="006D7EE7" w:rsidP="002627BA">
            <w:pPr>
              <w:spacing w:line="360" w:lineRule="auto"/>
              <w:jc w:val="center"/>
              <w:rPr>
                <w:sz w:val="24"/>
              </w:rPr>
            </w:pPr>
            <w:r w:rsidRPr="002627BA">
              <w:rPr>
                <w:sz w:val="24"/>
              </w:rPr>
              <w:t>10.3</w:t>
            </w:r>
          </w:p>
        </w:tc>
        <w:tc>
          <w:tcPr>
            <w:tcW w:w="2835" w:type="dxa"/>
            <w:tcBorders>
              <w:top w:val="nil"/>
              <w:bottom w:val="nil"/>
            </w:tcBorders>
            <w:noWrap/>
            <w:hideMark/>
          </w:tcPr>
          <w:p w14:paraId="21145241" w14:textId="77777777" w:rsidR="006D7EE7" w:rsidRPr="002627BA" w:rsidRDefault="006D7EE7" w:rsidP="002627BA">
            <w:pPr>
              <w:spacing w:line="360" w:lineRule="auto"/>
              <w:jc w:val="center"/>
              <w:rPr>
                <w:sz w:val="24"/>
              </w:rPr>
            </w:pPr>
            <w:r w:rsidRPr="002627BA">
              <w:rPr>
                <w:sz w:val="24"/>
              </w:rPr>
              <w:t>-3.27432</w:t>
            </w:r>
          </w:p>
        </w:tc>
      </w:tr>
      <w:tr w:rsidR="006D7EE7" w:rsidRPr="002627BA" w14:paraId="7852EA62" w14:textId="77777777" w:rsidTr="008834E2">
        <w:trPr>
          <w:trHeight w:val="285"/>
        </w:trPr>
        <w:tc>
          <w:tcPr>
            <w:tcW w:w="3256" w:type="dxa"/>
            <w:vMerge/>
          </w:tcPr>
          <w:p w14:paraId="6FD1C3A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D4B25EB" w14:textId="77777777" w:rsidR="006D7EE7" w:rsidRPr="002627BA" w:rsidRDefault="006D7EE7" w:rsidP="002627BA">
            <w:pPr>
              <w:spacing w:line="360" w:lineRule="auto"/>
              <w:jc w:val="center"/>
              <w:rPr>
                <w:sz w:val="24"/>
              </w:rPr>
            </w:pPr>
            <w:r w:rsidRPr="002627BA">
              <w:rPr>
                <w:sz w:val="24"/>
              </w:rPr>
              <w:t>15.9</w:t>
            </w:r>
          </w:p>
        </w:tc>
        <w:tc>
          <w:tcPr>
            <w:tcW w:w="2835" w:type="dxa"/>
            <w:tcBorders>
              <w:top w:val="nil"/>
              <w:bottom w:val="nil"/>
            </w:tcBorders>
            <w:noWrap/>
            <w:hideMark/>
          </w:tcPr>
          <w:p w14:paraId="26FAA32E" w14:textId="77777777" w:rsidR="006D7EE7" w:rsidRPr="002627BA" w:rsidRDefault="006D7EE7" w:rsidP="002627BA">
            <w:pPr>
              <w:spacing w:line="360" w:lineRule="auto"/>
              <w:jc w:val="center"/>
              <w:rPr>
                <w:sz w:val="24"/>
              </w:rPr>
            </w:pPr>
            <w:r w:rsidRPr="002627BA">
              <w:rPr>
                <w:sz w:val="24"/>
              </w:rPr>
              <w:t>-3.24427</w:t>
            </w:r>
          </w:p>
        </w:tc>
      </w:tr>
      <w:tr w:rsidR="006D7EE7" w:rsidRPr="002627BA" w14:paraId="7FA391B8" w14:textId="77777777" w:rsidTr="008834E2">
        <w:trPr>
          <w:trHeight w:val="285"/>
        </w:trPr>
        <w:tc>
          <w:tcPr>
            <w:tcW w:w="3256" w:type="dxa"/>
            <w:vMerge/>
          </w:tcPr>
          <w:p w14:paraId="1FF6A72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477CFF2" w14:textId="77777777" w:rsidR="006D7EE7" w:rsidRPr="002627BA" w:rsidRDefault="006D7EE7" w:rsidP="002627BA">
            <w:pPr>
              <w:spacing w:line="360" w:lineRule="auto"/>
              <w:jc w:val="center"/>
              <w:rPr>
                <w:sz w:val="24"/>
              </w:rPr>
            </w:pPr>
            <w:r w:rsidRPr="002627BA">
              <w:rPr>
                <w:sz w:val="24"/>
              </w:rPr>
              <w:t>26</w:t>
            </w:r>
          </w:p>
        </w:tc>
        <w:tc>
          <w:tcPr>
            <w:tcW w:w="2835" w:type="dxa"/>
            <w:tcBorders>
              <w:top w:val="nil"/>
              <w:bottom w:val="nil"/>
            </w:tcBorders>
            <w:noWrap/>
            <w:hideMark/>
          </w:tcPr>
          <w:p w14:paraId="13716104" w14:textId="77777777" w:rsidR="006D7EE7" w:rsidRPr="002627BA" w:rsidRDefault="006D7EE7" w:rsidP="002627BA">
            <w:pPr>
              <w:spacing w:line="360" w:lineRule="auto"/>
              <w:jc w:val="center"/>
              <w:rPr>
                <w:sz w:val="24"/>
              </w:rPr>
            </w:pPr>
            <w:r w:rsidRPr="002627BA">
              <w:rPr>
                <w:sz w:val="24"/>
              </w:rPr>
              <w:t>-3.35111</w:t>
            </w:r>
          </w:p>
        </w:tc>
      </w:tr>
      <w:tr w:rsidR="006D7EE7" w:rsidRPr="002627BA" w14:paraId="33FAFE29" w14:textId="77777777" w:rsidTr="008834E2">
        <w:trPr>
          <w:trHeight w:val="285"/>
        </w:trPr>
        <w:tc>
          <w:tcPr>
            <w:tcW w:w="3256" w:type="dxa"/>
            <w:vMerge/>
          </w:tcPr>
          <w:p w14:paraId="411A33A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53D9386" w14:textId="77777777" w:rsidR="006D7EE7" w:rsidRPr="002627BA" w:rsidRDefault="006D7EE7" w:rsidP="002627BA">
            <w:pPr>
              <w:spacing w:line="360" w:lineRule="auto"/>
              <w:jc w:val="center"/>
              <w:rPr>
                <w:sz w:val="24"/>
              </w:rPr>
            </w:pPr>
            <w:r w:rsidRPr="002627BA">
              <w:rPr>
                <w:sz w:val="24"/>
              </w:rPr>
              <w:t>36</w:t>
            </w:r>
          </w:p>
        </w:tc>
        <w:tc>
          <w:tcPr>
            <w:tcW w:w="2835" w:type="dxa"/>
            <w:tcBorders>
              <w:top w:val="nil"/>
              <w:bottom w:val="nil"/>
            </w:tcBorders>
            <w:noWrap/>
            <w:hideMark/>
          </w:tcPr>
          <w:p w14:paraId="46513214" w14:textId="77777777" w:rsidR="006D7EE7" w:rsidRPr="002627BA" w:rsidRDefault="006D7EE7" w:rsidP="002627BA">
            <w:pPr>
              <w:spacing w:line="360" w:lineRule="auto"/>
              <w:jc w:val="center"/>
              <w:rPr>
                <w:sz w:val="24"/>
              </w:rPr>
            </w:pPr>
            <w:r w:rsidRPr="002627BA">
              <w:rPr>
                <w:sz w:val="24"/>
              </w:rPr>
              <w:t>-3.22308</w:t>
            </w:r>
          </w:p>
        </w:tc>
      </w:tr>
      <w:tr w:rsidR="006D7EE7" w:rsidRPr="002627BA" w14:paraId="51EA2E63" w14:textId="77777777" w:rsidTr="008834E2">
        <w:trPr>
          <w:trHeight w:val="285"/>
        </w:trPr>
        <w:tc>
          <w:tcPr>
            <w:tcW w:w="3256" w:type="dxa"/>
            <w:vMerge/>
          </w:tcPr>
          <w:p w14:paraId="3EF53D0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1329F4A" w14:textId="77777777" w:rsidR="006D7EE7" w:rsidRPr="002627BA" w:rsidRDefault="006D7EE7" w:rsidP="002627BA">
            <w:pPr>
              <w:spacing w:line="360" w:lineRule="auto"/>
              <w:jc w:val="center"/>
              <w:rPr>
                <w:sz w:val="24"/>
              </w:rPr>
            </w:pPr>
            <w:r w:rsidRPr="002627BA">
              <w:rPr>
                <w:sz w:val="24"/>
              </w:rPr>
              <w:t>45</w:t>
            </w:r>
          </w:p>
        </w:tc>
        <w:tc>
          <w:tcPr>
            <w:tcW w:w="2835" w:type="dxa"/>
            <w:tcBorders>
              <w:top w:val="nil"/>
              <w:bottom w:val="nil"/>
            </w:tcBorders>
            <w:noWrap/>
            <w:hideMark/>
          </w:tcPr>
          <w:p w14:paraId="6E15B5BE" w14:textId="77777777" w:rsidR="006D7EE7" w:rsidRPr="002627BA" w:rsidRDefault="006D7EE7" w:rsidP="002627BA">
            <w:pPr>
              <w:spacing w:line="360" w:lineRule="auto"/>
              <w:jc w:val="center"/>
              <w:rPr>
                <w:sz w:val="24"/>
              </w:rPr>
            </w:pPr>
            <w:r w:rsidRPr="002627BA">
              <w:rPr>
                <w:sz w:val="24"/>
              </w:rPr>
              <w:t>-3.49898</w:t>
            </w:r>
          </w:p>
        </w:tc>
      </w:tr>
      <w:tr w:rsidR="006D7EE7" w:rsidRPr="002627BA" w14:paraId="7E4291F3" w14:textId="77777777" w:rsidTr="008834E2">
        <w:trPr>
          <w:trHeight w:val="285"/>
        </w:trPr>
        <w:tc>
          <w:tcPr>
            <w:tcW w:w="3256" w:type="dxa"/>
            <w:vMerge/>
          </w:tcPr>
          <w:p w14:paraId="2002694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78C9B90" w14:textId="77777777" w:rsidR="006D7EE7" w:rsidRPr="002627BA" w:rsidRDefault="006D7EE7" w:rsidP="002627BA">
            <w:pPr>
              <w:spacing w:line="360" w:lineRule="auto"/>
              <w:jc w:val="center"/>
              <w:rPr>
                <w:sz w:val="24"/>
              </w:rPr>
            </w:pPr>
            <w:r w:rsidRPr="002627BA">
              <w:rPr>
                <w:sz w:val="24"/>
              </w:rPr>
              <w:t>55</w:t>
            </w:r>
          </w:p>
        </w:tc>
        <w:tc>
          <w:tcPr>
            <w:tcW w:w="2835" w:type="dxa"/>
            <w:tcBorders>
              <w:top w:val="nil"/>
              <w:bottom w:val="nil"/>
            </w:tcBorders>
            <w:noWrap/>
            <w:hideMark/>
          </w:tcPr>
          <w:p w14:paraId="08389897" w14:textId="77777777" w:rsidR="006D7EE7" w:rsidRPr="002627BA" w:rsidRDefault="006D7EE7" w:rsidP="002627BA">
            <w:pPr>
              <w:spacing w:line="360" w:lineRule="auto"/>
              <w:jc w:val="center"/>
              <w:rPr>
                <w:sz w:val="24"/>
              </w:rPr>
            </w:pPr>
            <w:r w:rsidRPr="002627BA">
              <w:rPr>
                <w:sz w:val="24"/>
              </w:rPr>
              <w:t>-3.34227</w:t>
            </w:r>
          </w:p>
        </w:tc>
      </w:tr>
      <w:tr w:rsidR="006D7EE7" w:rsidRPr="002627BA" w14:paraId="07A495A9" w14:textId="77777777" w:rsidTr="008834E2">
        <w:trPr>
          <w:trHeight w:val="285"/>
        </w:trPr>
        <w:tc>
          <w:tcPr>
            <w:tcW w:w="3256" w:type="dxa"/>
            <w:vMerge/>
          </w:tcPr>
          <w:p w14:paraId="5AE600D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4BB827D" w14:textId="77777777" w:rsidR="006D7EE7" w:rsidRPr="002627BA" w:rsidRDefault="006D7EE7" w:rsidP="002627BA">
            <w:pPr>
              <w:spacing w:line="360" w:lineRule="auto"/>
              <w:jc w:val="center"/>
              <w:rPr>
                <w:sz w:val="24"/>
              </w:rPr>
            </w:pPr>
            <w:r w:rsidRPr="002627BA">
              <w:rPr>
                <w:sz w:val="24"/>
              </w:rPr>
              <w:t>65</w:t>
            </w:r>
          </w:p>
        </w:tc>
        <w:tc>
          <w:tcPr>
            <w:tcW w:w="2835" w:type="dxa"/>
            <w:tcBorders>
              <w:top w:val="nil"/>
              <w:bottom w:val="nil"/>
            </w:tcBorders>
            <w:noWrap/>
            <w:hideMark/>
          </w:tcPr>
          <w:p w14:paraId="6889C056" w14:textId="77777777" w:rsidR="006D7EE7" w:rsidRPr="002627BA" w:rsidRDefault="006D7EE7" w:rsidP="002627BA">
            <w:pPr>
              <w:spacing w:line="360" w:lineRule="auto"/>
              <w:jc w:val="center"/>
              <w:rPr>
                <w:sz w:val="24"/>
              </w:rPr>
            </w:pPr>
            <w:r w:rsidRPr="002627BA">
              <w:rPr>
                <w:sz w:val="24"/>
              </w:rPr>
              <w:t>-3.39255</w:t>
            </w:r>
          </w:p>
        </w:tc>
      </w:tr>
      <w:tr w:rsidR="006D7EE7" w:rsidRPr="002627BA" w14:paraId="2F25D0E0" w14:textId="77777777" w:rsidTr="008834E2">
        <w:trPr>
          <w:trHeight w:val="285"/>
        </w:trPr>
        <w:tc>
          <w:tcPr>
            <w:tcW w:w="3256" w:type="dxa"/>
            <w:vMerge/>
          </w:tcPr>
          <w:p w14:paraId="500E35E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C35EF80" w14:textId="77777777" w:rsidR="006D7EE7" w:rsidRPr="002627BA" w:rsidRDefault="006D7EE7" w:rsidP="002627BA">
            <w:pPr>
              <w:spacing w:line="360" w:lineRule="auto"/>
              <w:jc w:val="center"/>
              <w:rPr>
                <w:sz w:val="24"/>
              </w:rPr>
            </w:pPr>
            <w:r w:rsidRPr="002627BA">
              <w:rPr>
                <w:sz w:val="24"/>
              </w:rPr>
              <w:t>75</w:t>
            </w:r>
          </w:p>
        </w:tc>
        <w:tc>
          <w:tcPr>
            <w:tcW w:w="2835" w:type="dxa"/>
            <w:tcBorders>
              <w:top w:val="nil"/>
              <w:bottom w:val="nil"/>
            </w:tcBorders>
            <w:noWrap/>
            <w:hideMark/>
          </w:tcPr>
          <w:p w14:paraId="4C31D784" w14:textId="77777777" w:rsidR="006D7EE7" w:rsidRPr="002627BA" w:rsidRDefault="006D7EE7" w:rsidP="002627BA">
            <w:pPr>
              <w:spacing w:line="360" w:lineRule="auto"/>
              <w:jc w:val="center"/>
              <w:rPr>
                <w:sz w:val="24"/>
              </w:rPr>
            </w:pPr>
            <w:r w:rsidRPr="002627BA">
              <w:rPr>
                <w:sz w:val="24"/>
              </w:rPr>
              <w:t>-3.67438</w:t>
            </w:r>
          </w:p>
        </w:tc>
      </w:tr>
      <w:tr w:rsidR="006D7EE7" w:rsidRPr="002627BA" w14:paraId="445A9452" w14:textId="77777777" w:rsidTr="008834E2">
        <w:trPr>
          <w:trHeight w:val="285"/>
        </w:trPr>
        <w:tc>
          <w:tcPr>
            <w:tcW w:w="3256" w:type="dxa"/>
            <w:vMerge/>
          </w:tcPr>
          <w:p w14:paraId="58CAE6C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B0381F4" w14:textId="77777777" w:rsidR="006D7EE7" w:rsidRPr="002627BA" w:rsidRDefault="006D7EE7" w:rsidP="002627BA">
            <w:pPr>
              <w:spacing w:line="360" w:lineRule="auto"/>
              <w:jc w:val="center"/>
              <w:rPr>
                <w:sz w:val="24"/>
              </w:rPr>
            </w:pPr>
            <w:r w:rsidRPr="002627BA">
              <w:rPr>
                <w:sz w:val="24"/>
              </w:rPr>
              <w:t>85</w:t>
            </w:r>
          </w:p>
        </w:tc>
        <w:tc>
          <w:tcPr>
            <w:tcW w:w="2835" w:type="dxa"/>
            <w:tcBorders>
              <w:top w:val="nil"/>
              <w:bottom w:val="nil"/>
            </w:tcBorders>
            <w:noWrap/>
            <w:hideMark/>
          </w:tcPr>
          <w:p w14:paraId="509D79E8" w14:textId="77777777" w:rsidR="006D7EE7" w:rsidRPr="002627BA" w:rsidRDefault="006D7EE7" w:rsidP="002627BA">
            <w:pPr>
              <w:spacing w:line="360" w:lineRule="auto"/>
              <w:jc w:val="center"/>
              <w:rPr>
                <w:sz w:val="24"/>
              </w:rPr>
            </w:pPr>
            <w:r w:rsidRPr="002627BA">
              <w:rPr>
                <w:sz w:val="24"/>
              </w:rPr>
              <w:t>-3.45143</w:t>
            </w:r>
          </w:p>
        </w:tc>
      </w:tr>
      <w:tr w:rsidR="006D7EE7" w:rsidRPr="002627BA" w14:paraId="24E559EA" w14:textId="77777777" w:rsidTr="008834E2">
        <w:trPr>
          <w:trHeight w:val="285"/>
        </w:trPr>
        <w:tc>
          <w:tcPr>
            <w:tcW w:w="3256" w:type="dxa"/>
            <w:vMerge/>
          </w:tcPr>
          <w:p w14:paraId="61F8DBD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3179177" w14:textId="77777777" w:rsidR="006D7EE7" w:rsidRPr="002627BA" w:rsidRDefault="006D7EE7" w:rsidP="002627BA">
            <w:pPr>
              <w:spacing w:line="360" w:lineRule="auto"/>
              <w:jc w:val="center"/>
              <w:rPr>
                <w:sz w:val="24"/>
              </w:rPr>
            </w:pPr>
            <w:r w:rsidRPr="002627BA">
              <w:rPr>
                <w:sz w:val="24"/>
              </w:rPr>
              <w:t>95</w:t>
            </w:r>
          </w:p>
        </w:tc>
        <w:tc>
          <w:tcPr>
            <w:tcW w:w="2835" w:type="dxa"/>
            <w:tcBorders>
              <w:top w:val="nil"/>
              <w:bottom w:val="nil"/>
            </w:tcBorders>
            <w:noWrap/>
            <w:hideMark/>
          </w:tcPr>
          <w:p w14:paraId="5A345673" w14:textId="77777777" w:rsidR="006D7EE7" w:rsidRPr="002627BA" w:rsidRDefault="006D7EE7" w:rsidP="002627BA">
            <w:pPr>
              <w:spacing w:line="360" w:lineRule="auto"/>
              <w:jc w:val="center"/>
              <w:rPr>
                <w:sz w:val="24"/>
              </w:rPr>
            </w:pPr>
            <w:r w:rsidRPr="002627BA">
              <w:rPr>
                <w:sz w:val="24"/>
              </w:rPr>
              <w:t>-3.5497</w:t>
            </w:r>
          </w:p>
        </w:tc>
      </w:tr>
      <w:tr w:rsidR="006D7EE7" w:rsidRPr="002627BA" w14:paraId="43B8CFB0" w14:textId="77777777" w:rsidTr="008834E2">
        <w:trPr>
          <w:trHeight w:val="285"/>
        </w:trPr>
        <w:tc>
          <w:tcPr>
            <w:tcW w:w="3256" w:type="dxa"/>
            <w:vMerge/>
          </w:tcPr>
          <w:p w14:paraId="0DB71B3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49B98BF" w14:textId="77777777" w:rsidR="006D7EE7" w:rsidRPr="002627BA" w:rsidRDefault="006D7EE7" w:rsidP="002627BA">
            <w:pPr>
              <w:spacing w:line="360" w:lineRule="auto"/>
              <w:jc w:val="center"/>
              <w:rPr>
                <w:sz w:val="24"/>
              </w:rPr>
            </w:pPr>
            <w:r w:rsidRPr="002627BA">
              <w:rPr>
                <w:sz w:val="24"/>
              </w:rPr>
              <w:t>105</w:t>
            </w:r>
          </w:p>
        </w:tc>
        <w:tc>
          <w:tcPr>
            <w:tcW w:w="2835" w:type="dxa"/>
            <w:tcBorders>
              <w:top w:val="nil"/>
              <w:bottom w:val="nil"/>
            </w:tcBorders>
            <w:noWrap/>
            <w:hideMark/>
          </w:tcPr>
          <w:p w14:paraId="203F9EB9" w14:textId="77777777" w:rsidR="006D7EE7" w:rsidRPr="002627BA" w:rsidRDefault="006D7EE7" w:rsidP="002627BA">
            <w:pPr>
              <w:spacing w:line="360" w:lineRule="auto"/>
              <w:jc w:val="center"/>
              <w:rPr>
                <w:sz w:val="24"/>
              </w:rPr>
            </w:pPr>
            <w:r w:rsidRPr="002627BA">
              <w:rPr>
                <w:sz w:val="24"/>
              </w:rPr>
              <w:t>-3.60022</w:t>
            </w:r>
          </w:p>
        </w:tc>
      </w:tr>
      <w:tr w:rsidR="006D7EE7" w:rsidRPr="002627BA" w14:paraId="533B11CF" w14:textId="77777777" w:rsidTr="008834E2">
        <w:trPr>
          <w:trHeight w:val="285"/>
        </w:trPr>
        <w:tc>
          <w:tcPr>
            <w:tcW w:w="3256" w:type="dxa"/>
            <w:vMerge/>
          </w:tcPr>
          <w:p w14:paraId="24045A6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60D9FA6" w14:textId="77777777" w:rsidR="006D7EE7" w:rsidRPr="002627BA" w:rsidRDefault="006D7EE7" w:rsidP="002627BA">
            <w:pPr>
              <w:spacing w:line="360" w:lineRule="auto"/>
              <w:jc w:val="center"/>
              <w:rPr>
                <w:sz w:val="24"/>
              </w:rPr>
            </w:pPr>
            <w:r w:rsidRPr="002627BA">
              <w:rPr>
                <w:sz w:val="24"/>
              </w:rPr>
              <w:t>114</w:t>
            </w:r>
          </w:p>
        </w:tc>
        <w:tc>
          <w:tcPr>
            <w:tcW w:w="2835" w:type="dxa"/>
            <w:tcBorders>
              <w:top w:val="nil"/>
              <w:bottom w:val="nil"/>
            </w:tcBorders>
            <w:noWrap/>
            <w:hideMark/>
          </w:tcPr>
          <w:p w14:paraId="63B288E8" w14:textId="77777777" w:rsidR="006D7EE7" w:rsidRPr="002627BA" w:rsidRDefault="006D7EE7" w:rsidP="002627BA">
            <w:pPr>
              <w:spacing w:line="360" w:lineRule="auto"/>
              <w:jc w:val="center"/>
              <w:rPr>
                <w:sz w:val="24"/>
              </w:rPr>
            </w:pPr>
            <w:r w:rsidRPr="002627BA">
              <w:rPr>
                <w:sz w:val="24"/>
              </w:rPr>
              <w:t>-3.54314</w:t>
            </w:r>
          </w:p>
        </w:tc>
      </w:tr>
      <w:tr w:rsidR="006D7EE7" w:rsidRPr="002627BA" w14:paraId="185E0493" w14:textId="77777777" w:rsidTr="008834E2">
        <w:trPr>
          <w:trHeight w:val="285"/>
        </w:trPr>
        <w:tc>
          <w:tcPr>
            <w:tcW w:w="3256" w:type="dxa"/>
            <w:vMerge/>
          </w:tcPr>
          <w:p w14:paraId="1C2710C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1BAC529" w14:textId="77777777" w:rsidR="006D7EE7" w:rsidRPr="002627BA" w:rsidRDefault="006D7EE7" w:rsidP="002627BA">
            <w:pPr>
              <w:spacing w:line="360" w:lineRule="auto"/>
              <w:jc w:val="center"/>
              <w:rPr>
                <w:sz w:val="24"/>
              </w:rPr>
            </w:pPr>
            <w:r w:rsidRPr="002627BA">
              <w:rPr>
                <w:sz w:val="24"/>
              </w:rPr>
              <w:t>120</w:t>
            </w:r>
          </w:p>
        </w:tc>
        <w:tc>
          <w:tcPr>
            <w:tcW w:w="2835" w:type="dxa"/>
            <w:tcBorders>
              <w:top w:val="nil"/>
              <w:bottom w:val="nil"/>
            </w:tcBorders>
            <w:noWrap/>
            <w:hideMark/>
          </w:tcPr>
          <w:p w14:paraId="152A71D7" w14:textId="77777777" w:rsidR="006D7EE7" w:rsidRPr="002627BA" w:rsidRDefault="006D7EE7" w:rsidP="002627BA">
            <w:pPr>
              <w:spacing w:line="360" w:lineRule="auto"/>
              <w:jc w:val="center"/>
              <w:rPr>
                <w:sz w:val="24"/>
              </w:rPr>
            </w:pPr>
            <w:r w:rsidRPr="002627BA">
              <w:rPr>
                <w:sz w:val="24"/>
              </w:rPr>
              <w:t>-3.4371</w:t>
            </w:r>
          </w:p>
        </w:tc>
      </w:tr>
      <w:tr w:rsidR="006D7EE7" w:rsidRPr="002627BA" w14:paraId="4DB6CE62" w14:textId="77777777" w:rsidTr="008834E2">
        <w:trPr>
          <w:trHeight w:val="285"/>
        </w:trPr>
        <w:tc>
          <w:tcPr>
            <w:tcW w:w="3256" w:type="dxa"/>
            <w:vMerge/>
          </w:tcPr>
          <w:p w14:paraId="69E2291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44FE95F" w14:textId="77777777" w:rsidR="006D7EE7" w:rsidRPr="002627BA" w:rsidRDefault="006D7EE7" w:rsidP="002627BA">
            <w:pPr>
              <w:spacing w:line="360" w:lineRule="auto"/>
              <w:jc w:val="center"/>
              <w:rPr>
                <w:sz w:val="24"/>
              </w:rPr>
            </w:pPr>
            <w:r w:rsidRPr="002627BA">
              <w:rPr>
                <w:sz w:val="24"/>
              </w:rPr>
              <w:t>122.5</w:t>
            </w:r>
          </w:p>
        </w:tc>
        <w:tc>
          <w:tcPr>
            <w:tcW w:w="2835" w:type="dxa"/>
            <w:tcBorders>
              <w:top w:val="nil"/>
              <w:bottom w:val="nil"/>
            </w:tcBorders>
            <w:noWrap/>
            <w:hideMark/>
          </w:tcPr>
          <w:p w14:paraId="28B89EF4" w14:textId="77777777" w:rsidR="006D7EE7" w:rsidRPr="002627BA" w:rsidRDefault="006D7EE7" w:rsidP="002627BA">
            <w:pPr>
              <w:spacing w:line="360" w:lineRule="auto"/>
              <w:jc w:val="center"/>
              <w:rPr>
                <w:sz w:val="24"/>
              </w:rPr>
            </w:pPr>
            <w:r w:rsidRPr="002627BA">
              <w:rPr>
                <w:sz w:val="24"/>
              </w:rPr>
              <w:t>-3.12537</w:t>
            </w:r>
          </w:p>
        </w:tc>
      </w:tr>
      <w:tr w:rsidR="006D7EE7" w:rsidRPr="002627BA" w14:paraId="3BC151A8" w14:textId="77777777" w:rsidTr="008834E2">
        <w:trPr>
          <w:trHeight w:val="285"/>
        </w:trPr>
        <w:tc>
          <w:tcPr>
            <w:tcW w:w="3256" w:type="dxa"/>
            <w:vMerge/>
          </w:tcPr>
          <w:p w14:paraId="791853F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55A7783" w14:textId="77777777" w:rsidR="006D7EE7" w:rsidRPr="002627BA" w:rsidRDefault="006D7EE7" w:rsidP="002627BA">
            <w:pPr>
              <w:spacing w:line="360" w:lineRule="auto"/>
              <w:jc w:val="center"/>
              <w:rPr>
                <w:sz w:val="24"/>
              </w:rPr>
            </w:pPr>
            <w:r w:rsidRPr="002627BA">
              <w:rPr>
                <w:sz w:val="24"/>
              </w:rPr>
              <w:t>127.5</w:t>
            </w:r>
          </w:p>
        </w:tc>
        <w:tc>
          <w:tcPr>
            <w:tcW w:w="2835" w:type="dxa"/>
            <w:tcBorders>
              <w:top w:val="nil"/>
              <w:bottom w:val="nil"/>
            </w:tcBorders>
            <w:noWrap/>
            <w:hideMark/>
          </w:tcPr>
          <w:p w14:paraId="6AA7A066" w14:textId="77777777" w:rsidR="006D7EE7" w:rsidRPr="002627BA" w:rsidRDefault="006D7EE7" w:rsidP="002627BA">
            <w:pPr>
              <w:spacing w:line="360" w:lineRule="auto"/>
              <w:jc w:val="center"/>
              <w:rPr>
                <w:sz w:val="24"/>
              </w:rPr>
            </w:pPr>
            <w:r w:rsidRPr="002627BA">
              <w:rPr>
                <w:sz w:val="24"/>
              </w:rPr>
              <w:t>-3.35507</w:t>
            </w:r>
          </w:p>
        </w:tc>
      </w:tr>
      <w:tr w:rsidR="006D7EE7" w:rsidRPr="002627BA" w14:paraId="0BEBE15A" w14:textId="77777777" w:rsidTr="008834E2">
        <w:trPr>
          <w:trHeight w:val="285"/>
        </w:trPr>
        <w:tc>
          <w:tcPr>
            <w:tcW w:w="3256" w:type="dxa"/>
            <w:vMerge/>
          </w:tcPr>
          <w:p w14:paraId="0266636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CFFA023" w14:textId="77777777" w:rsidR="006D7EE7" w:rsidRPr="002627BA" w:rsidRDefault="006D7EE7" w:rsidP="002627BA">
            <w:pPr>
              <w:spacing w:line="360" w:lineRule="auto"/>
              <w:jc w:val="center"/>
              <w:rPr>
                <w:sz w:val="24"/>
              </w:rPr>
            </w:pPr>
            <w:r w:rsidRPr="002627BA">
              <w:rPr>
                <w:sz w:val="24"/>
              </w:rPr>
              <w:t>132.5</w:t>
            </w:r>
          </w:p>
        </w:tc>
        <w:tc>
          <w:tcPr>
            <w:tcW w:w="2835" w:type="dxa"/>
            <w:tcBorders>
              <w:top w:val="nil"/>
              <w:bottom w:val="nil"/>
            </w:tcBorders>
            <w:noWrap/>
            <w:hideMark/>
          </w:tcPr>
          <w:p w14:paraId="65AF2A05" w14:textId="77777777" w:rsidR="006D7EE7" w:rsidRPr="002627BA" w:rsidRDefault="006D7EE7" w:rsidP="002627BA">
            <w:pPr>
              <w:spacing w:line="360" w:lineRule="auto"/>
              <w:jc w:val="center"/>
              <w:rPr>
                <w:sz w:val="24"/>
              </w:rPr>
            </w:pPr>
            <w:r w:rsidRPr="002627BA">
              <w:rPr>
                <w:sz w:val="24"/>
              </w:rPr>
              <w:t>-3.53546</w:t>
            </w:r>
          </w:p>
        </w:tc>
      </w:tr>
      <w:tr w:rsidR="006D7EE7" w:rsidRPr="002627BA" w14:paraId="42060AC5" w14:textId="77777777" w:rsidTr="008834E2">
        <w:trPr>
          <w:trHeight w:val="285"/>
        </w:trPr>
        <w:tc>
          <w:tcPr>
            <w:tcW w:w="3256" w:type="dxa"/>
            <w:vMerge/>
          </w:tcPr>
          <w:p w14:paraId="733103D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A6E7B79" w14:textId="77777777" w:rsidR="006D7EE7" w:rsidRPr="002627BA" w:rsidRDefault="006D7EE7" w:rsidP="002627BA">
            <w:pPr>
              <w:spacing w:line="360" w:lineRule="auto"/>
              <w:jc w:val="center"/>
              <w:rPr>
                <w:sz w:val="24"/>
              </w:rPr>
            </w:pPr>
            <w:r w:rsidRPr="002627BA">
              <w:rPr>
                <w:sz w:val="24"/>
              </w:rPr>
              <w:t>137.5</w:t>
            </w:r>
          </w:p>
        </w:tc>
        <w:tc>
          <w:tcPr>
            <w:tcW w:w="2835" w:type="dxa"/>
            <w:tcBorders>
              <w:top w:val="nil"/>
              <w:bottom w:val="nil"/>
            </w:tcBorders>
            <w:noWrap/>
            <w:hideMark/>
          </w:tcPr>
          <w:p w14:paraId="3B83955E" w14:textId="77777777" w:rsidR="006D7EE7" w:rsidRPr="002627BA" w:rsidRDefault="006D7EE7" w:rsidP="002627BA">
            <w:pPr>
              <w:spacing w:line="360" w:lineRule="auto"/>
              <w:jc w:val="center"/>
              <w:rPr>
                <w:sz w:val="24"/>
              </w:rPr>
            </w:pPr>
            <w:r w:rsidRPr="002627BA">
              <w:rPr>
                <w:sz w:val="24"/>
              </w:rPr>
              <w:t>-3.68484</w:t>
            </w:r>
          </w:p>
        </w:tc>
      </w:tr>
      <w:tr w:rsidR="006D7EE7" w:rsidRPr="002627BA" w14:paraId="281DE45D" w14:textId="77777777" w:rsidTr="008834E2">
        <w:trPr>
          <w:trHeight w:val="285"/>
        </w:trPr>
        <w:tc>
          <w:tcPr>
            <w:tcW w:w="3256" w:type="dxa"/>
            <w:vMerge/>
          </w:tcPr>
          <w:p w14:paraId="7CD7F65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4115799" w14:textId="77777777" w:rsidR="006D7EE7" w:rsidRPr="002627BA" w:rsidRDefault="006D7EE7" w:rsidP="002627BA">
            <w:pPr>
              <w:spacing w:line="360" w:lineRule="auto"/>
              <w:jc w:val="center"/>
              <w:rPr>
                <w:sz w:val="24"/>
              </w:rPr>
            </w:pPr>
            <w:r w:rsidRPr="002627BA">
              <w:rPr>
                <w:sz w:val="24"/>
              </w:rPr>
              <w:t>142.5</w:t>
            </w:r>
          </w:p>
        </w:tc>
        <w:tc>
          <w:tcPr>
            <w:tcW w:w="2835" w:type="dxa"/>
            <w:tcBorders>
              <w:top w:val="nil"/>
              <w:bottom w:val="nil"/>
            </w:tcBorders>
            <w:noWrap/>
            <w:hideMark/>
          </w:tcPr>
          <w:p w14:paraId="285A37DD" w14:textId="77777777" w:rsidR="006D7EE7" w:rsidRPr="002627BA" w:rsidRDefault="006D7EE7" w:rsidP="002627BA">
            <w:pPr>
              <w:spacing w:line="360" w:lineRule="auto"/>
              <w:jc w:val="center"/>
              <w:rPr>
                <w:sz w:val="24"/>
              </w:rPr>
            </w:pPr>
            <w:r w:rsidRPr="002627BA">
              <w:rPr>
                <w:sz w:val="24"/>
              </w:rPr>
              <w:t>-3.76494</w:t>
            </w:r>
          </w:p>
        </w:tc>
      </w:tr>
      <w:tr w:rsidR="006D7EE7" w:rsidRPr="002627BA" w14:paraId="47D3F021" w14:textId="77777777" w:rsidTr="008834E2">
        <w:trPr>
          <w:trHeight w:val="285"/>
        </w:trPr>
        <w:tc>
          <w:tcPr>
            <w:tcW w:w="3256" w:type="dxa"/>
            <w:vMerge/>
          </w:tcPr>
          <w:p w14:paraId="1DCE9DC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A87948A" w14:textId="77777777" w:rsidR="006D7EE7" w:rsidRPr="002627BA" w:rsidRDefault="006D7EE7" w:rsidP="002627BA">
            <w:pPr>
              <w:spacing w:line="360" w:lineRule="auto"/>
              <w:jc w:val="center"/>
              <w:rPr>
                <w:sz w:val="24"/>
              </w:rPr>
            </w:pPr>
            <w:r w:rsidRPr="002627BA">
              <w:rPr>
                <w:sz w:val="24"/>
              </w:rPr>
              <w:t>147.5</w:t>
            </w:r>
          </w:p>
        </w:tc>
        <w:tc>
          <w:tcPr>
            <w:tcW w:w="2835" w:type="dxa"/>
            <w:tcBorders>
              <w:top w:val="nil"/>
              <w:bottom w:val="nil"/>
            </w:tcBorders>
            <w:noWrap/>
            <w:hideMark/>
          </w:tcPr>
          <w:p w14:paraId="5E5A4347" w14:textId="77777777" w:rsidR="006D7EE7" w:rsidRPr="002627BA" w:rsidRDefault="006D7EE7" w:rsidP="002627BA">
            <w:pPr>
              <w:spacing w:line="360" w:lineRule="auto"/>
              <w:jc w:val="center"/>
              <w:rPr>
                <w:sz w:val="24"/>
              </w:rPr>
            </w:pPr>
            <w:r w:rsidRPr="002627BA">
              <w:rPr>
                <w:sz w:val="24"/>
              </w:rPr>
              <w:t>-3.79334</w:t>
            </w:r>
          </w:p>
        </w:tc>
      </w:tr>
      <w:tr w:rsidR="006D7EE7" w:rsidRPr="002627BA" w14:paraId="14A6D561" w14:textId="77777777" w:rsidTr="008834E2">
        <w:trPr>
          <w:trHeight w:val="285"/>
        </w:trPr>
        <w:tc>
          <w:tcPr>
            <w:tcW w:w="3256" w:type="dxa"/>
            <w:vMerge/>
          </w:tcPr>
          <w:p w14:paraId="28B00D1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4F1E7F2" w14:textId="77777777" w:rsidR="006D7EE7" w:rsidRPr="002627BA" w:rsidRDefault="006D7EE7" w:rsidP="002627BA">
            <w:pPr>
              <w:spacing w:line="360" w:lineRule="auto"/>
              <w:jc w:val="center"/>
              <w:rPr>
                <w:sz w:val="24"/>
              </w:rPr>
            </w:pPr>
            <w:r w:rsidRPr="002627BA">
              <w:rPr>
                <w:sz w:val="24"/>
              </w:rPr>
              <w:t>152.5</w:t>
            </w:r>
          </w:p>
        </w:tc>
        <w:tc>
          <w:tcPr>
            <w:tcW w:w="2835" w:type="dxa"/>
            <w:tcBorders>
              <w:top w:val="nil"/>
              <w:bottom w:val="nil"/>
            </w:tcBorders>
            <w:noWrap/>
            <w:hideMark/>
          </w:tcPr>
          <w:p w14:paraId="4F5BED2E" w14:textId="77777777" w:rsidR="006D7EE7" w:rsidRPr="002627BA" w:rsidRDefault="006D7EE7" w:rsidP="002627BA">
            <w:pPr>
              <w:spacing w:line="360" w:lineRule="auto"/>
              <w:jc w:val="center"/>
              <w:rPr>
                <w:sz w:val="24"/>
              </w:rPr>
            </w:pPr>
            <w:r w:rsidRPr="002627BA">
              <w:rPr>
                <w:sz w:val="24"/>
              </w:rPr>
              <w:t>-3.91438</w:t>
            </w:r>
          </w:p>
        </w:tc>
      </w:tr>
      <w:tr w:rsidR="006D7EE7" w:rsidRPr="002627BA" w14:paraId="4D2B9E1C" w14:textId="77777777" w:rsidTr="008834E2">
        <w:trPr>
          <w:trHeight w:val="285"/>
        </w:trPr>
        <w:tc>
          <w:tcPr>
            <w:tcW w:w="3256" w:type="dxa"/>
            <w:vMerge/>
          </w:tcPr>
          <w:p w14:paraId="5F54B1A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F2FE4C0" w14:textId="77777777" w:rsidR="006D7EE7" w:rsidRPr="002627BA" w:rsidRDefault="006D7EE7" w:rsidP="002627BA">
            <w:pPr>
              <w:spacing w:line="360" w:lineRule="auto"/>
              <w:jc w:val="center"/>
              <w:rPr>
                <w:sz w:val="24"/>
              </w:rPr>
            </w:pPr>
            <w:r w:rsidRPr="002627BA">
              <w:rPr>
                <w:sz w:val="24"/>
              </w:rPr>
              <w:t>157.5</w:t>
            </w:r>
          </w:p>
        </w:tc>
        <w:tc>
          <w:tcPr>
            <w:tcW w:w="2835" w:type="dxa"/>
            <w:tcBorders>
              <w:top w:val="nil"/>
              <w:bottom w:val="nil"/>
            </w:tcBorders>
            <w:noWrap/>
            <w:hideMark/>
          </w:tcPr>
          <w:p w14:paraId="7B678378" w14:textId="77777777" w:rsidR="006D7EE7" w:rsidRPr="002627BA" w:rsidRDefault="006D7EE7" w:rsidP="002627BA">
            <w:pPr>
              <w:spacing w:line="360" w:lineRule="auto"/>
              <w:jc w:val="center"/>
              <w:rPr>
                <w:sz w:val="24"/>
              </w:rPr>
            </w:pPr>
            <w:r w:rsidRPr="002627BA">
              <w:rPr>
                <w:sz w:val="24"/>
              </w:rPr>
              <w:t>-3.83006</w:t>
            </w:r>
          </w:p>
        </w:tc>
      </w:tr>
      <w:tr w:rsidR="006D7EE7" w:rsidRPr="002627BA" w14:paraId="77EEE45E" w14:textId="77777777" w:rsidTr="008834E2">
        <w:trPr>
          <w:trHeight w:val="285"/>
        </w:trPr>
        <w:tc>
          <w:tcPr>
            <w:tcW w:w="3256" w:type="dxa"/>
            <w:vMerge/>
          </w:tcPr>
          <w:p w14:paraId="1D5D7A6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62DA047" w14:textId="77777777" w:rsidR="006D7EE7" w:rsidRPr="002627BA" w:rsidRDefault="006D7EE7" w:rsidP="002627BA">
            <w:pPr>
              <w:spacing w:line="360" w:lineRule="auto"/>
              <w:jc w:val="center"/>
              <w:rPr>
                <w:sz w:val="24"/>
              </w:rPr>
            </w:pPr>
            <w:r w:rsidRPr="002627BA">
              <w:rPr>
                <w:sz w:val="24"/>
              </w:rPr>
              <w:t>162.5</w:t>
            </w:r>
          </w:p>
        </w:tc>
        <w:tc>
          <w:tcPr>
            <w:tcW w:w="2835" w:type="dxa"/>
            <w:tcBorders>
              <w:top w:val="nil"/>
              <w:bottom w:val="nil"/>
            </w:tcBorders>
            <w:noWrap/>
            <w:hideMark/>
          </w:tcPr>
          <w:p w14:paraId="3F6A9BFC" w14:textId="77777777" w:rsidR="006D7EE7" w:rsidRPr="002627BA" w:rsidRDefault="006D7EE7" w:rsidP="002627BA">
            <w:pPr>
              <w:spacing w:line="360" w:lineRule="auto"/>
              <w:jc w:val="center"/>
              <w:rPr>
                <w:sz w:val="24"/>
              </w:rPr>
            </w:pPr>
            <w:r w:rsidRPr="002627BA">
              <w:rPr>
                <w:sz w:val="24"/>
              </w:rPr>
              <w:t>-3.78751</w:t>
            </w:r>
          </w:p>
        </w:tc>
      </w:tr>
      <w:tr w:rsidR="006D7EE7" w:rsidRPr="002627BA" w14:paraId="5A6B85EE" w14:textId="77777777" w:rsidTr="008834E2">
        <w:trPr>
          <w:trHeight w:val="285"/>
        </w:trPr>
        <w:tc>
          <w:tcPr>
            <w:tcW w:w="3256" w:type="dxa"/>
            <w:vMerge/>
          </w:tcPr>
          <w:p w14:paraId="22BBD17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A5FFB62" w14:textId="77777777" w:rsidR="006D7EE7" w:rsidRPr="002627BA" w:rsidRDefault="006D7EE7" w:rsidP="002627BA">
            <w:pPr>
              <w:spacing w:line="360" w:lineRule="auto"/>
              <w:jc w:val="center"/>
              <w:rPr>
                <w:sz w:val="24"/>
              </w:rPr>
            </w:pPr>
            <w:r w:rsidRPr="002627BA">
              <w:rPr>
                <w:sz w:val="24"/>
              </w:rPr>
              <w:t>167.5</w:t>
            </w:r>
          </w:p>
        </w:tc>
        <w:tc>
          <w:tcPr>
            <w:tcW w:w="2835" w:type="dxa"/>
            <w:tcBorders>
              <w:top w:val="nil"/>
              <w:bottom w:val="nil"/>
            </w:tcBorders>
            <w:noWrap/>
            <w:hideMark/>
          </w:tcPr>
          <w:p w14:paraId="6F3B8BB5" w14:textId="77777777" w:rsidR="006D7EE7" w:rsidRPr="002627BA" w:rsidRDefault="006D7EE7" w:rsidP="002627BA">
            <w:pPr>
              <w:spacing w:line="360" w:lineRule="auto"/>
              <w:jc w:val="center"/>
              <w:rPr>
                <w:sz w:val="24"/>
              </w:rPr>
            </w:pPr>
            <w:r w:rsidRPr="002627BA">
              <w:rPr>
                <w:sz w:val="24"/>
              </w:rPr>
              <w:t>-2.98297</w:t>
            </w:r>
          </w:p>
        </w:tc>
      </w:tr>
      <w:tr w:rsidR="006D7EE7" w:rsidRPr="002627BA" w14:paraId="6DB8FAAC" w14:textId="77777777" w:rsidTr="008834E2">
        <w:trPr>
          <w:trHeight w:val="285"/>
        </w:trPr>
        <w:tc>
          <w:tcPr>
            <w:tcW w:w="3256" w:type="dxa"/>
            <w:vMerge/>
          </w:tcPr>
          <w:p w14:paraId="69FDD9F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A9EF4A0" w14:textId="77777777" w:rsidR="006D7EE7" w:rsidRPr="002627BA" w:rsidRDefault="006D7EE7" w:rsidP="002627BA">
            <w:pPr>
              <w:spacing w:line="360" w:lineRule="auto"/>
              <w:jc w:val="center"/>
              <w:rPr>
                <w:sz w:val="24"/>
              </w:rPr>
            </w:pPr>
            <w:r w:rsidRPr="002627BA">
              <w:rPr>
                <w:sz w:val="24"/>
              </w:rPr>
              <w:t>172.5</w:t>
            </w:r>
          </w:p>
        </w:tc>
        <w:tc>
          <w:tcPr>
            <w:tcW w:w="2835" w:type="dxa"/>
            <w:tcBorders>
              <w:top w:val="nil"/>
              <w:bottom w:val="nil"/>
            </w:tcBorders>
            <w:noWrap/>
            <w:hideMark/>
          </w:tcPr>
          <w:p w14:paraId="4F1B848D" w14:textId="77777777" w:rsidR="006D7EE7" w:rsidRPr="002627BA" w:rsidRDefault="006D7EE7" w:rsidP="002627BA">
            <w:pPr>
              <w:spacing w:line="360" w:lineRule="auto"/>
              <w:jc w:val="center"/>
              <w:rPr>
                <w:sz w:val="24"/>
              </w:rPr>
            </w:pPr>
            <w:r w:rsidRPr="002627BA">
              <w:rPr>
                <w:sz w:val="24"/>
              </w:rPr>
              <w:t>-3.77047</w:t>
            </w:r>
          </w:p>
        </w:tc>
      </w:tr>
      <w:tr w:rsidR="006D7EE7" w:rsidRPr="002627BA" w14:paraId="782A9ACA" w14:textId="77777777" w:rsidTr="008834E2">
        <w:trPr>
          <w:trHeight w:val="285"/>
        </w:trPr>
        <w:tc>
          <w:tcPr>
            <w:tcW w:w="3256" w:type="dxa"/>
            <w:vMerge/>
          </w:tcPr>
          <w:p w14:paraId="6C75967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6192D90" w14:textId="77777777" w:rsidR="006D7EE7" w:rsidRPr="002627BA" w:rsidRDefault="006D7EE7" w:rsidP="002627BA">
            <w:pPr>
              <w:spacing w:line="360" w:lineRule="auto"/>
              <w:jc w:val="center"/>
              <w:rPr>
                <w:sz w:val="24"/>
              </w:rPr>
            </w:pPr>
            <w:r w:rsidRPr="002627BA">
              <w:rPr>
                <w:sz w:val="24"/>
              </w:rPr>
              <w:t>177.5</w:t>
            </w:r>
          </w:p>
        </w:tc>
        <w:tc>
          <w:tcPr>
            <w:tcW w:w="2835" w:type="dxa"/>
            <w:tcBorders>
              <w:top w:val="nil"/>
              <w:bottom w:val="nil"/>
            </w:tcBorders>
            <w:noWrap/>
            <w:hideMark/>
          </w:tcPr>
          <w:p w14:paraId="3EF5D64A" w14:textId="77777777" w:rsidR="006D7EE7" w:rsidRPr="002627BA" w:rsidRDefault="006D7EE7" w:rsidP="002627BA">
            <w:pPr>
              <w:spacing w:line="360" w:lineRule="auto"/>
              <w:jc w:val="center"/>
              <w:rPr>
                <w:sz w:val="24"/>
              </w:rPr>
            </w:pPr>
            <w:r w:rsidRPr="002627BA">
              <w:rPr>
                <w:sz w:val="24"/>
              </w:rPr>
              <w:t>-3.83006</w:t>
            </w:r>
          </w:p>
        </w:tc>
      </w:tr>
      <w:tr w:rsidR="006D7EE7" w:rsidRPr="002627BA" w14:paraId="0FF99A95" w14:textId="77777777" w:rsidTr="008834E2">
        <w:trPr>
          <w:trHeight w:val="285"/>
        </w:trPr>
        <w:tc>
          <w:tcPr>
            <w:tcW w:w="3256" w:type="dxa"/>
            <w:vMerge/>
          </w:tcPr>
          <w:p w14:paraId="1581234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6334A37" w14:textId="77777777" w:rsidR="006D7EE7" w:rsidRPr="002627BA" w:rsidRDefault="006D7EE7" w:rsidP="002627BA">
            <w:pPr>
              <w:spacing w:line="360" w:lineRule="auto"/>
              <w:jc w:val="center"/>
              <w:rPr>
                <w:sz w:val="24"/>
              </w:rPr>
            </w:pPr>
            <w:r w:rsidRPr="002627BA">
              <w:rPr>
                <w:sz w:val="24"/>
              </w:rPr>
              <w:t>182.5</w:t>
            </w:r>
          </w:p>
        </w:tc>
        <w:tc>
          <w:tcPr>
            <w:tcW w:w="2835" w:type="dxa"/>
            <w:tcBorders>
              <w:top w:val="nil"/>
              <w:bottom w:val="nil"/>
            </w:tcBorders>
            <w:noWrap/>
            <w:hideMark/>
          </w:tcPr>
          <w:p w14:paraId="48B2D747" w14:textId="77777777" w:rsidR="006D7EE7" w:rsidRPr="002627BA" w:rsidRDefault="006D7EE7" w:rsidP="002627BA">
            <w:pPr>
              <w:spacing w:line="360" w:lineRule="auto"/>
              <w:jc w:val="center"/>
              <w:rPr>
                <w:sz w:val="24"/>
              </w:rPr>
            </w:pPr>
            <w:r w:rsidRPr="002627BA">
              <w:rPr>
                <w:sz w:val="24"/>
              </w:rPr>
              <w:t>-3.94656</w:t>
            </w:r>
          </w:p>
        </w:tc>
      </w:tr>
      <w:tr w:rsidR="006D7EE7" w:rsidRPr="002627BA" w14:paraId="591BD86B" w14:textId="77777777" w:rsidTr="008834E2">
        <w:trPr>
          <w:trHeight w:val="285"/>
        </w:trPr>
        <w:tc>
          <w:tcPr>
            <w:tcW w:w="3256" w:type="dxa"/>
            <w:vMerge/>
          </w:tcPr>
          <w:p w14:paraId="75AC0D28" w14:textId="77777777" w:rsidR="006D7EE7" w:rsidRPr="002627BA" w:rsidRDefault="006D7EE7" w:rsidP="002627BA">
            <w:pPr>
              <w:spacing w:line="360" w:lineRule="auto"/>
              <w:jc w:val="center"/>
              <w:rPr>
                <w:sz w:val="24"/>
              </w:rPr>
            </w:pPr>
          </w:p>
        </w:tc>
        <w:tc>
          <w:tcPr>
            <w:tcW w:w="1842" w:type="dxa"/>
            <w:tcBorders>
              <w:top w:val="nil"/>
              <w:bottom w:val="single" w:sz="4" w:space="0" w:color="auto"/>
            </w:tcBorders>
            <w:noWrap/>
            <w:hideMark/>
          </w:tcPr>
          <w:p w14:paraId="6481BF39" w14:textId="77777777" w:rsidR="006D7EE7" w:rsidRPr="002627BA" w:rsidRDefault="006D7EE7" w:rsidP="002627BA">
            <w:pPr>
              <w:spacing w:line="360" w:lineRule="auto"/>
              <w:jc w:val="center"/>
              <w:rPr>
                <w:sz w:val="24"/>
              </w:rPr>
            </w:pPr>
            <w:r w:rsidRPr="002627BA">
              <w:rPr>
                <w:sz w:val="24"/>
              </w:rPr>
              <w:t>187.5</w:t>
            </w:r>
          </w:p>
        </w:tc>
        <w:tc>
          <w:tcPr>
            <w:tcW w:w="2835" w:type="dxa"/>
            <w:tcBorders>
              <w:top w:val="nil"/>
              <w:bottom w:val="single" w:sz="4" w:space="0" w:color="auto"/>
            </w:tcBorders>
            <w:noWrap/>
            <w:hideMark/>
          </w:tcPr>
          <w:p w14:paraId="6091EC1C" w14:textId="77777777" w:rsidR="006D7EE7" w:rsidRPr="002627BA" w:rsidRDefault="006D7EE7" w:rsidP="002627BA">
            <w:pPr>
              <w:spacing w:line="360" w:lineRule="auto"/>
              <w:jc w:val="center"/>
              <w:rPr>
                <w:sz w:val="24"/>
              </w:rPr>
            </w:pPr>
            <w:r w:rsidRPr="002627BA">
              <w:rPr>
                <w:sz w:val="24"/>
              </w:rPr>
              <w:t>-4.03932</w:t>
            </w:r>
          </w:p>
        </w:tc>
      </w:tr>
      <w:tr w:rsidR="006D7EE7" w:rsidRPr="002627BA" w14:paraId="78A1CC41" w14:textId="77777777" w:rsidTr="008834E2">
        <w:trPr>
          <w:trHeight w:val="285"/>
        </w:trPr>
        <w:tc>
          <w:tcPr>
            <w:tcW w:w="3256" w:type="dxa"/>
            <w:vMerge w:val="restart"/>
          </w:tcPr>
          <w:p w14:paraId="1C4A7071" w14:textId="77777777" w:rsidR="006D7EE7" w:rsidRPr="002627BA" w:rsidRDefault="006D7EE7" w:rsidP="002627BA">
            <w:pPr>
              <w:spacing w:line="360" w:lineRule="auto"/>
              <w:jc w:val="center"/>
              <w:rPr>
                <w:sz w:val="24"/>
              </w:rPr>
            </w:pPr>
            <w:r w:rsidRPr="002627BA">
              <w:rPr>
                <w:sz w:val="24"/>
              </w:rPr>
              <w:t>SZK03</w:t>
            </w:r>
          </w:p>
          <w:p w14:paraId="6EC86448" w14:textId="77777777" w:rsidR="006D7EE7" w:rsidRPr="002627BA" w:rsidRDefault="006D7EE7" w:rsidP="002627BA">
            <w:pPr>
              <w:spacing w:line="360" w:lineRule="auto"/>
              <w:jc w:val="center"/>
              <w:rPr>
                <w:sz w:val="24"/>
              </w:rPr>
            </w:pPr>
            <w:r w:rsidRPr="002627BA">
              <w:rPr>
                <w:sz w:val="24"/>
              </w:rPr>
              <w:t>Burial depth is 840m</w:t>
            </w:r>
          </w:p>
          <w:p w14:paraId="18BC1811" w14:textId="77777777" w:rsidR="006D7EE7" w:rsidRPr="002627BA" w:rsidRDefault="006D7EE7" w:rsidP="002627BA">
            <w:pPr>
              <w:spacing w:line="360" w:lineRule="auto"/>
              <w:jc w:val="center"/>
              <w:rPr>
                <w:sz w:val="24"/>
              </w:rPr>
            </w:pPr>
            <w:r w:rsidRPr="002627BA">
              <w:rPr>
                <w:sz w:val="24"/>
              </w:rPr>
              <w:t>Main lithology is granodiorite/ without fault crossing</w:t>
            </w:r>
          </w:p>
        </w:tc>
        <w:tc>
          <w:tcPr>
            <w:tcW w:w="1842" w:type="dxa"/>
            <w:tcBorders>
              <w:bottom w:val="nil"/>
            </w:tcBorders>
            <w:noWrap/>
            <w:hideMark/>
          </w:tcPr>
          <w:p w14:paraId="02F40C09" w14:textId="77777777" w:rsidR="006D7EE7" w:rsidRPr="002627BA" w:rsidRDefault="006D7EE7" w:rsidP="002627BA">
            <w:pPr>
              <w:spacing w:line="360" w:lineRule="auto"/>
              <w:jc w:val="center"/>
              <w:rPr>
                <w:sz w:val="24"/>
              </w:rPr>
            </w:pPr>
            <w:r w:rsidRPr="002627BA">
              <w:rPr>
                <w:sz w:val="24"/>
              </w:rPr>
              <w:t>7</w:t>
            </w:r>
          </w:p>
        </w:tc>
        <w:tc>
          <w:tcPr>
            <w:tcW w:w="2835" w:type="dxa"/>
            <w:tcBorders>
              <w:bottom w:val="nil"/>
            </w:tcBorders>
            <w:noWrap/>
            <w:hideMark/>
          </w:tcPr>
          <w:p w14:paraId="677E7029" w14:textId="77777777" w:rsidR="006D7EE7" w:rsidRPr="002627BA" w:rsidRDefault="006D7EE7" w:rsidP="002627BA">
            <w:pPr>
              <w:spacing w:line="360" w:lineRule="auto"/>
              <w:jc w:val="center"/>
              <w:rPr>
                <w:sz w:val="24"/>
              </w:rPr>
            </w:pPr>
            <w:r w:rsidRPr="002627BA">
              <w:rPr>
                <w:sz w:val="24"/>
              </w:rPr>
              <w:t>-3.64584</w:t>
            </w:r>
          </w:p>
        </w:tc>
      </w:tr>
      <w:tr w:rsidR="006D7EE7" w:rsidRPr="002627BA" w14:paraId="157A8994" w14:textId="77777777" w:rsidTr="008834E2">
        <w:trPr>
          <w:trHeight w:val="285"/>
        </w:trPr>
        <w:tc>
          <w:tcPr>
            <w:tcW w:w="3256" w:type="dxa"/>
            <w:vMerge/>
          </w:tcPr>
          <w:p w14:paraId="7225D80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0DCFBC7" w14:textId="77777777" w:rsidR="006D7EE7" w:rsidRPr="002627BA" w:rsidRDefault="006D7EE7" w:rsidP="002627BA">
            <w:pPr>
              <w:spacing w:line="360" w:lineRule="auto"/>
              <w:jc w:val="center"/>
              <w:rPr>
                <w:sz w:val="24"/>
              </w:rPr>
            </w:pPr>
            <w:r w:rsidRPr="002627BA">
              <w:rPr>
                <w:sz w:val="24"/>
              </w:rPr>
              <w:t>15</w:t>
            </w:r>
          </w:p>
        </w:tc>
        <w:tc>
          <w:tcPr>
            <w:tcW w:w="2835" w:type="dxa"/>
            <w:tcBorders>
              <w:top w:val="nil"/>
              <w:bottom w:val="nil"/>
            </w:tcBorders>
            <w:noWrap/>
            <w:hideMark/>
          </w:tcPr>
          <w:p w14:paraId="28B3D18B" w14:textId="77777777" w:rsidR="006D7EE7" w:rsidRPr="002627BA" w:rsidRDefault="006D7EE7" w:rsidP="002627BA">
            <w:pPr>
              <w:spacing w:line="360" w:lineRule="auto"/>
              <w:jc w:val="center"/>
              <w:rPr>
                <w:sz w:val="24"/>
              </w:rPr>
            </w:pPr>
            <w:r w:rsidRPr="002627BA">
              <w:rPr>
                <w:sz w:val="24"/>
              </w:rPr>
              <w:t>-3.80859</w:t>
            </w:r>
          </w:p>
        </w:tc>
      </w:tr>
      <w:tr w:rsidR="006D7EE7" w:rsidRPr="002627BA" w14:paraId="00C55776" w14:textId="77777777" w:rsidTr="008834E2">
        <w:trPr>
          <w:trHeight w:val="285"/>
        </w:trPr>
        <w:tc>
          <w:tcPr>
            <w:tcW w:w="3256" w:type="dxa"/>
            <w:vMerge/>
          </w:tcPr>
          <w:p w14:paraId="18FCC29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3C0F950" w14:textId="77777777" w:rsidR="006D7EE7" w:rsidRPr="002627BA" w:rsidRDefault="006D7EE7" w:rsidP="002627BA">
            <w:pPr>
              <w:spacing w:line="360" w:lineRule="auto"/>
              <w:jc w:val="center"/>
              <w:rPr>
                <w:sz w:val="24"/>
              </w:rPr>
            </w:pPr>
            <w:r w:rsidRPr="002627BA">
              <w:rPr>
                <w:sz w:val="24"/>
              </w:rPr>
              <w:t>21</w:t>
            </w:r>
          </w:p>
        </w:tc>
        <w:tc>
          <w:tcPr>
            <w:tcW w:w="2835" w:type="dxa"/>
            <w:tcBorders>
              <w:top w:val="nil"/>
              <w:bottom w:val="nil"/>
            </w:tcBorders>
            <w:noWrap/>
            <w:hideMark/>
          </w:tcPr>
          <w:p w14:paraId="0D29343A" w14:textId="77777777" w:rsidR="006D7EE7" w:rsidRPr="002627BA" w:rsidRDefault="006D7EE7" w:rsidP="002627BA">
            <w:pPr>
              <w:spacing w:line="360" w:lineRule="auto"/>
              <w:jc w:val="center"/>
              <w:rPr>
                <w:sz w:val="24"/>
              </w:rPr>
            </w:pPr>
            <w:r w:rsidRPr="002627BA">
              <w:rPr>
                <w:sz w:val="24"/>
              </w:rPr>
              <w:t>-4.11467</w:t>
            </w:r>
          </w:p>
        </w:tc>
      </w:tr>
      <w:tr w:rsidR="006D7EE7" w:rsidRPr="002627BA" w14:paraId="41D58393" w14:textId="77777777" w:rsidTr="008834E2">
        <w:trPr>
          <w:trHeight w:val="285"/>
        </w:trPr>
        <w:tc>
          <w:tcPr>
            <w:tcW w:w="3256" w:type="dxa"/>
            <w:vMerge/>
          </w:tcPr>
          <w:p w14:paraId="2DB8FAC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C7A2F0A" w14:textId="77777777" w:rsidR="006D7EE7" w:rsidRPr="002627BA" w:rsidRDefault="006D7EE7" w:rsidP="002627BA">
            <w:pPr>
              <w:spacing w:line="360" w:lineRule="auto"/>
              <w:jc w:val="center"/>
              <w:rPr>
                <w:sz w:val="24"/>
              </w:rPr>
            </w:pPr>
            <w:r w:rsidRPr="002627BA">
              <w:rPr>
                <w:sz w:val="24"/>
              </w:rPr>
              <w:t>26.3</w:t>
            </w:r>
          </w:p>
        </w:tc>
        <w:tc>
          <w:tcPr>
            <w:tcW w:w="2835" w:type="dxa"/>
            <w:tcBorders>
              <w:top w:val="nil"/>
              <w:bottom w:val="nil"/>
            </w:tcBorders>
            <w:noWrap/>
            <w:hideMark/>
          </w:tcPr>
          <w:p w14:paraId="666B6A2F" w14:textId="77777777" w:rsidR="006D7EE7" w:rsidRPr="002627BA" w:rsidRDefault="006D7EE7" w:rsidP="002627BA">
            <w:pPr>
              <w:spacing w:line="360" w:lineRule="auto"/>
              <w:jc w:val="center"/>
              <w:rPr>
                <w:sz w:val="24"/>
              </w:rPr>
            </w:pPr>
            <w:r w:rsidRPr="002627BA">
              <w:rPr>
                <w:sz w:val="24"/>
              </w:rPr>
              <w:t>-4.18847</w:t>
            </w:r>
          </w:p>
        </w:tc>
      </w:tr>
      <w:tr w:rsidR="006D7EE7" w:rsidRPr="002627BA" w14:paraId="23E11C47" w14:textId="77777777" w:rsidTr="008834E2">
        <w:trPr>
          <w:trHeight w:val="285"/>
        </w:trPr>
        <w:tc>
          <w:tcPr>
            <w:tcW w:w="3256" w:type="dxa"/>
            <w:vMerge/>
          </w:tcPr>
          <w:p w14:paraId="37256F2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226E3D8" w14:textId="77777777" w:rsidR="006D7EE7" w:rsidRPr="002627BA" w:rsidRDefault="006D7EE7" w:rsidP="002627BA">
            <w:pPr>
              <w:spacing w:line="360" w:lineRule="auto"/>
              <w:jc w:val="center"/>
              <w:rPr>
                <w:sz w:val="24"/>
              </w:rPr>
            </w:pPr>
            <w:r w:rsidRPr="002627BA">
              <w:rPr>
                <w:sz w:val="24"/>
              </w:rPr>
              <w:t>31.2</w:t>
            </w:r>
          </w:p>
        </w:tc>
        <w:tc>
          <w:tcPr>
            <w:tcW w:w="2835" w:type="dxa"/>
            <w:tcBorders>
              <w:top w:val="nil"/>
              <w:bottom w:val="nil"/>
            </w:tcBorders>
            <w:noWrap/>
            <w:hideMark/>
          </w:tcPr>
          <w:p w14:paraId="18FFAEC9" w14:textId="77777777" w:rsidR="006D7EE7" w:rsidRPr="002627BA" w:rsidRDefault="006D7EE7" w:rsidP="002627BA">
            <w:pPr>
              <w:spacing w:line="360" w:lineRule="auto"/>
              <w:jc w:val="center"/>
              <w:rPr>
                <w:sz w:val="24"/>
              </w:rPr>
            </w:pPr>
            <w:r w:rsidRPr="002627BA">
              <w:rPr>
                <w:sz w:val="24"/>
              </w:rPr>
              <w:t>-4.32624</w:t>
            </w:r>
          </w:p>
        </w:tc>
      </w:tr>
      <w:tr w:rsidR="006D7EE7" w:rsidRPr="002627BA" w14:paraId="02B570CD" w14:textId="77777777" w:rsidTr="008834E2">
        <w:trPr>
          <w:trHeight w:val="285"/>
        </w:trPr>
        <w:tc>
          <w:tcPr>
            <w:tcW w:w="3256" w:type="dxa"/>
            <w:vMerge/>
          </w:tcPr>
          <w:p w14:paraId="0E069FA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F282EBA" w14:textId="77777777" w:rsidR="006D7EE7" w:rsidRPr="002627BA" w:rsidRDefault="006D7EE7" w:rsidP="002627BA">
            <w:pPr>
              <w:spacing w:line="360" w:lineRule="auto"/>
              <w:jc w:val="center"/>
              <w:rPr>
                <w:sz w:val="24"/>
              </w:rPr>
            </w:pPr>
            <w:r w:rsidRPr="002627BA">
              <w:rPr>
                <w:sz w:val="24"/>
              </w:rPr>
              <w:t>39.8</w:t>
            </w:r>
          </w:p>
        </w:tc>
        <w:tc>
          <w:tcPr>
            <w:tcW w:w="2835" w:type="dxa"/>
            <w:tcBorders>
              <w:top w:val="nil"/>
              <w:bottom w:val="nil"/>
            </w:tcBorders>
            <w:noWrap/>
            <w:hideMark/>
          </w:tcPr>
          <w:p w14:paraId="3395539D" w14:textId="77777777" w:rsidR="006D7EE7" w:rsidRPr="002627BA" w:rsidRDefault="006D7EE7" w:rsidP="002627BA">
            <w:pPr>
              <w:spacing w:line="360" w:lineRule="auto"/>
              <w:jc w:val="center"/>
              <w:rPr>
                <w:sz w:val="24"/>
              </w:rPr>
            </w:pPr>
            <w:r w:rsidRPr="002627BA">
              <w:rPr>
                <w:sz w:val="24"/>
              </w:rPr>
              <w:t>-4.59552</w:t>
            </w:r>
          </w:p>
        </w:tc>
      </w:tr>
      <w:tr w:rsidR="006D7EE7" w:rsidRPr="002627BA" w14:paraId="56225B3E" w14:textId="77777777" w:rsidTr="008834E2">
        <w:trPr>
          <w:trHeight w:val="285"/>
        </w:trPr>
        <w:tc>
          <w:tcPr>
            <w:tcW w:w="3256" w:type="dxa"/>
            <w:vMerge/>
          </w:tcPr>
          <w:p w14:paraId="05B515E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F15356E" w14:textId="77777777" w:rsidR="006D7EE7" w:rsidRPr="002627BA" w:rsidRDefault="006D7EE7" w:rsidP="002627BA">
            <w:pPr>
              <w:spacing w:line="360" w:lineRule="auto"/>
              <w:jc w:val="center"/>
              <w:rPr>
                <w:sz w:val="24"/>
              </w:rPr>
            </w:pPr>
            <w:r w:rsidRPr="002627BA">
              <w:rPr>
                <w:sz w:val="24"/>
              </w:rPr>
              <w:t>44.5</w:t>
            </w:r>
          </w:p>
        </w:tc>
        <w:tc>
          <w:tcPr>
            <w:tcW w:w="2835" w:type="dxa"/>
            <w:tcBorders>
              <w:top w:val="nil"/>
              <w:bottom w:val="nil"/>
            </w:tcBorders>
            <w:noWrap/>
            <w:hideMark/>
          </w:tcPr>
          <w:p w14:paraId="3BAF7B84" w14:textId="77777777" w:rsidR="006D7EE7" w:rsidRPr="002627BA" w:rsidRDefault="006D7EE7" w:rsidP="002627BA">
            <w:pPr>
              <w:spacing w:line="360" w:lineRule="auto"/>
              <w:jc w:val="center"/>
              <w:rPr>
                <w:sz w:val="24"/>
              </w:rPr>
            </w:pPr>
            <w:r w:rsidRPr="002627BA">
              <w:rPr>
                <w:sz w:val="24"/>
              </w:rPr>
              <w:t>-4.56953</w:t>
            </w:r>
          </w:p>
        </w:tc>
      </w:tr>
      <w:tr w:rsidR="006D7EE7" w:rsidRPr="002627BA" w14:paraId="26085561" w14:textId="77777777" w:rsidTr="008834E2">
        <w:trPr>
          <w:trHeight w:val="285"/>
        </w:trPr>
        <w:tc>
          <w:tcPr>
            <w:tcW w:w="3256" w:type="dxa"/>
            <w:vMerge/>
          </w:tcPr>
          <w:p w14:paraId="7F134B6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240FEF2" w14:textId="77777777" w:rsidR="006D7EE7" w:rsidRPr="002627BA" w:rsidRDefault="006D7EE7" w:rsidP="002627BA">
            <w:pPr>
              <w:spacing w:line="360" w:lineRule="auto"/>
              <w:jc w:val="center"/>
              <w:rPr>
                <w:sz w:val="24"/>
              </w:rPr>
            </w:pPr>
            <w:r w:rsidRPr="002627BA">
              <w:rPr>
                <w:sz w:val="24"/>
              </w:rPr>
              <w:t>51</w:t>
            </w:r>
          </w:p>
        </w:tc>
        <w:tc>
          <w:tcPr>
            <w:tcW w:w="2835" w:type="dxa"/>
            <w:tcBorders>
              <w:top w:val="nil"/>
              <w:bottom w:val="nil"/>
            </w:tcBorders>
            <w:noWrap/>
            <w:hideMark/>
          </w:tcPr>
          <w:p w14:paraId="328150DF" w14:textId="77777777" w:rsidR="006D7EE7" w:rsidRPr="002627BA" w:rsidRDefault="006D7EE7" w:rsidP="002627BA">
            <w:pPr>
              <w:spacing w:line="360" w:lineRule="auto"/>
              <w:jc w:val="center"/>
              <w:rPr>
                <w:sz w:val="24"/>
              </w:rPr>
            </w:pPr>
            <w:r w:rsidRPr="002627BA">
              <w:rPr>
                <w:sz w:val="24"/>
              </w:rPr>
              <w:t>-4.37822</w:t>
            </w:r>
          </w:p>
        </w:tc>
      </w:tr>
      <w:tr w:rsidR="006D7EE7" w:rsidRPr="002627BA" w14:paraId="2DEB2E55" w14:textId="77777777" w:rsidTr="008834E2">
        <w:trPr>
          <w:trHeight w:val="285"/>
        </w:trPr>
        <w:tc>
          <w:tcPr>
            <w:tcW w:w="3256" w:type="dxa"/>
            <w:vMerge/>
          </w:tcPr>
          <w:p w14:paraId="28C01FF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D970345" w14:textId="77777777" w:rsidR="006D7EE7" w:rsidRPr="002627BA" w:rsidRDefault="006D7EE7" w:rsidP="002627BA">
            <w:pPr>
              <w:spacing w:line="360" w:lineRule="auto"/>
              <w:jc w:val="center"/>
              <w:rPr>
                <w:sz w:val="24"/>
              </w:rPr>
            </w:pPr>
            <w:r w:rsidRPr="002627BA">
              <w:rPr>
                <w:sz w:val="24"/>
              </w:rPr>
              <w:t>57</w:t>
            </w:r>
          </w:p>
        </w:tc>
        <w:tc>
          <w:tcPr>
            <w:tcW w:w="2835" w:type="dxa"/>
            <w:tcBorders>
              <w:top w:val="nil"/>
              <w:bottom w:val="nil"/>
            </w:tcBorders>
            <w:noWrap/>
            <w:hideMark/>
          </w:tcPr>
          <w:p w14:paraId="55656547" w14:textId="77777777" w:rsidR="006D7EE7" w:rsidRPr="002627BA" w:rsidRDefault="006D7EE7" w:rsidP="002627BA">
            <w:pPr>
              <w:spacing w:line="360" w:lineRule="auto"/>
              <w:jc w:val="center"/>
              <w:rPr>
                <w:sz w:val="24"/>
              </w:rPr>
            </w:pPr>
            <w:r w:rsidRPr="002627BA">
              <w:rPr>
                <w:sz w:val="24"/>
              </w:rPr>
              <w:t>-4.40762</w:t>
            </w:r>
          </w:p>
        </w:tc>
      </w:tr>
      <w:tr w:rsidR="006D7EE7" w:rsidRPr="002627BA" w14:paraId="77D5317A" w14:textId="77777777" w:rsidTr="008834E2">
        <w:trPr>
          <w:trHeight w:val="285"/>
        </w:trPr>
        <w:tc>
          <w:tcPr>
            <w:tcW w:w="3256" w:type="dxa"/>
            <w:vMerge/>
          </w:tcPr>
          <w:p w14:paraId="325D4F0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0AE1C82" w14:textId="77777777" w:rsidR="006D7EE7" w:rsidRPr="002627BA" w:rsidRDefault="006D7EE7" w:rsidP="002627BA">
            <w:pPr>
              <w:spacing w:line="360" w:lineRule="auto"/>
              <w:jc w:val="center"/>
              <w:rPr>
                <w:sz w:val="24"/>
              </w:rPr>
            </w:pPr>
            <w:r w:rsidRPr="002627BA">
              <w:rPr>
                <w:sz w:val="24"/>
              </w:rPr>
              <w:t>61.8</w:t>
            </w:r>
          </w:p>
        </w:tc>
        <w:tc>
          <w:tcPr>
            <w:tcW w:w="2835" w:type="dxa"/>
            <w:tcBorders>
              <w:top w:val="nil"/>
              <w:bottom w:val="nil"/>
            </w:tcBorders>
            <w:noWrap/>
            <w:hideMark/>
          </w:tcPr>
          <w:p w14:paraId="728873F3" w14:textId="77777777" w:rsidR="006D7EE7" w:rsidRPr="002627BA" w:rsidRDefault="006D7EE7" w:rsidP="002627BA">
            <w:pPr>
              <w:spacing w:line="360" w:lineRule="auto"/>
              <w:jc w:val="center"/>
              <w:rPr>
                <w:sz w:val="24"/>
              </w:rPr>
            </w:pPr>
            <w:r w:rsidRPr="002627BA">
              <w:rPr>
                <w:sz w:val="24"/>
              </w:rPr>
              <w:t>-4.48874</w:t>
            </w:r>
          </w:p>
        </w:tc>
      </w:tr>
      <w:tr w:rsidR="006D7EE7" w:rsidRPr="002627BA" w14:paraId="22BCEB36" w14:textId="77777777" w:rsidTr="008834E2">
        <w:trPr>
          <w:trHeight w:val="285"/>
        </w:trPr>
        <w:tc>
          <w:tcPr>
            <w:tcW w:w="3256" w:type="dxa"/>
            <w:vMerge/>
          </w:tcPr>
          <w:p w14:paraId="48D80D6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3881565" w14:textId="77777777" w:rsidR="006D7EE7" w:rsidRPr="002627BA" w:rsidRDefault="006D7EE7" w:rsidP="002627BA">
            <w:pPr>
              <w:spacing w:line="360" w:lineRule="auto"/>
              <w:jc w:val="center"/>
              <w:rPr>
                <w:sz w:val="24"/>
              </w:rPr>
            </w:pPr>
            <w:r w:rsidRPr="002627BA">
              <w:rPr>
                <w:sz w:val="24"/>
              </w:rPr>
              <w:t>78.5</w:t>
            </w:r>
          </w:p>
        </w:tc>
        <w:tc>
          <w:tcPr>
            <w:tcW w:w="2835" w:type="dxa"/>
            <w:tcBorders>
              <w:top w:val="nil"/>
              <w:bottom w:val="nil"/>
            </w:tcBorders>
            <w:noWrap/>
            <w:hideMark/>
          </w:tcPr>
          <w:p w14:paraId="36A994C4" w14:textId="77777777" w:rsidR="006D7EE7" w:rsidRPr="002627BA" w:rsidRDefault="006D7EE7" w:rsidP="002627BA">
            <w:pPr>
              <w:spacing w:line="360" w:lineRule="auto"/>
              <w:jc w:val="center"/>
              <w:rPr>
                <w:sz w:val="24"/>
              </w:rPr>
            </w:pPr>
            <w:r w:rsidRPr="002627BA">
              <w:rPr>
                <w:sz w:val="24"/>
              </w:rPr>
              <w:t>-4.07823</w:t>
            </w:r>
          </w:p>
        </w:tc>
      </w:tr>
      <w:tr w:rsidR="006D7EE7" w:rsidRPr="002627BA" w14:paraId="0BC617DC" w14:textId="77777777" w:rsidTr="008834E2">
        <w:trPr>
          <w:trHeight w:val="285"/>
        </w:trPr>
        <w:tc>
          <w:tcPr>
            <w:tcW w:w="3256" w:type="dxa"/>
            <w:vMerge/>
          </w:tcPr>
          <w:p w14:paraId="44983F7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FC6E789" w14:textId="77777777" w:rsidR="006D7EE7" w:rsidRPr="002627BA" w:rsidRDefault="006D7EE7" w:rsidP="002627BA">
            <w:pPr>
              <w:spacing w:line="360" w:lineRule="auto"/>
              <w:jc w:val="center"/>
              <w:rPr>
                <w:sz w:val="24"/>
              </w:rPr>
            </w:pPr>
            <w:r w:rsidRPr="002627BA">
              <w:rPr>
                <w:sz w:val="24"/>
              </w:rPr>
              <w:t>84</w:t>
            </w:r>
          </w:p>
        </w:tc>
        <w:tc>
          <w:tcPr>
            <w:tcW w:w="2835" w:type="dxa"/>
            <w:tcBorders>
              <w:top w:val="nil"/>
              <w:bottom w:val="nil"/>
            </w:tcBorders>
            <w:noWrap/>
            <w:hideMark/>
          </w:tcPr>
          <w:p w14:paraId="2CAD348F" w14:textId="77777777" w:rsidR="006D7EE7" w:rsidRPr="002627BA" w:rsidRDefault="006D7EE7" w:rsidP="002627BA">
            <w:pPr>
              <w:spacing w:line="360" w:lineRule="auto"/>
              <w:jc w:val="center"/>
              <w:rPr>
                <w:sz w:val="24"/>
              </w:rPr>
            </w:pPr>
            <w:r w:rsidRPr="002627BA">
              <w:rPr>
                <w:sz w:val="24"/>
              </w:rPr>
              <w:t>-3.9038</w:t>
            </w:r>
          </w:p>
        </w:tc>
      </w:tr>
      <w:tr w:rsidR="006D7EE7" w:rsidRPr="002627BA" w14:paraId="63DC8C9B" w14:textId="77777777" w:rsidTr="008834E2">
        <w:trPr>
          <w:trHeight w:val="285"/>
        </w:trPr>
        <w:tc>
          <w:tcPr>
            <w:tcW w:w="3256" w:type="dxa"/>
            <w:vMerge/>
          </w:tcPr>
          <w:p w14:paraId="498E187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B4D098F" w14:textId="77777777" w:rsidR="006D7EE7" w:rsidRPr="002627BA" w:rsidRDefault="006D7EE7" w:rsidP="002627BA">
            <w:pPr>
              <w:spacing w:line="360" w:lineRule="auto"/>
              <w:jc w:val="center"/>
              <w:rPr>
                <w:sz w:val="24"/>
              </w:rPr>
            </w:pPr>
            <w:r w:rsidRPr="002627BA">
              <w:rPr>
                <w:sz w:val="24"/>
              </w:rPr>
              <w:t>103.5</w:t>
            </w:r>
          </w:p>
        </w:tc>
        <w:tc>
          <w:tcPr>
            <w:tcW w:w="2835" w:type="dxa"/>
            <w:tcBorders>
              <w:top w:val="nil"/>
              <w:bottom w:val="nil"/>
            </w:tcBorders>
            <w:noWrap/>
            <w:hideMark/>
          </w:tcPr>
          <w:p w14:paraId="0574909D" w14:textId="77777777" w:rsidR="006D7EE7" w:rsidRPr="002627BA" w:rsidRDefault="006D7EE7" w:rsidP="002627BA">
            <w:pPr>
              <w:spacing w:line="360" w:lineRule="auto"/>
              <w:jc w:val="center"/>
              <w:rPr>
                <w:sz w:val="24"/>
              </w:rPr>
            </w:pPr>
            <w:r w:rsidRPr="002627BA">
              <w:rPr>
                <w:sz w:val="24"/>
              </w:rPr>
              <w:t>-3.73507</w:t>
            </w:r>
          </w:p>
        </w:tc>
      </w:tr>
      <w:tr w:rsidR="006D7EE7" w:rsidRPr="002627BA" w14:paraId="7693A6FA" w14:textId="77777777" w:rsidTr="008834E2">
        <w:trPr>
          <w:trHeight w:val="285"/>
        </w:trPr>
        <w:tc>
          <w:tcPr>
            <w:tcW w:w="3256" w:type="dxa"/>
            <w:vMerge/>
          </w:tcPr>
          <w:p w14:paraId="1F0B11A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6B099AC" w14:textId="77777777" w:rsidR="006D7EE7" w:rsidRPr="002627BA" w:rsidRDefault="006D7EE7" w:rsidP="002627BA">
            <w:pPr>
              <w:spacing w:line="360" w:lineRule="auto"/>
              <w:jc w:val="center"/>
              <w:rPr>
                <w:sz w:val="24"/>
              </w:rPr>
            </w:pPr>
            <w:r w:rsidRPr="002627BA">
              <w:rPr>
                <w:sz w:val="24"/>
              </w:rPr>
              <w:t>120</w:t>
            </w:r>
          </w:p>
        </w:tc>
        <w:tc>
          <w:tcPr>
            <w:tcW w:w="2835" w:type="dxa"/>
            <w:tcBorders>
              <w:top w:val="nil"/>
              <w:bottom w:val="nil"/>
            </w:tcBorders>
            <w:noWrap/>
            <w:hideMark/>
          </w:tcPr>
          <w:p w14:paraId="40040DD6" w14:textId="77777777" w:rsidR="006D7EE7" w:rsidRPr="002627BA" w:rsidRDefault="006D7EE7" w:rsidP="002627BA">
            <w:pPr>
              <w:spacing w:line="360" w:lineRule="auto"/>
              <w:jc w:val="center"/>
              <w:rPr>
                <w:sz w:val="24"/>
              </w:rPr>
            </w:pPr>
            <w:r w:rsidRPr="002627BA">
              <w:rPr>
                <w:sz w:val="24"/>
              </w:rPr>
              <w:t>-4.16909</w:t>
            </w:r>
          </w:p>
        </w:tc>
      </w:tr>
      <w:tr w:rsidR="006D7EE7" w:rsidRPr="002627BA" w14:paraId="5BDD5F14" w14:textId="77777777" w:rsidTr="008834E2">
        <w:trPr>
          <w:trHeight w:val="285"/>
        </w:trPr>
        <w:tc>
          <w:tcPr>
            <w:tcW w:w="3256" w:type="dxa"/>
            <w:vMerge/>
          </w:tcPr>
          <w:p w14:paraId="1979B5A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D3B0383" w14:textId="77777777" w:rsidR="006D7EE7" w:rsidRPr="002627BA" w:rsidRDefault="006D7EE7" w:rsidP="002627BA">
            <w:pPr>
              <w:spacing w:line="360" w:lineRule="auto"/>
              <w:jc w:val="center"/>
              <w:rPr>
                <w:sz w:val="24"/>
              </w:rPr>
            </w:pPr>
            <w:r w:rsidRPr="002627BA">
              <w:rPr>
                <w:sz w:val="24"/>
              </w:rPr>
              <w:t>130.1</w:t>
            </w:r>
          </w:p>
        </w:tc>
        <w:tc>
          <w:tcPr>
            <w:tcW w:w="2835" w:type="dxa"/>
            <w:tcBorders>
              <w:top w:val="nil"/>
              <w:bottom w:val="nil"/>
            </w:tcBorders>
            <w:noWrap/>
            <w:hideMark/>
          </w:tcPr>
          <w:p w14:paraId="0C02A0BE" w14:textId="77777777" w:rsidR="006D7EE7" w:rsidRPr="002627BA" w:rsidRDefault="006D7EE7" w:rsidP="002627BA">
            <w:pPr>
              <w:spacing w:line="360" w:lineRule="auto"/>
              <w:jc w:val="center"/>
              <w:rPr>
                <w:sz w:val="24"/>
              </w:rPr>
            </w:pPr>
            <w:r w:rsidRPr="002627BA">
              <w:rPr>
                <w:sz w:val="24"/>
              </w:rPr>
              <w:t>-4.32754</w:t>
            </w:r>
          </w:p>
        </w:tc>
      </w:tr>
      <w:tr w:rsidR="006D7EE7" w:rsidRPr="002627BA" w14:paraId="6597E6B5" w14:textId="77777777" w:rsidTr="008834E2">
        <w:trPr>
          <w:trHeight w:val="285"/>
        </w:trPr>
        <w:tc>
          <w:tcPr>
            <w:tcW w:w="3256" w:type="dxa"/>
            <w:vMerge/>
          </w:tcPr>
          <w:p w14:paraId="56957C1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FC6B242" w14:textId="77777777" w:rsidR="006D7EE7" w:rsidRPr="002627BA" w:rsidRDefault="006D7EE7" w:rsidP="002627BA">
            <w:pPr>
              <w:spacing w:line="360" w:lineRule="auto"/>
              <w:jc w:val="center"/>
              <w:rPr>
                <w:sz w:val="24"/>
              </w:rPr>
            </w:pPr>
            <w:r w:rsidRPr="002627BA">
              <w:rPr>
                <w:sz w:val="24"/>
              </w:rPr>
              <w:t>140</w:t>
            </w:r>
          </w:p>
        </w:tc>
        <w:tc>
          <w:tcPr>
            <w:tcW w:w="2835" w:type="dxa"/>
            <w:tcBorders>
              <w:top w:val="nil"/>
              <w:bottom w:val="nil"/>
            </w:tcBorders>
            <w:noWrap/>
            <w:hideMark/>
          </w:tcPr>
          <w:p w14:paraId="44B16C63" w14:textId="77777777" w:rsidR="006D7EE7" w:rsidRPr="002627BA" w:rsidRDefault="006D7EE7" w:rsidP="002627BA">
            <w:pPr>
              <w:spacing w:line="360" w:lineRule="auto"/>
              <w:jc w:val="center"/>
              <w:rPr>
                <w:sz w:val="24"/>
              </w:rPr>
            </w:pPr>
            <w:r w:rsidRPr="002627BA">
              <w:rPr>
                <w:sz w:val="24"/>
              </w:rPr>
              <w:t>-3.99354</w:t>
            </w:r>
          </w:p>
        </w:tc>
      </w:tr>
      <w:tr w:rsidR="006D7EE7" w:rsidRPr="002627BA" w14:paraId="1F427ECA" w14:textId="77777777" w:rsidTr="008834E2">
        <w:trPr>
          <w:trHeight w:val="285"/>
        </w:trPr>
        <w:tc>
          <w:tcPr>
            <w:tcW w:w="3256" w:type="dxa"/>
            <w:vMerge/>
          </w:tcPr>
          <w:p w14:paraId="0F7A984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D31A70C" w14:textId="77777777" w:rsidR="006D7EE7" w:rsidRPr="002627BA" w:rsidRDefault="006D7EE7" w:rsidP="002627BA">
            <w:pPr>
              <w:spacing w:line="360" w:lineRule="auto"/>
              <w:jc w:val="center"/>
              <w:rPr>
                <w:sz w:val="24"/>
              </w:rPr>
            </w:pPr>
            <w:r w:rsidRPr="002627BA">
              <w:rPr>
                <w:sz w:val="24"/>
              </w:rPr>
              <w:t>150</w:t>
            </w:r>
          </w:p>
        </w:tc>
        <w:tc>
          <w:tcPr>
            <w:tcW w:w="2835" w:type="dxa"/>
            <w:tcBorders>
              <w:top w:val="nil"/>
              <w:bottom w:val="nil"/>
            </w:tcBorders>
            <w:noWrap/>
            <w:hideMark/>
          </w:tcPr>
          <w:p w14:paraId="24E278D6" w14:textId="77777777" w:rsidR="006D7EE7" w:rsidRPr="002627BA" w:rsidRDefault="006D7EE7" w:rsidP="002627BA">
            <w:pPr>
              <w:spacing w:line="360" w:lineRule="auto"/>
              <w:jc w:val="center"/>
              <w:rPr>
                <w:sz w:val="24"/>
              </w:rPr>
            </w:pPr>
            <w:r w:rsidRPr="002627BA">
              <w:rPr>
                <w:sz w:val="24"/>
              </w:rPr>
              <w:t>-4.49025</w:t>
            </w:r>
          </w:p>
        </w:tc>
      </w:tr>
      <w:tr w:rsidR="006D7EE7" w:rsidRPr="002627BA" w14:paraId="757CD6B9" w14:textId="77777777" w:rsidTr="008834E2">
        <w:trPr>
          <w:trHeight w:val="285"/>
        </w:trPr>
        <w:tc>
          <w:tcPr>
            <w:tcW w:w="3256" w:type="dxa"/>
            <w:vMerge/>
          </w:tcPr>
          <w:p w14:paraId="5506C51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FC364DB" w14:textId="77777777" w:rsidR="006D7EE7" w:rsidRPr="002627BA" w:rsidRDefault="006D7EE7" w:rsidP="002627BA">
            <w:pPr>
              <w:spacing w:line="360" w:lineRule="auto"/>
              <w:jc w:val="center"/>
              <w:rPr>
                <w:sz w:val="24"/>
              </w:rPr>
            </w:pPr>
            <w:r w:rsidRPr="002627BA">
              <w:rPr>
                <w:sz w:val="24"/>
              </w:rPr>
              <w:t>160.9</w:t>
            </w:r>
          </w:p>
        </w:tc>
        <w:tc>
          <w:tcPr>
            <w:tcW w:w="2835" w:type="dxa"/>
            <w:tcBorders>
              <w:top w:val="nil"/>
              <w:bottom w:val="nil"/>
            </w:tcBorders>
            <w:noWrap/>
            <w:hideMark/>
          </w:tcPr>
          <w:p w14:paraId="06012889" w14:textId="77777777" w:rsidR="006D7EE7" w:rsidRPr="002627BA" w:rsidRDefault="006D7EE7" w:rsidP="002627BA">
            <w:pPr>
              <w:spacing w:line="360" w:lineRule="auto"/>
              <w:jc w:val="center"/>
              <w:rPr>
                <w:sz w:val="24"/>
              </w:rPr>
            </w:pPr>
            <w:r w:rsidRPr="002627BA">
              <w:rPr>
                <w:sz w:val="24"/>
              </w:rPr>
              <w:t>-4.54049</w:t>
            </w:r>
          </w:p>
        </w:tc>
      </w:tr>
      <w:tr w:rsidR="006D7EE7" w:rsidRPr="002627BA" w14:paraId="45059DDA" w14:textId="77777777" w:rsidTr="008834E2">
        <w:trPr>
          <w:trHeight w:val="285"/>
        </w:trPr>
        <w:tc>
          <w:tcPr>
            <w:tcW w:w="3256" w:type="dxa"/>
            <w:vMerge/>
          </w:tcPr>
          <w:p w14:paraId="514677E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773E810" w14:textId="77777777" w:rsidR="006D7EE7" w:rsidRPr="002627BA" w:rsidRDefault="006D7EE7" w:rsidP="002627BA">
            <w:pPr>
              <w:spacing w:line="360" w:lineRule="auto"/>
              <w:jc w:val="center"/>
              <w:rPr>
                <w:sz w:val="24"/>
              </w:rPr>
            </w:pPr>
            <w:r w:rsidRPr="002627BA">
              <w:rPr>
                <w:sz w:val="24"/>
              </w:rPr>
              <w:t>175</w:t>
            </w:r>
          </w:p>
        </w:tc>
        <w:tc>
          <w:tcPr>
            <w:tcW w:w="2835" w:type="dxa"/>
            <w:tcBorders>
              <w:top w:val="nil"/>
              <w:bottom w:val="nil"/>
            </w:tcBorders>
            <w:noWrap/>
            <w:hideMark/>
          </w:tcPr>
          <w:p w14:paraId="549A784A" w14:textId="77777777" w:rsidR="006D7EE7" w:rsidRPr="002627BA" w:rsidRDefault="006D7EE7" w:rsidP="002627BA">
            <w:pPr>
              <w:spacing w:line="360" w:lineRule="auto"/>
              <w:jc w:val="center"/>
              <w:rPr>
                <w:sz w:val="24"/>
              </w:rPr>
            </w:pPr>
            <w:r w:rsidRPr="002627BA">
              <w:rPr>
                <w:sz w:val="24"/>
              </w:rPr>
              <w:t>-3.72969</w:t>
            </w:r>
          </w:p>
        </w:tc>
      </w:tr>
      <w:tr w:rsidR="006D7EE7" w:rsidRPr="002627BA" w14:paraId="4CA89ACA" w14:textId="77777777" w:rsidTr="008834E2">
        <w:trPr>
          <w:trHeight w:val="285"/>
        </w:trPr>
        <w:tc>
          <w:tcPr>
            <w:tcW w:w="3256" w:type="dxa"/>
            <w:vMerge/>
          </w:tcPr>
          <w:p w14:paraId="03858E6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5B5204C" w14:textId="77777777" w:rsidR="006D7EE7" w:rsidRPr="002627BA" w:rsidRDefault="006D7EE7" w:rsidP="002627BA">
            <w:pPr>
              <w:spacing w:line="360" w:lineRule="auto"/>
              <w:jc w:val="center"/>
              <w:rPr>
                <w:sz w:val="24"/>
              </w:rPr>
            </w:pPr>
            <w:r w:rsidRPr="002627BA">
              <w:rPr>
                <w:sz w:val="24"/>
              </w:rPr>
              <w:t>190</w:t>
            </w:r>
          </w:p>
        </w:tc>
        <w:tc>
          <w:tcPr>
            <w:tcW w:w="2835" w:type="dxa"/>
            <w:tcBorders>
              <w:top w:val="nil"/>
              <w:bottom w:val="nil"/>
            </w:tcBorders>
            <w:noWrap/>
            <w:hideMark/>
          </w:tcPr>
          <w:p w14:paraId="00A4C866" w14:textId="77777777" w:rsidR="006D7EE7" w:rsidRPr="002627BA" w:rsidRDefault="006D7EE7" w:rsidP="002627BA">
            <w:pPr>
              <w:spacing w:line="360" w:lineRule="auto"/>
              <w:jc w:val="center"/>
              <w:rPr>
                <w:sz w:val="24"/>
              </w:rPr>
            </w:pPr>
            <w:r w:rsidRPr="002627BA">
              <w:rPr>
                <w:sz w:val="24"/>
              </w:rPr>
              <w:t>-3.48895</w:t>
            </w:r>
          </w:p>
        </w:tc>
      </w:tr>
      <w:tr w:rsidR="006D7EE7" w:rsidRPr="002627BA" w14:paraId="2F9D451B" w14:textId="77777777" w:rsidTr="008834E2">
        <w:trPr>
          <w:trHeight w:val="285"/>
        </w:trPr>
        <w:tc>
          <w:tcPr>
            <w:tcW w:w="3256" w:type="dxa"/>
            <w:vMerge/>
          </w:tcPr>
          <w:p w14:paraId="7B4717E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16C6955" w14:textId="77777777" w:rsidR="006D7EE7" w:rsidRPr="002627BA" w:rsidRDefault="006D7EE7" w:rsidP="002627BA">
            <w:pPr>
              <w:spacing w:line="360" w:lineRule="auto"/>
              <w:jc w:val="center"/>
              <w:rPr>
                <w:sz w:val="24"/>
              </w:rPr>
            </w:pPr>
            <w:r w:rsidRPr="002627BA">
              <w:rPr>
                <w:sz w:val="24"/>
              </w:rPr>
              <w:t>205</w:t>
            </w:r>
          </w:p>
        </w:tc>
        <w:tc>
          <w:tcPr>
            <w:tcW w:w="2835" w:type="dxa"/>
            <w:tcBorders>
              <w:top w:val="nil"/>
              <w:bottom w:val="nil"/>
            </w:tcBorders>
            <w:noWrap/>
            <w:hideMark/>
          </w:tcPr>
          <w:p w14:paraId="6711C41C" w14:textId="77777777" w:rsidR="006D7EE7" w:rsidRPr="002627BA" w:rsidRDefault="006D7EE7" w:rsidP="002627BA">
            <w:pPr>
              <w:spacing w:line="360" w:lineRule="auto"/>
              <w:jc w:val="center"/>
              <w:rPr>
                <w:sz w:val="24"/>
              </w:rPr>
            </w:pPr>
            <w:r w:rsidRPr="002627BA">
              <w:rPr>
                <w:sz w:val="24"/>
              </w:rPr>
              <w:t>-3.59027</w:t>
            </w:r>
          </w:p>
        </w:tc>
      </w:tr>
      <w:tr w:rsidR="006D7EE7" w:rsidRPr="002627BA" w14:paraId="510FFB3D" w14:textId="77777777" w:rsidTr="008834E2">
        <w:trPr>
          <w:trHeight w:val="285"/>
        </w:trPr>
        <w:tc>
          <w:tcPr>
            <w:tcW w:w="3256" w:type="dxa"/>
            <w:vMerge/>
          </w:tcPr>
          <w:p w14:paraId="3F70FBF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C7F26CB" w14:textId="77777777" w:rsidR="006D7EE7" w:rsidRPr="002627BA" w:rsidRDefault="006D7EE7" w:rsidP="002627BA">
            <w:pPr>
              <w:spacing w:line="360" w:lineRule="auto"/>
              <w:jc w:val="center"/>
              <w:rPr>
                <w:sz w:val="24"/>
              </w:rPr>
            </w:pPr>
            <w:r w:rsidRPr="002627BA">
              <w:rPr>
                <w:sz w:val="24"/>
              </w:rPr>
              <w:t>221.8</w:t>
            </w:r>
          </w:p>
        </w:tc>
        <w:tc>
          <w:tcPr>
            <w:tcW w:w="2835" w:type="dxa"/>
            <w:tcBorders>
              <w:top w:val="nil"/>
              <w:bottom w:val="nil"/>
            </w:tcBorders>
            <w:noWrap/>
            <w:hideMark/>
          </w:tcPr>
          <w:p w14:paraId="65002172" w14:textId="77777777" w:rsidR="006D7EE7" w:rsidRPr="002627BA" w:rsidRDefault="006D7EE7" w:rsidP="002627BA">
            <w:pPr>
              <w:spacing w:line="360" w:lineRule="auto"/>
              <w:jc w:val="center"/>
              <w:rPr>
                <w:sz w:val="24"/>
              </w:rPr>
            </w:pPr>
            <w:r w:rsidRPr="002627BA">
              <w:rPr>
                <w:sz w:val="24"/>
              </w:rPr>
              <w:t>-3.41396</w:t>
            </w:r>
          </w:p>
        </w:tc>
      </w:tr>
      <w:tr w:rsidR="006D7EE7" w:rsidRPr="002627BA" w14:paraId="24AD7883" w14:textId="77777777" w:rsidTr="008834E2">
        <w:trPr>
          <w:trHeight w:val="285"/>
        </w:trPr>
        <w:tc>
          <w:tcPr>
            <w:tcW w:w="3256" w:type="dxa"/>
            <w:vMerge/>
          </w:tcPr>
          <w:p w14:paraId="6D26316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D42C30A" w14:textId="77777777" w:rsidR="006D7EE7" w:rsidRPr="002627BA" w:rsidRDefault="006D7EE7" w:rsidP="002627BA">
            <w:pPr>
              <w:spacing w:line="360" w:lineRule="auto"/>
              <w:jc w:val="center"/>
              <w:rPr>
                <w:sz w:val="24"/>
              </w:rPr>
            </w:pPr>
            <w:r w:rsidRPr="002627BA">
              <w:rPr>
                <w:sz w:val="24"/>
              </w:rPr>
              <w:t>243.5</w:t>
            </w:r>
          </w:p>
        </w:tc>
        <w:tc>
          <w:tcPr>
            <w:tcW w:w="2835" w:type="dxa"/>
            <w:tcBorders>
              <w:top w:val="nil"/>
              <w:bottom w:val="nil"/>
            </w:tcBorders>
            <w:noWrap/>
            <w:hideMark/>
          </w:tcPr>
          <w:p w14:paraId="35414980" w14:textId="77777777" w:rsidR="006D7EE7" w:rsidRPr="002627BA" w:rsidRDefault="006D7EE7" w:rsidP="002627BA">
            <w:pPr>
              <w:spacing w:line="360" w:lineRule="auto"/>
              <w:jc w:val="center"/>
              <w:rPr>
                <w:sz w:val="24"/>
              </w:rPr>
            </w:pPr>
            <w:r w:rsidRPr="002627BA">
              <w:rPr>
                <w:sz w:val="24"/>
              </w:rPr>
              <w:t>-4.02668</w:t>
            </w:r>
          </w:p>
        </w:tc>
      </w:tr>
      <w:tr w:rsidR="006D7EE7" w:rsidRPr="002627BA" w14:paraId="3198D325" w14:textId="77777777" w:rsidTr="008834E2">
        <w:trPr>
          <w:trHeight w:val="285"/>
        </w:trPr>
        <w:tc>
          <w:tcPr>
            <w:tcW w:w="3256" w:type="dxa"/>
            <w:vMerge/>
          </w:tcPr>
          <w:p w14:paraId="2DF4F83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9E3C394" w14:textId="77777777" w:rsidR="006D7EE7" w:rsidRPr="002627BA" w:rsidRDefault="006D7EE7" w:rsidP="002627BA">
            <w:pPr>
              <w:spacing w:line="360" w:lineRule="auto"/>
              <w:jc w:val="center"/>
              <w:rPr>
                <w:sz w:val="24"/>
              </w:rPr>
            </w:pPr>
            <w:r w:rsidRPr="002627BA">
              <w:rPr>
                <w:sz w:val="24"/>
              </w:rPr>
              <w:t>254.5</w:t>
            </w:r>
          </w:p>
        </w:tc>
        <w:tc>
          <w:tcPr>
            <w:tcW w:w="2835" w:type="dxa"/>
            <w:tcBorders>
              <w:top w:val="nil"/>
              <w:bottom w:val="nil"/>
            </w:tcBorders>
            <w:noWrap/>
            <w:hideMark/>
          </w:tcPr>
          <w:p w14:paraId="21D2DDEF" w14:textId="77777777" w:rsidR="006D7EE7" w:rsidRPr="002627BA" w:rsidRDefault="006D7EE7" w:rsidP="002627BA">
            <w:pPr>
              <w:spacing w:line="360" w:lineRule="auto"/>
              <w:jc w:val="center"/>
              <w:rPr>
                <w:sz w:val="24"/>
              </w:rPr>
            </w:pPr>
            <w:r w:rsidRPr="002627BA">
              <w:rPr>
                <w:sz w:val="24"/>
              </w:rPr>
              <w:t>-3.77958</w:t>
            </w:r>
          </w:p>
        </w:tc>
      </w:tr>
      <w:tr w:rsidR="006D7EE7" w:rsidRPr="002627BA" w14:paraId="25CF8458" w14:textId="77777777" w:rsidTr="008834E2">
        <w:trPr>
          <w:trHeight w:val="285"/>
        </w:trPr>
        <w:tc>
          <w:tcPr>
            <w:tcW w:w="3256" w:type="dxa"/>
            <w:vMerge/>
          </w:tcPr>
          <w:p w14:paraId="4EE90A8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D46DACD" w14:textId="77777777" w:rsidR="006D7EE7" w:rsidRPr="002627BA" w:rsidRDefault="006D7EE7" w:rsidP="002627BA">
            <w:pPr>
              <w:spacing w:line="360" w:lineRule="auto"/>
              <w:jc w:val="center"/>
              <w:rPr>
                <w:sz w:val="24"/>
              </w:rPr>
            </w:pPr>
            <w:r w:rsidRPr="002627BA">
              <w:rPr>
                <w:sz w:val="24"/>
              </w:rPr>
              <w:t>294.6</w:t>
            </w:r>
          </w:p>
        </w:tc>
        <w:tc>
          <w:tcPr>
            <w:tcW w:w="2835" w:type="dxa"/>
            <w:tcBorders>
              <w:top w:val="nil"/>
              <w:bottom w:val="nil"/>
            </w:tcBorders>
            <w:noWrap/>
            <w:hideMark/>
          </w:tcPr>
          <w:p w14:paraId="0244D5ED" w14:textId="77777777" w:rsidR="006D7EE7" w:rsidRPr="002627BA" w:rsidRDefault="006D7EE7" w:rsidP="002627BA">
            <w:pPr>
              <w:spacing w:line="360" w:lineRule="auto"/>
              <w:jc w:val="center"/>
              <w:rPr>
                <w:sz w:val="24"/>
              </w:rPr>
            </w:pPr>
            <w:r w:rsidRPr="002627BA">
              <w:rPr>
                <w:sz w:val="24"/>
              </w:rPr>
              <w:t>-4.19866</w:t>
            </w:r>
          </w:p>
        </w:tc>
      </w:tr>
      <w:tr w:rsidR="006D7EE7" w:rsidRPr="002627BA" w14:paraId="69E0DA83" w14:textId="77777777" w:rsidTr="008834E2">
        <w:trPr>
          <w:trHeight w:val="285"/>
        </w:trPr>
        <w:tc>
          <w:tcPr>
            <w:tcW w:w="3256" w:type="dxa"/>
            <w:vMerge/>
          </w:tcPr>
          <w:p w14:paraId="2514F3F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FE147D1" w14:textId="77777777" w:rsidR="006D7EE7" w:rsidRPr="002627BA" w:rsidRDefault="006D7EE7" w:rsidP="002627BA">
            <w:pPr>
              <w:spacing w:line="360" w:lineRule="auto"/>
              <w:jc w:val="center"/>
              <w:rPr>
                <w:sz w:val="24"/>
              </w:rPr>
            </w:pPr>
            <w:r w:rsidRPr="002627BA">
              <w:rPr>
                <w:sz w:val="24"/>
              </w:rPr>
              <w:t>345.9</w:t>
            </w:r>
          </w:p>
        </w:tc>
        <w:tc>
          <w:tcPr>
            <w:tcW w:w="2835" w:type="dxa"/>
            <w:tcBorders>
              <w:top w:val="nil"/>
              <w:bottom w:val="nil"/>
            </w:tcBorders>
            <w:noWrap/>
            <w:hideMark/>
          </w:tcPr>
          <w:p w14:paraId="708CF005" w14:textId="77777777" w:rsidR="006D7EE7" w:rsidRPr="002627BA" w:rsidRDefault="006D7EE7" w:rsidP="002627BA">
            <w:pPr>
              <w:spacing w:line="360" w:lineRule="auto"/>
              <w:jc w:val="center"/>
              <w:rPr>
                <w:sz w:val="24"/>
              </w:rPr>
            </w:pPr>
            <w:r w:rsidRPr="002627BA">
              <w:rPr>
                <w:sz w:val="24"/>
              </w:rPr>
              <w:t>-4.22573</w:t>
            </w:r>
          </w:p>
        </w:tc>
      </w:tr>
      <w:tr w:rsidR="006D7EE7" w:rsidRPr="002627BA" w14:paraId="1E5E929F" w14:textId="77777777" w:rsidTr="008834E2">
        <w:trPr>
          <w:trHeight w:val="285"/>
        </w:trPr>
        <w:tc>
          <w:tcPr>
            <w:tcW w:w="3256" w:type="dxa"/>
            <w:vMerge/>
          </w:tcPr>
          <w:p w14:paraId="722BC69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46EFB2F" w14:textId="77777777" w:rsidR="006D7EE7" w:rsidRPr="002627BA" w:rsidRDefault="006D7EE7" w:rsidP="002627BA">
            <w:pPr>
              <w:spacing w:line="360" w:lineRule="auto"/>
              <w:jc w:val="center"/>
              <w:rPr>
                <w:sz w:val="24"/>
              </w:rPr>
            </w:pPr>
            <w:r w:rsidRPr="002627BA">
              <w:rPr>
                <w:sz w:val="24"/>
              </w:rPr>
              <w:t>376</w:t>
            </w:r>
          </w:p>
        </w:tc>
        <w:tc>
          <w:tcPr>
            <w:tcW w:w="2835" w:type="dxa"/>
            <w:tcBorders>
              <w:top w:val="nil"/>
              <w:bottom w:val="nil"/>
            </w:tcBorders>
            <w:noWrap/>
            <w:hideMark/>
          </w:tcPr>
          <w:p w14:paraId="00A6E9A8" w14:textId="77777777" w:rsidR="006D7EE7" w:rsidRPr="002627BA" w:rsidRDefault="006D7EE7" w:rsidP="002627BA">
            <w:pPr>
              <w:spacing w:line="360" w:lineRule="auto"/>
              <w:jc w:val="center"/>
              <w:rPr>
                <w:sz w:val="24"/>
              </w:rPr>
            </w:pPr>
            <w:r w:rsidRPr="002627BA">
              <w:rPr>
                <w:sz w:val="24"/>
              </w:rPr>
              <w:t>-4.10453</w:t>
            </w:r>
          </w:p>
        </w:tc>
      </w:tr>
      <w:tr w:rsidR="006D7EE7" w:rsidRPr="002627BA" w14:paraId="3BA253BC" w14:textId="77777777" w:rsidTr="008834E2">
        <w:trPr>
          <w:trHeight w:val="285"/>
        </w:trPr>
        <w:tc>
          <w:tcPr>
            <w:tcW w:w="3256" w:type="dxa"/>
            <w:vMerge/>
          </w:tcPr>
          <w:p w14:paraId="2D2BA74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EBCC84F" w14:textId="77777777" w:rsidR="006D7EE7" w:rsidRPr="002627BA" w:rsidRDefault="006D7EE7" w:rsidP="002627BA">
            <w:pPr>
              <w:spacing w:line="360" w:lineRule="auto"/>
              <w:jc w:val="center"/>
              <w:rPr>
                <w:sz w:val="24"/>
              </w:rPr>
            </w:pPr>
            <w:r w:rsidRPr="002627BA">
              <w:rPr>
                <w:sz w:val="24"/>
              </w:rPr>
              <w:t>405</w:t>
            </w:r>
          </w:p>
        </w:tc>
        <w:tc>
          <w:tcPr>
            <w:tcW w:w="2835" w:type="dxa"/>
            <w:tcBorders>
              <w:top w:val="nil"/>
              <w:bottom w:val="nil"/>
            </w:tcBorders>
            <w:noWrap/>
            <w:hideMark/>
          </w:tcPr>
          <w:p w14:paraId="2B5D76C6" w14:textId="77777777" w:rsidR="006D7EE7" w:rsidRPr="002627BA" w:rsidRDefault="006D7EE7" w:rsidP="002627BA">
            <w:pPr>
              <w:spacing w:line="360" w:lineRule="auto"/>
              <w:jc w:val="center"/>
              <w:rPr>
                <w:sz w:val="24"/>
              </w:rPr>
            </w:pPr>
            <w:r w:rsidRPr="002627BA">
              <w:rPr>
                <w:sz w:val="24"/>
              </w:rPr>
              <w:t>-4.05507</w:t>
            </w:r>
          </w:p>
        </w:tc>
      </w:tr>
      <w:tr w:rsidR="006D7EE7" w:rsidRPr="002627BA" w14:paraId="6EB7FC90" w14:textId="77777777" w:rsidTr="008834E2">
        <w:trPr>
          <w:trHeight w:val="285"/>
        </w:trPr>
        <w:tc>
          <w:tcPr>
            <w:tcW w:w="3256" w:type="dxa"/>
            <w:vMerge/>
          </w:tcPr>
          <w:p w14:paraId="5D7329E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61BCEF3" w14:textId="77777777" w:rsidR="006D7EE7" w:rsidRPr="002627BA" w:rsidRDefault="006D7EE7" w:rsidP="002627BA">
            <w:pPr>
              <w:spacing w:line="360" w:lineRule="auto"/>
              <w:jc w:val="center"/>
              <w:rPr>
                <w:sz w:val="24"/>
              </w:rPr>
            </w:pPr>
            <w:r w:rsidRPr="002627BA">
              <w:rPr>
                <w:sz w:val="24"/>
              </w:rPr>
              <w:t>437</w:t>
            </w:r>
          </w:p>
        </w:tc>
        <w:tc>
          <w:tcPr>
            <w:tcW w:w="2835" w:type="dxa"/>
            <w:tcBorders>
              <w:top w:val="nil"/>
              <w:bottom w:val="nil"/>
            </w:tcBorders>
            <w:noWrap/>
            <w:hideMark/>
          </w:tcPr>
          <w:p w14:paraId="13DF0B0F" w14:textId="77777777" w:rsidR="006D7EE7" w:rsidRPr="002627BA" w:rsidRDefault="006D7EE7" w:rsidP="002627BA">
            <w:pPr>
              <w:spacing w:line="360" w:lineRule="auto"/>
              <w:jc w:val="center"/>
              <w:rPr>
                <w:sz w:val="24"/>
              </w:rPr>
            </w:pPr>
            <w:r w:rsidRPr="002627BA">
              <w:rPr>
                <w:sz w:val="24"/>
              </w:rPr>
              <w:t>-4.23838</w:t>
            </w:r>
          </w:p>
        </w:tc>
      </w:tr>
      <w:tr w:rsidR="006D7EE7" w:rsidRPr="002627BA" w14:paraId="202EA296" w14:textId="77777777" w:rsidTr="008834E2">
        <w:trPr>
          <w:trHeight w:val="285"/>
        </w:trPr>
        <w:tc>
          <w:tcPr>
            <w:tcW w:w="3256" w:type="dxa"/>
            <w:vMerge/>
          </w:tcPr>
          <w:p w14:paraId="2361106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DBF356E" w14:textId="77777777" w:rsidR="006D7EE7" w:rsidRPr="002627BA" w:rsidRDefault="006D7EE7" w:rsidP="002627BA">
            <w:pPr>
              <w:spacing w:line="360" w:lineRule="auto"/>
              <w:jc w:val="center"/>
              <w:rPr>
                <w:sz w:val="24"/>
              </w:rPr>
            </w:pPr>
            <w:r w:rsidRPr="002627BA">
              <w:rPr>
                <w:sz w:val="24"/>
              </w:rPr>
              <w:t>469</w:t>
            </w:r>
          </w:p>
        </w:tc>
        <w:tc>
          <w:tcPr>
            <w:tcW w:w="2835" w:type="dxa"/>
            <w:tcBorders>
              <w:top w:val="nil"/>
              <w:bottom w:val="nil"/>
            </w:tcBorders>
            <w:noWrap/>
            <w:hideMark/>
          </w:tcPr>
          <w:p w14:paraId="0B719A07" w14:textId="77777777" w:rsidR="006D7EE7" w:rsidRPr="002627BA" w:rsidRDefault="006D7EE7" w:rsidP="002627BA">
            <w:pPr>
              <w:spacing w:line="360" w:lineRule="auto"/>
              <w:jc w:val="center"/>
              <w:rPr>
                <w:sz w:val="24"/>
              </w:rPr>
            </w:pPr>
            <w:r w:rsidRPr="002627BA">
              <w:rPr>
                <w:sz w:val="24"/>
              </w:rPr>
              <w:t>-4.00503</w:t>
            </w:r>
          </w:p>
        </w:tc>
      </w:tr>
      <w:tr w:rsidR="006D7EE7" w:rsidRPr="002627BA" w14:paraId="15C659C5" w14:textId="77777777" w:rsidTr="008834E2">
        <w:trPr>
          <w:trHeight w:val="285"/>
        </w:trPr>
        <w:tc>
          <w:tcPr>
            <w:tcW w:w="3256" w:type="dxa"/>
            <w:vMerge/>
          </w:tcPr>
          <w:p w14:paraId="3820162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1FDCE53" w14:textId="77777777" w:rsidR="006D7EE7" w:rsidRPr="002627BA" w:rsidRDefault="006D7EE7" w:rsidP="002627BA">
            <w:pPr>
              <w:spacing w:line="360" w:lineRule="auto"/>
              <w:jc w:val="center"/>
              <w:rPr>
                <w:sz w:val="24"/>
              </w:rPr>
            </w:pPr>
            <w:r w:rsidRPr="002627BA">
              <w:rPr>
                <w:sz w:val="24"/>
              </w:rPr>
              <w:t>499.3</w:t>
            </w:r>
          </w:p>
        </w:tc>
        <w:tc>
          <w:tcPr>
            <w:tcW w:w="2835" w:type="dxa"/>
            <w:tcBorders>
              <w:top w:val="nil"/>
              <w:bottom w:val="nil"/>
            </w:tcBorders>
            <w:noWrap/>
            <w:hideMark/>
          </w:tcPr>
          <w:p w14:paraId="40E113EE" w14:textId="77777777" w:rsidR="006D7EE7" w:rsidRPr="002627BA" w:rsidRDefault="006D7EE7" w:rsidP="002627BA">
            <w:pPr>
              <w:spacing w:line="360" w:lineRule="auto"/>
              <w:jc w:val="center"/>
              <w:rPr>
                <w:sz w:val="24"/>
              </w:rPr>
            </w:pPr>
            <w:r w:rsidRPr="002627BA">
              <w:rPr>
                <w:sz w:val="24"/>
              </w:rPr>
              <w:t>-4.00841</w:t>
            </w:r>
          </w:p>
        </w:tc>
      </w:tr>
      <w:tr w:rsidR="006D7EE7" w:rsidRPr="002627BA" w14:paraId="759BE715" w14:textId="77777777" w:rsidTr="008834E2">
        <w:trPr>
          <w:trHeight w:val="285"/>
        </w:trPr>
        <w:tc>
          <w:tcPr>
            <w:tcW w:w="3256" w:type="dxa"/>
            <w:vMerge/>
          </w:tcPr>
          <w:p w14:paraId="756E98E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EECDAEB" w14:textId="77777777" w:rsidR="006D7EE7" w:rsidRPr="002627BA" w:rsidRDefault="006D7EE7" w:rsidP="002627BA">
            <w:pPr>
              <w:spacing w:line="360" w:lineRule="auto"/>
              <w:jc w:val="center"/>
              <w:rPr>
                <w:sz w:val="24"/>
              </w:rPr>
            </w:pPr>
            <w:r w:rsidRPr="002627BA">
              <w:rPr>
                <w:sz w:val="24"/>
              </w:rPr>
              <w:t>530</w:t>
            </w:r>
          </w:p>
        </w:tc>
        <w:tc>
          <w:tcPr>
            <w:tcW w:w="2835" w:type="dxa"/>
            <w:tcBorders>
              <w:top w:val="nil"/>
              <w:bottom w:val="nil"/>
            </w:tcBorders>
            <w:noWrap/>
            <w:hideMark/>
          </w:tcPr>
          <w:p w14:paraId="4F972CBB" w14:textId="77777777" w:rsidR="006D7EE7" w:rsidRPr="002627BA" w:rsidRDefault="006D7EE7" w:rsidP="002627BA">
            <w:pPr>
              <w:spacing w:line="360" w:lineRule="auto"/>
              <w:jc w:val="center"/>
              <w:rPr>
                <w:sz w:val="24"/>
              </w:rPr>
            </w:pPr>
            <w:r w:rsidRPr="002627BA">
              <w:rPr>
                <w:sz w:val="24"/>
              </w:rPr>
              <w:t>-4.26847</w:t>
            </w:r>
          </w:p>
        </w:tc>
      </w:tr>
      <w:tr w:rsidR="006D7EE7" w:rsidRPr="002627BA" w14:paraId="1CE7B7D4" w14:textId="77777777" w:rsidTr="008834E2">
        <w:trPr>
          <w:trHeight w:val="285"/>
        </w:trPr>
        <w:tc>
          <w:tcPr>
            <w:tcW w:w="3256" w:type="dxa"/>
            <w:vMerge/>
          </w:tcPr>
          <w:p w14:paraId="78FD191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0B7BEE7" w14:textId="77777777" w:rsidR="006D7EE7" w:rsidRPr="002627BA" w:rsidRDefault="006D7EE7" w:rsidP="002627BA">
            <w:pPr>
              <w:spacing w:line="360" w:lineRule="auto"/>
              <w:jc w:val="center"/>
              <w:rPr>
                <w:sz w:val="24"/>
              </w:rPr>
            </w:pPr>
            <w:r w:rsidRPr="002627BA">
              <w:rPr>
                <w:sz w:val="24"/>
              </w:rPr>
              <w:t>558.7</w:t>
            </w:r>
          </w:p>
        </w:tc>
        <w:tc>
          <w:tcPr>
            <w:tcW w:w="2835" w:type="dxa"/>
            <w:tcBorders>
              <w:top w:val="nil"/>
              <w:bottom w:val="nil"/>
            </w:tcBorders>
            <w:noWrap/>
            <w:hideMark/>
          </w:tcPr>
          <w:p w14:paraId="44236508" w14:textId="77777777" w:rsidR="006D7EE7" w:rsidRPr="002627BA" w:rsidRDefault="006D7EE7" w:rsidP="002627BA">
            <w:pPr>
              <w:spacing w:line="360" w:lineRule="auto"/>
              <w:jc w:val="center"/>
              <w:rPr>
                <w:sz w:val="24"/>
              </w:rPr>
            </w:pPr>
            <w:r w:rsidRPr="002627BA">
              <w:rPr>
                <w:sz w:val="24"/>
              </w:rPr>
              <w:t>-4.46112</w:t>
            </w:r>
          </w:p>
        </w:tc>
      </w:tr>
      <w:tr w:rsidR="006D7EE7" w:rsidRPr="002627BA" w14:paraId="6A9BA5F1" w14:textId="77777777" w:rsidTr="008834E2">
        <w:trPr>
          <w:trHeight w:val="285"/>
        </w:trPr>
        <w:tc>
          <w:tcPr>
            <w:tcW w:w="3256" w:type="dxa"/>
            <w:vMerge/>
          </w:tcPr>
          <w:p w14:paraId="0084044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3A4DD79" w14:textId="77777777" w:rsidR="006D7EE7" w:rsidRPr="002627BA" w:rsidRDefault="006D7EE7" w:rsidP="002627BA">
            <w:pPr>
              <w:spacing w:line="360" w:lineRule="auto"/>
              <w:jc w:val="center"/>
              <w:rPr>
                <w:sz w:val="24"/>
              </w:rPr>
            </w:pPr>
            <w:r w:rsidRPr="002627BA">
              <w:rPr>
                <w:sz w:val="24"/>
              </w:rPr>
              <w:t>570.9</w:t>
            </w:r>
          </w:p>
        </w:tc>
        <w:tc>
          <w:tcPr>
            <w:tcW w:w="2835" w:type="dxa"/>
            <w:tcBorders>
              <w:top w:val="nil"/>
              <w:bottom w:val="nil"/>
            </w:tcBorders>
            <w:noWrap/>
            <w:hideMark/>
          </w:tcPr>
          <w:p w14:paraId="46D16850" w14:textId="77777777" w:rsidR="006D7EE7" w:rsidRPr="002627BA" w:rsidRDefault="006D7EE7" w:rsidP="002627BA">
            <w:pPr>
              <w:spacing w:line="360" w:lineRule="auto"/>
              <w:jc w:val="center"/>
              <w:rPr>
                <w:sz w:val="24"/>
              </w:rPr>
            </w:pPr>
            <w:r w:rsidRPr="002627BA">
              <w:rPr>
                <w:sz w:val="24"/>
              </w:rPr>
              <w:t>-4.16284</w:t>
            </w:r>
          </w:p>
        </w:tc>
      </w:tr>
      <w:tr w:rsidR="006D7EE7" w:rsidRPr="002627BA" w14:paraId="2DC1EEEC" w14:textId="77777777" w:rsidTr="008834E2">
        <w:trPr>
          <w:trHeight w:val="285"/>
        </w:trPr>
        <w:tc>
          <w:tcPr>
            <w:tcW w:w="3256" w:type="dxa"/>
            <w:vMerge/>
          </w:tcPr>
          <w:p w14:paraId="703A096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D88BCF7" w14:textId="77777777" w:rsidR="006D7EE7" w:rsidRPr="002627BA" w:rsidRDefault="006D7EE7" w:rsidP="002627BA">
            <w:pPr>
              <w:spacing w:line="360" w:lineRule="auto"/>
              <w:jc w:val="center"/>
              <w:rPr>
                <w:sz w:val="24"/>
              </w:rPr>
            </w:pPr>
            <w:r w:rsidRPr="002627BA">
              <w:rPr>
                <w:sz w:val="24"/>
              </w:rPr>
              <w:t>586.9</w:t>
            </w:r>
          </w:p>
        </w:tc>
        <w:tc>
          <w:tcPr>
            <w:tcW w:w="2835" w:type="dxa"/>
            <w:tcBorders>
              <w:top w:val="nil"/>
              <w:bottom w:val="nil"/>
            </w:tcBorders>
            <w:noWrap/>
            <w:hideMark/>
          </w:tcPr>
          <w:p w14:paraId="01C64140" w14:textId="77777777" w:rsidR="006D7EE7" w:rsidRPr="002627BA" w:rsidRDefault="006D7EE7" w:rsidP="002627BA">
            <w:pPr>
              <w:spacing w:line="360" w:lineRule="auto"/>
              <w:jc w:val="center"/>
              <w:rPr>
                <w:sz w:val="24"/>
              </w:rPr>
            </w:pPr>
            <w:r w:rsidRPr="002627BA">
              <w:rPr>
                <w:sz w:val="24"/>
              </w:rPr>
              <w:t>-4.26034</w:t>
            </w:r>
          </w:p>
        </w:tc>
      </w:tr>
      <w:tr w:rsidR="006D7EE7" w:rsidRPr="002627BA" w14:paraId="7EE01367" w14:textId="77777777" w:rsidTr="008834E2">
        <w:trPr>
          <w:trHeight w:val="285"/>
        </w:trPr>
        <w:tc>
          <w:tcPr>
            <w:tcW w:w="3256" w:type="dxa"/>
            <w:vMerge/>
          </w:tcPr>
          <w:p w14:paraId="03F78FD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B559C6B" w14:textId="77777777" w:rsidR="006D7EE7" w:rsidRPr="002627BA" w:rsidRDefault="006D7EE7" w:rsidP="002627BA">
            <w:pPr>
              <w:spacing w:line="360" w:lineRule="auto"/>
              <w:jc w:val="center"/>
              <w:rPr>
                <w:sz w:val="24"/>
              </w:rPr>
            </w:pPr>
            <w:r w:rsidRPr="002627BA">
              <w:rPr>
                <w:sz w:val="24"/>
              </w:rPr>
              <w:t>619.4</w:t>
            </w:r>
          </w:p>
        </w:tc>
        <w:tc>
          <w:tcPr>
            <w:tcW w:w="2835" w:type="dxa"/>
            <w:tcBorders>
              <w:top w:val="nil"/>
              <w:bottom w:val="nil"/>
            </w:tcBorders>
            <w:noWrap/>
            <w:hideMark/>
          </w:tcPr>
          <w:p w14:paraId="2E5E9DFF" w14:textId="77777777" w:rsidR="006D7EE7" w:rsidRPr="002627BA" w:rsidRDefault="006D7EE7" w:rsidP="002627BA">
            <w:pPr>
              <w:spacing w:line="360" w:lineRule="auto"/>
              <w:jc w:val="center"/>
              <w:rPr>
                <w:sz w:val="24"/>
              </w:rPr>
            </w:pPr>
            <w:r w:rsidRPr="002627BA">
              <w:rPr>
                <w:sz w:val="24"/>
              </w:rPr>
              <w:t>-4.4977</w:t>
            </w:r>
          </w:p>
        </w:tc>
      </w:tr>
      <w:tr w:rsidR="006D7EE7" w:rsidRPr="002627BA" w14:paraId="112E562D" w14:textId="77777777" w:rsidTr="008834E2">
        <w:trPr>
          <w:trHeight w:val="285"/>
        </w:trPr>
        <w:tc>
          <w:tcPr>
            <w:tcW w:w="3256" w:type="dxa"/>
            <w:vMerge/>
          </w:tcPr>
          <w:p w14:paraId="7555597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6561E98" w14:textId="77777777" w:rsidR="006D7EE7" w:rsidRPr="002627BA" w:rsidRDefault="006D7EE7" w:rsidP="002627BA">
            <w:pPr>
              <w:spacing w:line="360" w:lineRule="auto"/>
              <w:jc w:val="center"/>
              <w:rPr>
                <w:sz w:val="24"/>
              </w:rPr>
            </w:pPr>
            <w:r w:rsidRPr="002627BA">
              <w:rPr>
                <w:sz w:val="24"/>
              </w:rPr>
              <w:t>648.5</w:t>
            </w:r>
          </w:p>
        </w:tc>
        <w:tc>
          <w:tcPr>
            <w:tcW w:w="2835" w:type="dxa"/>
            <w:tcBorders>
              <w:top w:val="nil"/>
              <w:bottom w:val="nil"/>
            </w:tcBorders>
            <w:noWrap/>
            <w:hideMark/>
          </w:tcPr>
          <w:p w14:paraId="10E08A82" w14:textId="77777777" w:rsidR="006D7EE7" w:rsidRPr="002627BA" w:rsidRDefault="006D7EE7" w:rsidP="002627BA">
            <w:pPr>
              <w:spacing w:line="360" w:lineRule="auto"/>
              <w:jc w:val="center"/>
              <w:rPr>
                <w:sz w:val="24"/>
              </w:rPr>
            </w:pPr>
            <w:r w:rsidRPr="002627BA">
              <w:rPr>
                <w:sz w:val="24"/>
              </w:rPr>
              <w:t>-4.73919</w:t>
            </w:r>
          </w:p>
        </w:tc>
      </w:tr>
      <w:tr w:rsidR="006D7EE7" w:rsidRPr="002627BA" w14:paraId="7DFA0796" w14:textId="77777777" w:rsidTr="008834E2">
        <w:trPr>
          <w:trHeight w:val="285"/>
        </w:trPr>
        <w:tc>
          <w:tcPr>
            <w:tcW w:w="3256" w:type="dxa"/>
            <w:vMerge/>
          </w:tcPr>
          <w:p w14:paraId="39ACB19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1270039" w14:textId="77777777" w:rsidR="006D7EE7" w:rsidRPr="002627BA" w:rsidRDefault="006D7EE7" w:rsidP="002627BA">
            <w:pPr>
              <w:spacing w:line="360" w:lineRule="auto"/>
              <w:jc w:val="center"/>
              <w:rPr>
                <w:sz w:val="24"/>
              </w:rPr>
            </w:pPr>
            <w:r w:rsidRPr="002627BA">
              <w:rPr>
                <w:sz w:val="24"/>
              </w:rPr>
              <w:t>664.1</w:t>
            </w:r>
          </w:p>
        </w:tc>
        <w:tc>
          <w:tcPr>
            <w:tcW w:w="2835" w:type="dxa"/>
            <w:tcBorders>
              <w:top w:val="nil"/>
              <w:bottom w:val="nil"/>
            </w:tcBorders>
            <w:noWrap/>
            <w:hideMark/>
          </w:tcPr>
          <w:p w14:paraId="40404DEB" w14:textId="77777777" w:rsidR="006D7EE7" w:rsidRPr="002627BA" w:rsidRDefault="006D7EE7" w:rsidP="002627BA">
            <w:pPr>
              <w:spacing w:line="360" w:lineRule="auto"/>
              <w:jc w:val="center"/>
              <w:rPr>
                <w:sz w:val="24"/>
              </w:rPr>
            </w:pPr>
            <w:r w:rsidRPr="002627BA">
              <w:rPr>
                <w:sz w:val="24"/>
              </w:rPr>
              <w:t>-4.30628</w:t>
            </w:r>
          </w:p>
        </w:tc>
      </w:tr>
      <w:tr w:rsidR="006D7EE7" w:rsidRPr="002627BA" w14:paraId="0B9E36B5" w14:textId="77777777" w:rsidTr="008834E2">
        <w:trPr>
          <w:trHeight w:val="285"/>
        </w:trPr>
        <w:tc>
          <w:tcPr>
            <w:tcW w:w="3256" w:type="dxa"/>
            <w:vMerge/>
          </w:tcPr>
          <w:p w14:paraId="7C01EFD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159F52C" w14:textId="77777777" w:rsidR="006D7EE7" w:rsidRPr="002627BA" w:rsidRDefault="006D7EE7" w:rsidP="002627BA">
            <w:pPr>
              <w:spacing w:line="360" w:lineRule="auto"/>
              <w:jc w:val="center"/>
              <w:rPr>
                <w:sz w:val="24"/>
              </w:rPr>
            </w:pPr>
            <w:r w:rsidRPr="002627BA">
              <w:rPr>
                <w:sz w:val="24"/>
              </w:rPr>
              <w:t>712.1</w:t>
            </w:r>
          </w:p>
        </w:tc>
        <w:tc>
          <w:tcPr>
            <w:tcW w:w="2835" w:type="dxa"/>
            <w:tcBorders>
              <w:top w:val="nil"/>
              <w:bottom w:val="nil"/>
            </w:tcBorders>
            <w:noWrap/>
            <w:hideMark/>
          </w:tcPr>
          <w:p w14:paraId="231F8781" w14:textId="77777777" w:rsidR="006D7EE7" w:rsidRPr="002627BA" w:rsidRDefault="006D7EE7" w:rsidP="002627BA">
            <w:pPr>
              <w:spacing w:line="360" w:lineRule="auto"/>
              <w:jc w:val="center"/>
              <w:rPr>
                <w:sz w:val="24"/>
              </w:rPr>
            </w:pPr>
            <w:r w:rsidRPr="002627BA">
              <w:rPr>
                <w:sz w:val="24"/>
              </w:rPr>
              <w:t>-4.20579</w:t>
            </w:r>
          </w:p>
        </w:tc>
      </w:tr>
      <w:tr w:rsidR="006D7EE7" w:rsidRPr="002627BA" w14:paraId="2D172FE5" w14:textId="77777777" w:rsidTr="008834E2">
        <w:trPr>
          <w:trHeight w:val="285"/>
        </w:trPr>
        <w:tc>
          <w:tcPr>
            <w:tcW w:w="3256" w:type="dxa"/>
            <w:vMerge/>
          </w:tcPr>
          <w:p w14:paraId="4FA5853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BF53394" w14:textId="77777777" w:rsidR="006D7EE7" w:rsidRPr="002627BA" w:rsidRDefault="006D7EE7" w:rsidP="002627BA">
            <w:pPr>
              <w:spacing w:line="360" w:lineRule="auto"/>
              <w:jc w:val="center"/>
              <w:rPr>
                <w:sz w:val="24"/>
              </w:rPr>
            </w:pPr>
            <w:r w:rsidRPr="002627BA">
              <w:rPr>
                <w:sz w:val="24"/>
              </w:rPr>
              <w:t>746</w:t>
            </w:r>
          </w:p>
        </w:tc>
        <w:tc>
          <w:tcPr>
            <w:tcW w:w="2835" w:type="dxa"/>
            <w:tcBorders>
              <w:top w:val="nil"/>
              <w:bottom w:val="nil"/>
            </w:tcBorders>
            <w:noWrap/>
            <w:hideMark/>
          </w:tcPr>
          <w:p w14:paraId="28C87402" w14:textId="77777777" w:rsidR="006D7EE7" w:rsidRPr="002627BA" w:rsidRDefault="006D7EE7" w:rsidP="002627BA">
            <w:pPr>
              <w:spacing w:line="360" w:lineRule="auto"/>
              <w:jc w:val="center"/>
              <w:rPr>
                <w:sz w:val="24"/>
              </w:rPr>
            </w:pPr>
            <w:r w:rsidRPr="002627BA">
              <w:rPr>
                <w:sz w:val="24"/>
              </w:rPr>
              <w:t>-4.03153</w:t>
            </w:r>
          </w:p>
        </w:tc>
      </w:tr>
      <w:tr w:rsidR="006D7EE7" w:rsidRPr="002627BA" w14:paraId="4A4FE696" w14:textId="77777777" w:rsidTr="008834E2">
        <w:trPr>
          <w:trHeight w:val="285"/>
        </w:trPr>
        <w:tc>
          <w:tcPr>
            <w:tcW w:w="3256" w:type="dxa"/>
            <w:vMerge/>
          </w:tcPr>
          <w:p w14:paraId="6D951C6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C6EE4A6" w14:textId="77777777" w:rsidR="006D7EE7" w:rsidRPr="002627BA" w:rsidRDefault="006D7EE7" w:rsidP="002627BA">
            <w:pPr>
              <w:spacing w:line="360" w:lineRule="auto"/>
              <w:jc w:val="center"/>
              <w:rPr>
                <w:sz w:val="24"/>
              </w:rPr>
            </w:pPr>
            <w:r w:rsidRPr="002627BA">
              <w:rPr>
                <w:sz w:val="24"/>
              </w:rPr>
              <w:t>772.5</w:t>
            </w:r>
          </w:p>
        </w:tc>
        <w:tc>
          <w:tcPr>
            <w:tcW w:w="2835" w:type="dxa"/>
            <w:tcBorders>
              <w:top w:val="nil"/>
              <w:bottom w:val="nil"/>
            </w:tcBorders>
            <w:noWrap/>
            <w:hideMark/>
          </w:tcPr>
          <w:p w14:paraId="15467053" w14:textId="77777777" w:rsidR="006D7EE7" w:rsidRPr="002627BA" w:rsidRDefault="006D7EE7" w:rsidP="002627BA">
            <w:pPr>
              <w:spacing w:line="360" w:lineRule="auto"/>
              <w:jc w:val="center"/>
              <w:rPr>
                <w:sz w:val="24"/>
              </w:rPr>
            </w:pPr>
            <w:r w:rsidRPr="002627BA">
              <w:rPr>
                <w:sz w:val="24"/>
              </w:rPr>
              <w:t>-4.43726</w:t>
            </w:r>
          </w:p>
        </w:tc>
      </w:tr>
      <w:tr w:rsidR="006D7EE7" w:rsidRPr="002627BA" w14:paraId="5340743C" w14:textId="77777777" w:rsidTr="008834E2">
        <w:trPr>
          <w:trHeight w:val="285"/>
        </w:trPr>
        <w:tc>
          <w:tcPr>
            <w:tcW w:w="3256" w:type="dxa"/>
            <w:vMerge/>
          </w:tcPr>
          <w:p w14:paraId="764DD87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37539A0" w14:textId="77777777" w:rsidR="006D7EE7" w:rsidRPr="002627BA" w:rsidRDefault="006D7EE7" w:rsidP="002627BA">
            <w:pPr>
              <w:spacing w:line="360" w:lineRule="auto"/>
              <w:jc w:val="center"/>
              <w:rPr>
                <w:sz w:val="24"/>
              </w:rPr>
            </w:pPr>
            <w:r w:rsidRPr="002627BA">
              <w:rPr>
                <w:sz w:val="24"/>
              </w:rPr>
              <w:t>777.5</w:t>
            </w:r>
          </w:p>
        </w:tc>
        <w:tc>
          <w:tcPr>
            <w:tcW w:w="2835" w:type="dxa"/>
            <w:tcBorders>
              <w:top w:val="nil"/>
              <w:bottom w:val="nil"/>
            </w:tcBorders>
            <w:noWrap/>
            <w:hideMark/>
          </w:tcPr>
          <w:p w14:paraId="63306931" w14:textId="77777777" w:rsidR="006D7EE7" w:rsidRPr="002627BA" w:rsidRDefault="006D7EE7" w:rsidP="002627BA">
            <w:pPr>
              <w:spacing w:line="360" w:lineRule="auto"/>
              <w:jc w:val="center"/>
              <w:rPr>
                <w:sz w:val="24"/>
              </w:rPr>
            </w:pPr>
            <w:r w:rsidRPr="002627BA">
              <w:rPr>
                <w:sz w:val="24"/>
              </w:rPr>
              <w:t>-4.16564</w:t>
            </w:r>
          </w:p>
        </w:tc>
      </w:tr>
      <w:tr w:rsidR="006D7EE7" w:rsidRPr="002627BA" w14:paraId="3B635558" w14:textId="77777777" w:rsidTr="008834E2">
        <w:trPr>
          <w:trHeight w:val="285"/>
        </w:trPr>
        <w:tc>
          <w:tcPr>
            <w:tcW w:w="3256" w:type="dxa"/>
            <w:vMerge/>
          </w:tcPr>
          <w:p w14:paraId="6AB8102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2510A74" w14:textId="77777777" w:rsidR="006D7EE7" w:rsidRPr="002627BA" w:rsidRDefault="006D7EE7" w:rsidP="002627BA">
            <w:pPr>
              <w:spacing w:line="360" w:lineRule="auto"/>
              <w:jc w:val="center"/>
              <w:rPr>
                <w:sz w:val="24"/>
              </w:rPr>
            </w:pPr>
            <w:r w:rsidRPr="002627BA">
              <w:rPr>
                <w:sz w:val="24"/>
              </w:rPr>
              <w:t>782.5</w:t>
            </w:r>
          </w:p>
        </w:tc>
        <w:tc>
          <w:tcPr>
            <w:tcW w:w="2835" w:type="dxa"/>
            <w:tcBorders>
              <w:top w:val="nil"/>
              <w:bottom w:val="nil"/>
            </w:tcBorders>
            <w:noWrap/>
            <w:hideMark/>
          </w:tcPr>
          <w:p w14:paraId="6A0ACCE5" w14:textId="77777777" w:rsidR="006D7EE7" w:rsidRPr="002627BA" w:rsidRDefault="006D7EE7" w:rsidP="002627BA">
            <w:pPr>
              <w:spacing w:line="360" w:lineRule="auto"/>
              <w:jc w:val="center"/>
              <w:rPr>
                <w:sz w:val="24"/>
              </w:rPr>
            </w:pPr>
            <w:r w:rsidRPr="002627BA">
              <w:rPr>
                <w:sz w:val="24"/>
              </w:rPr>
              <w:t>-4.32212</w:t>
            </w:r>
          </w:p>
        </w:tc>
      </w:tr>
      <w:tr w:rsidR="006D7EE7" w:rsidRPr="002627BA" w14:paraId="24F633B6" w14:textId="77777777" w:rsidTr="008834E2">
        <w:trPr>
          <w:trHeight w:val="285"/>
        </w:trPr>
        <w:tc>
          <w:tcPr>
            <w:tcW w:w="3256" w:type="dxa"/>
            <w:vMerge/>
          </w:tcPr>
          <w:p w14:paraId="6CCDD6E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FB93B46" w14:textId="77777777" w:rsidR="006D7EE7" w:rsidRPr="002627BA" w:rsidRDefault="006D7EE7" w:rsidP="002627BA">
            <w:pPr>
              <w:spacing w:line="360" w:lineRule="auto"/>
              <w:jc w:val="center"/>
              <w:rPr>
                <w:sz w:val="24"/>
              </w:rPr>
            </w:pPr>
            <w:r w:rsidRPr="002627BA">
              <w:rPr>
                <w:sz w:val="24"/>
              </w:rPr>
              <w:t>787.5</w:t>
            </w:r>
          </w:p>
        </w:tc>
        <w:tc>
          <w:tcPr>
            <w:tcW w:w="2835" w:type="dxa"/>
            <w:tcBorders>
              <w:top w:val="nil"/>
              <w:bottom w:val="nil"/>
            </w:tcBorders>
            <w:noWrap/>
            <w:hideMark/>
          </w:tcPr>
          <w:p w14:paraId="7023B57B" w14:textId="77777777" w:rsidR="006D7EE7" w:rsidRPr="002627BA" w:rsidRDefault="006D7EE7" w:rsidP="002627BA">
            <w:pPr>
              <w:spacing w:line="360" w:lineRule="auto"/>
              <w:jc w:val="center"/>
              <w:rPr>
                <w:sz w:val="24"/>
              </w:rPr>
            </w:pPr>
            <w:r w:rsidRPr="002627BA">
              <w:rPr>
                <w:sz w:val="24"/>
              </w:rPr>
              <w:t>-4.99047</w:t>
            </w:r>
          </w:p>
        </w:tc>
      </w:tr>
      <w:tr w:rsidR="006D7EE7" w:rsidRPr="002627BA" w14:paraId="6919443F" w14:textId="77777777" w:rsidTr="008834E2">
        <w:trPr>
          <w:trHeight w:val="285"/>
        </w:trPr>
        <w:tc>
          <w:tcPr>
            <w:tcW w:w="3256" w:type="dxa"/>
            <w:vMerge/>
          </w:tcPr>
          <w:p w14:paraId="142A82B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DE49545" w14:textId="77777777" w:rsidR="006D7EE7" w:rsidRPr="002627BA" w:rsidRDefault="006D7EE7" w:rsidP="002627BA">
            <w:pPr>
              <w:spacing w:line="360" w:lineRule="auto"/>
              <w:jc w:val="center"/>
              <w:rPr>
                <w:sz w:val="24"/>
              </w:rPr>
            </w:pPr>
            <w:r w:rsidRPr="002627BA">
              <w:rPr>
                <w:sz w:val="24"/>
              </w:rPr>
              <w:t>792.5</w:t>
            </w:r>
          </w:p>
        </w:tc>
        <w:tc>
          <w:tcPr>
            <w:tcW w:w="2835" w:type="dxa"/>
            <w:tcBorders>
              <w:top w:val="nil"/>
              <w:bottom w:val="nil"/>
            </w:tcBorders>
            <w:noWrap/>
            <w:hideMark/>
          </w:tcPr>
          <w:p w14:paraId="053F5129" w14:textId="77777777" w:rsidR="006D7EE7" w:rsidRPr="002627BA" w:rsidRDefault="006D7EE7" w:rsidP="002627BA">
            <w:pPr>
              <w:spacing w:line="360" w:lineRule="auto"/>
              <w:jc w:val="center"/>
              <w:rPr>
                <w:sz w:val="24"/>
              </w:rPr>
            </w:pPr>
            <w:r w:rsidRPr="002627BA">
              <w:rPr>
                <w:sz w:val="24"/>
              </w:rPr>
              <w:t>-5.10627</w:t>
            </w:r>
          </w:p>
        </w:tc>
      </w:tr>
      <w:tr w:rsidR="006D7EE7" w:rsidRPr="002627BA" w14:paraId="78D28BB8" w14:textId="77777777" w:rsidTr="008834E2">
        <w:trPr>
          <w:trHeight w:val="285"/>
        </w:trPr>
        <w:tc>
          <w:tcPr>
            <w:tcW w:w="3256" w:type="dxa"/>
            <w:vMerge/>
          </w:tcPr>
          <w:p w14:paraId="095C012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9A3F31B" w14:textId="77777777" w:rsidR="006D7EE7" w:rsidRPr="002627BA" w:rsidRDefault="006D7EE7" w:rsidP="002627BA">
            <w:pPr>
              <w:spacing w:line="360" w:lineRule="auto"/>
              <w:jc w:val="center"/>
              <w:rPr>
                <w:sz w:val="24"/>
              </w:rPr>
            </w:pPr>
            <w:r w:rsidRPr="002627BA">
              <w:rPr>
                <w:sz w:val="24"/>
              </w:rPr>
              <w:t>797.5</w:t>
            </w:r>
          </w:p>
        </w:tc>
        <w:tc>
          <w:tcPr>
            <w:tcW w:w="2835" w:type="dxa"/>
            <w:tcBorders>
              <w:top w:val="nil"/>
              <w:bottom w:val="nil"/>
            </w:tcBorders>
            <w:noWrap/>
            <w:hideMark/>
          </w:tcPr>
          <w:p w14:paraId="11B21B6B" w14:textId="77777777" w:rsidR="006D7EE7" w:rsidRPr="002627BA" w:rsidRDefault="006D7EE7" w:rsidP="002627BA">
            <w:pPr>
              <w:spacing w:line="360" w:lineRule="auto"/>
              <w:jc w:val="center"/>
              <w:rPr>
                <w:sz w:val="24"/>
              </w:rPr>
            </w:pPr>
            <w:r w:rsidRPr="002627BA">
              <w:rPr>
                <w:sz w:val="24"/>
              </w:rPr>
              <w:t>-4.86323</w:t>
            </w:r>
          </w:p>
        </w:tc>
      </w:tr>
      <w:tr w:rsidR="006D7EE7" w:rsidRPr="002627BA" w14:paraId="7953803E" w14:textId="77777777" w:rsidTr="008834E2">
        <w:trPr>
          <w:trHeight w:val="285"/>
        </w:trPr>
        <w:tc>
          <w:tcPr>
            <w:tcW w:w="3256" w:type="dxa"/>
            <w:vMerge/>
          </w:tcPr>
          <w:p w14:paraId="4047065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FCBBC47" w14:textId="77777777" w:rsidR="006D7EE7" w:rsidRPr="002627BA" w:rsidRDefault="006D7EE7" w:rsidP="002627BA">
            <w:pPr>
              <w:spacing w:line="360" w:lineRule="auto"/>
              <w:jc w:val="center"/>
              <w:rPr>
                <w:sz w:val="24"/>
              </w:rPr>
            </w:pPr>
            <w:r w:rsidRPr="002627BA">
              <w:rPr>
                <w:sz w:val="24"/>
              </w:rPr>
              <w:t>802.5</w:t>
            </w:r>
          </w:p>
        </w:tc>
        <w:tc>
          <w:tcPr>
            <w:tcW w:w="2835" w:type="dxa"/>
            <w:tcBorders>
              <w:top w:val="nil"/>
              <w:bottom w:val="nil"/>
            </w:tcBorders>
            <w:noWrap/>
            <w:hideMark/>
          </w:tcPr>
          <w:p w14:paraId="4602ED39" w14:textId="77777777" w:rsidR="006D7EE7" w:rsidRPr="002627BA" w:rsidRDefault="006D7EE7" w:rsidP="002627BA">
            <w:pPr>
              <w:spacing w:line="360" w:lineRule="auto"/>
              <w:jc w:val="center"/>
              <w:rPr>
                <w:sz w:val="24"/>
              </w:rPr>
            </w:pPr>
            <w:r w:rsidRPr="002627BA">
              <w:rPr>
                <w:sz w:val="24"/>
              </w:rPr>
              <w:t>-5.00936</w:t>
            </w:r>
          </w:p>
        </w:tc>
      </w:tr>
      <w:tr w:rsidR="006D7EE7" w:rsidRPr="002627BA" w14:paraId="27AC3F10" w14:textId="77777777" w:rsidTr="008834E2">
        <w:trPr>
          <w:trHeight w:val="285"/>
        </w:trPr>
        <w:tc>
          <w:tcPr>
            <w:tcW w:w="3256" w:type="dxa"/>
            <w:vMerge/>
          </w:tcPr>
          <w:p w14:paraId="136BB0E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56D6003" w14:textId="77777777" w:rsidR="006D7EE7" w:rsidRPr="002627BA" w:rsidRDefault="006D7EE7" w:rsidP="002627BA">
            <w:pPr>
              <w:spacing w:line="360" w:lineRule="auto"/>
              <w:jc w:val="center"/>
              <w:rPr>
                <w:sz w:val="24"/>
              </w:rPr>
            </w:pPr>
            <w:r w:rsidRPr="002627BA">
              <w:rPr>
                <w:sz w:val="24"/>
              </w:rPr>
              <w:t>807.5</w:t>
            </w:r>
          </w:p>
        </w:tc>
        <w:tc>
          <w:tcPr>
            <w:tcW w:w="2835" w:type="dxa"/>
            <w:tcBorders>
              <w:top w:val="nil"/>
              <w:bottom w:val="nil"/>
            </w:tcBorders>
            <w:noWrap/>
            <w:hideMark/>
          </w:tcPr>
          <w:p w14:paraId="7009165F" w14:textId="77777777" w:rsidR="006D7EE7" w:rsidRPr="002627BA" w:rsidRDefault="006D7EE7" w:rsidP="002627BA">
            <w:pPr>
              <w:spacing w:line="360" w:lineRule="auto"/>
              <w:jc w:val="center"/>
              <w:rPr>
                <w:sz w:val="24"/>
              </w:rPr>
            </w:pPr>
            <w:r w:rsidRPr="002627BA">
              <w:rPr>
                <w:sz w:val="24"/>
              </w:rPr>
              <w:t>-4.50421</w:t>
            </w:r>
          </w:p>
        </w:tc>
      </w:tr>
      <w:tr w:rsidR="006D7EE7" w:rsidRPr="002627BA" w14:paraId="2DACFAB5" w14:textId="77777777" w:rsidTr="008834E2">
        <w:trPr>
          <w:trHeight w:val="285"/>
        </w:trPr>
        <w:tc>
          <w:tcPr>
            <w:tcW w:w="3256" w:type="dxa"/>
            <w:vMerge/>
          </w:tcPr>
          <w:p w14:paraId="15FC08B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0E79F17" w14:textId="77777777" w:rsidR="006D7EE7" w:rsidRPr="002627BA" w:rsidRDefault="006D7EE7" w:rsidP="002627BA">
            <w:pPr>
              <w:spacing w:line="360" w:lineRule="auto"/>
              <w:jc w:val="center"/>
              <w:rPr>
                <w:sz w:val="24"/>
              </w:rPr>
            </w:pPr>
            <w:r w:rsidRPr="002627BA">
              <w:rPr>
                <w:sz w:val="24"/>
              </w:rPr>
              <w:t>812.5</w:t>
            </w:r>
          </w:p>
        </w:tc>
        <w:tc>
          <w:tcPr>
            <w:tcW w:w="2835" w:type="dxa"/>
            <w:tcBorders>
              <w:top w:val="nil"/>
              <w:bottom w:val="nil"/>
            </w:tcBorders>
            <w:noWrap/>
            <w:hideMark/>
          </w:tcPr>
          <w:p w14:paraId="50CEEED3" w14:textId="77777777" w:rsidR="006D7EE7" w:rsidRPr="002627BA" w:rsidRDefault="006D7EE7" w:rsidP="002627BA">
            <w:pPr>
              <w:spacing w:line="360" w:lineRule="auto"/>
              <w:jc w:val="center"/>
              <w:rPr>
                <w:sz w:val="24"/>
              </w:rPr>
            </w:pPr>
            <w:r w:rsidRPr="002627BA">
              <w:rPr>
                <w:sz w:val="24"/>
              </w:rPr>
              <w:t>-5.08279</w:t>
            </w:r>
          </w:p>
        </w:tc>
      </w:tr>
      <w:tr w:rsidR="006D7EE7" w:rsidRPr="002627BA" w14:paraId="0E3CC5BD" w14:textId="77777777" w:rsidTr="008834E2">
        <w:trPr>
          <w:trHeight w:val="285"/>
        </w:trPr>
        <w:tc>
          <w:tcPr>
            <w:tcW w:w="3256" w:type="dxa"/>
            <w:vMerge/>
          </w:tcPr>
          <w:p w14:paraId="601ABFD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D3E0C31" w14:textId="77777777" w:rsidR="006D7EE7" w:rsidRPr="002627BA" w:rsidRDefault="006D7EE7" w:rsidP="002627BA">
            <w:pPr>
              <w:spacing w:line="360" w:lineRule="auto"/>
              <w:jc w:val="center"/>
              <w:rPr>
                <w:sz w:val="24"/>
              </w:rPr>
            </w:pPr>
            <w:r w:rsidRPr="002627BA">
              <w:rPr>
                <w:sz w:val="24"/>
              </w:rPr>
              <w:t>817.5</w:t>
            </w:r>
          </w:p>
        </w:tc>
        <w:tc>
          <w:tcPr>
            <w:tcW w:w="2835" w:type="dxa"/>
            <w:tcBorders>
              <w:top w:val="nil"/>
              <w:bottom w:val="nil"/>
            </w:tcBorders>
            <w:noWrap/>
            <w:hideMark/>
          </w:tcPr>
          <w:p w14:paraId="5066AE62" w14:textId="77777777" w:rsidR="006D7EE7" w:rsidRPr="002627BA" w:rsidRDefault="006D7EE7" w:rsidP="002627BA">
            <w:pPr>
              <w:spacing w:line="360" w:lineRule="auto"/>
              <w:jc w:val="center"/>
              <w:rPr>
                <w:sz w:val="24"/>
              </w:rPr>
            </w:pPr>
            <w:r w:rsidRPr="002627BA">
              <w:rPr>
                <w:sz w:val="24"/>
              </w:rPr>
              <w:t>-5.10627</w:t>
            </w:r>
          </w:p>
        </w:tc>
      </w:tr>
      <w:tr w:rsidR="006D7EE7" w:rsidRPr="002627BA" w14:paraId="1C59BBF3" w14:textId="77777777" w:rsidTr="008834E2">
        <w:trPr>
          <w:trHeight w:val="285"/>
        </w:trPr>
        <w:tc>
          <w:tcPr>
            <w:tcW w:w="3256" w:type="dxa"/>
            <w:vMerge/>
          </w:tcPr>
          <w:p w14:paraId="4C7A98D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647086A" w14:textId="77777777" w:rsidR="006D7EE7" w:rsidRPr="002627BA" w:rsidRDefault="006D7EE7" w:rsidP="002627BA">
            <w:pPr>
              <w:spacing w:line="360" w:lineRule="auto"/>
              <w:jc w:val="center"/>
              <w:rPr>
                <w:sz w:val="24"/>
              </w:rPr>
            </w:pPr>
            <w:r w:rsidRPr="002627BA">
              <w:rPr>
                <w:sz w:val="24"/>
              </w:rPr>
              <w:t>822.5</w:t>
            </w:r>
          </w:p>
        </w:tc>
        <w:tc>
          <w:tcPr>
            <w:tcW w:w="2835" w:type="dxa"/>
            <w:tcBorders>
              <w:top w:val="nil"/>
              <w:bottom w:val="nil"/>
            </w:tcBorders>
            <w:noWrap/>
            <w:hideMark/>
          </w:tcPr>
          <w:p w14:paraId="3E1A91D7" w14:textId="77777777" w:rsidR="006D7EE7" w:rsidRPr="002627BA" w:rsidRDefault="006D7EE7" w:rsidP="002627BA">
            <w:pPr>
              <w:spacing w:line="360" w:lineRule="auto"/>
              <w:jc w:val="center"/>
              <w:rPr>
                <w:sz w:val="24"/>
              </w:rPr>
            </w:pPr>
            <w:r w:rsidRPr="002627BA">
              <w:rPr>
                <w:sz w:val="24"/>
              </w:rPr>
              <w:t>-5.4073</w:t>
            </w:r>
          </w:p>
        </w:tc>
      </w:tr>
      <w:tr w:rsidR="006D7EE7" w:rsidRPr="002627BA" w14:paraId="5F8AE982" w14:textId="77777777" w:rsidTr="008834E2">
        <w:trPr>
          <w:trHeight w:val="285"/>
        </w:trPr>
        <w:tc>
          <w:tcPr>
            <w:tcW w:w="3256" w:type="dxa"/>
            <w:vMerge/>
          </w:tcPr>
          <w:p w14:paraId="398C20C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FD19741" w14:textId="77777777" w:rsidR="006D7EE7" w:rsidRPr="002627BA" w:rsidRDefault="006D7EE7" w:rsidP="002627BA">
            <w:pPr>
              <w:spacing w:line="360" w:lineRule="auto"/>
              <w:jc w:val="center"/>
              <w:rPr>
                <w:sz w:val="24"/>
              </w:rPr>
            </w:pPr>
            <w:r w:rsidRPr="002627BA">
              <w:rPr>
                <w:sz w:val="24"/>
              </w:rPr>
              <w:t>827.5</w:t>
            </w:r>
          </w:p>
        </w:tc>
        <w:tc>
          <w:tcPr>
            <w:tcW w:w="2835" w:type="dxa"/>
            <w:tcBorders>
              <w:top w:val="nil"/>
              <w:bottom w:val="nil"/>
            </w:tcBorders>
            <w:noWrap/>
            <w:hideMark/>
          </w:tcPr>
          <w:p w14:paraId="36A47E38" w14:textId="77777777" w:rsidR="006D7EE7" w:rsidRPr="002627BA" w:rsidRDefault="006D7EE7" w:rsidP="002627BA">
            <w:pPr>
              <w:spacing w:line="360" w:lineRule="auto"/>
              <w:jc w:val="center"/>
              <w:rPr>
                <w:sz w:val="24"/>
              </w:rPr>
            </w:pPr>
            <w:r w:rsidRPr="002627BA">
              <w:rPr>
                <w:sz w:val="24"/>
              </w:rPr>
              <w:t>-5.38382</w:t>
            </w:r>
          </w:p>
        </w:tc>
      </w:tr>
      <w:tr w:rsidR="006D7EE7" w:rsidRPr="002627BA" w14:paraId="5D390293" w14:textId="77777777" w:rsidTr="008834E2">
        <w:trPr>
          <w:trHeight w:val="285"/>
        </w:trPr>
        <w:tc>
          <w:tcPr>
            <w:tcW w:w="3256" w:type="dxa"/>
            <w:vMerge/>
          </w:tcPr>
          <w:p w14:paraId="6F2CFEC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C3747B4" w14:textId="77777777" w:rsidR="006D7EE7" w:rsidRPr="002627BA" w:rsidRDefault="006D7EE7" w:rsidP="002627BA">
            <w:pPr>
              <w:spacing w:line="360" w:lineRule="auto"/>
              <w:jc w:val="center"/>
              <w:rPr>
                <w:sz w:val="24"/>
              </w:rPr>
            </w:pPr>
            <w:r w:rsidRPr="002627BA">
              <w:rPr>
                <w:sz w:val="24"/>
              </w:rPr>
              <w:t>832.5</w:t>
            </w:r>
          </w:p>
        </w:tc>
        <w:tc>
          <w:tcPr>
            <w:tcW w:w="2835" w:type="dxa"/>
            <w:tcBorders>
              <w:top w:val="nil"/>
              <w:bottom w:val="nil"/>
            </w:tcBorders>
            <w:noWrap/>
            <w:hideMark/>
          </w:tcPr>
          <w:p w14:paraId="5FC68068" w14:textId="77777777" w:rsidR="006D7EE7" w:rsidRPr="002627BA" w:rsidRDefault="006D7EE7" w:rsidP="002627BA">
            <w:pPr>
              <w:spacing w:line="360" w:lineRule="auto"/>
              <w:jc w:val="center"/>
              <w:rPr>
                <w:sz w:val="24"/>
              </w:rPr>
            </w:pPr>
            <w:r w:rsidRPr="002627BA">
              <w:rPr>
                <w:sz w:val="24"/>
              </w:rPr>
              <w:t>-5.23121</w:t>
            </w:r>
          </w:p>
        </w:tc>
      </w:tr>
      <w:tr w:rsidR="006D7EE7" w:rsidRPr="002627BA" w14:paraId="5C9380AD" w14:textId="77777777" w:rsidTr="008834E2">
        <w:trPr>
          <w:trHeight w:val="285"/>
        </w:trPr>
        <w:tc>
          <w:tcPr>
            <w:tcW w:w="3256" w:type="dxa"/>
            <w:vMerge/>
          </w:tcPr>
          <w:p w14:paraId="6F24B7B6" w14:textId="77777777" w:rsidR="006D7EE7" w:rsidRPr="002627BA" w:rsidRDefault="006D7EE7" w:rsidP="002627BA">
            <w:pPr>
              <w:spacing w:line="360" w:lineRule="auto"/>
              <w:jc w:val="center"/>
              <w:rPr>
                <w:sz w:val="24"/>
              </w:rPr>
            </w:pPr>
          </w:p>
        </w:tc>
        <w:tc>
          <w:tcPr>
            <w:tcW w:w="1842" w:type="dxa"/>
            <w:tcBorders>
              <w:top w:val="nil"/>
              <w:bottom w:val="single" w:sz="4" w:space="0" w:color="auto"/>
            </w:tcBorders>
            <w:noWrap/>
            <w:hideMark/>
          </w:tcPr>
          <w:p w14:paraId="6EA8BA0D" w14:textId="77777777" w:rsidR="006D7EE7" w:rsidRPr="002627BA" w:rsidRDefault="006D7EE7" w:rsidP="002627BA">
            <w:pPr>
              <w:spacing w:line="360" w:lineRule="auto"/>
              <w:jc w:val="center"/>
              <w:rPr>
                <w:sz w:val="24"/>
              </w:rPr>
            </w:pPr>
            <w:r w:rsidRPr="002627BA">
              <w:rPr>
                <w:sz w:val="24"/>
              </w:rPr>
              <w:t>837.5</w:t>
            </w:r>
          </w:p>
        </w:tc>
        <w:tc>
          <w:tcPr>
            <w:tcW w:w="2835" w:type="dxa"/>
            <w:tcBorders>
              <w:top w:val="nil"/>
              <w:bottom w:val="single" w:sz="4" w:space="0" w:color="auto"/>
            </w:tcBorders>
            <w:noWrap/>
            <w:hideMark/>
          </w:tcPr>
          <w:p w14:paraId="59F66527" w14:textId="77777777" w:rsidR="006D7EE7" w:rsidRPr="002627BA" w:rsidRDefault="006D7EE7" w:rsidP="002627BA">
            <w:pPr>
              <w:spacing w:line="360" w:lineRule="auto"/>
              <w:jc w:val="center"/>
              <w:rPr>
                <w:sz w:val="24"/>
              </w:rPr>
            </w:pPr>
            <w:r w:rsidRPr="002627BA">
              <w:rPr>
                <w:sz w:val="24"/>
              </w:rPr>
              <w:t>-4.74349</w:t>
            </w:r>
          </w:p>
        </w:tc>
      </w:tr>
      <w:tr w:rsidR="006D7EE7" w:rsidRPr="002627BA" w14:paraId="62CC909B" w14:textId="77777777" w:rsidTr="008834E2">
        <w:trPr>
          <w:trHeight w:val="285"/>
        </w:trPr>
        <w:tc>
          <w:tcPr>
            <w:tcW w:w="3256" w:type="dxa"/>
            <w:vMerge w:val="restart"/>
          </w:tcPr>
          <w:p w14:paraId="21BC6230" w14:textId="77777777" w:rsidR="006D7EE7" w:rsidRPr="002627BA" w:rsidRDefault="006D7EE7" w:rsidP="002627BA">
            <w:pPr>
              <w:spacing w:line="360" w:lineRule="auto"/>
              <w:jc w:val="center"/>
              <w:rPr>
                <w:sz w:val="24"/>
              </w:rPr>
            </w:pPr>
            <w:r w:rsidRPr="002627BA">
              <w:rPr>
                <w:sz w:val="24"/>
              </w:rPr>
              <w:t>SZK04</w:t>
            </w:r>
          </w:p>
          <w:p w14:paraId="530F9025" w14:textId="77777777" w:rsidR="006D7EE7" w:rsidRPr="002627BA" w:rsidRDefault="006D7EE7" w:rsidP="002627BA">
            <w:pPr>
              <w:spacing w:line="360" w:lineRule="auto"/>
              <w:jc w:val="center"/>
              <w:rPr>
                <w:sz w:val="24"/>
              </w:rPr>
            </w:pPr>
            <w:r w:rsidRPr="002627BA">
              <w:rPr>
                <w:sz w:val="24"/>
              </w:rPr>
              <w:t>Burial depth is 666m</w:t>
            </w:r>
          </w:p>
          <w:p w14:paraId="1719CAF0" w14:textId="77777777" w:rsidR="006D7EE7" w:rsidRPr="002627BA" w:rsidRDefault="006D7EE7" w:rsidP="002627BA">
            <w:pPr>
              <w:spacing w:line="360" w:lineRule="auto"/>
              <w:jc w:val="center"/>
              <w:rPr>
                <w:sz w:val="24"/>
              </w:rPr>
            </w:pPr>
            <w:r w:rsidRPr="002627BA">
              <w:rPr>
                <w:sz w:val="24"/>
              </w:rPr>
              <w:t>Main lithology is conglomerate, sandstone, mudstone/ without fault crossing</w:t>
            </w:r>
          </w:p>
        </w:tc>
        <w:tc>
          <w:tcPr>
            <w:tcW w:w="1842" w:type="dxa"/>
            <w:tcBorders>
              <w:bottom w:val="nil"/>
            </w:tcBorders>
            <w:noWrap/>
            <w:hideMark/>
          </w:tcPr>
          <w:p w14:paraId="538B1774" w14:textId="77777777" w:rsidR="006D7EE7" w:rsidRPr="002627BA" w:rsidRDefault="006D7EE7" w:rsidP="002627BA">
            <w:pPr>
              <w:spacing w:line="360" w:lineRule="auto"/>
              <w:jc w:val="center"/>
              <w:rPr>
                <w:sz w:val="24"/>
              </w:rPr>
            </w:pPr>
            <w:r w:rsidRPr="002627BA">
              <w:rPr>
                <w:sz w:val="24"/>
              </w:rPr>
              <w:t>6.8</w:t>
            </w:r>
          </w:p>
        </w:tc>
        <w:tc>
          <w:tcPr>
            <w:tcW w:w="2835" w:type="dxa"/>
            <w:tcBorders>
              <w:bottom w:val="nil"/>
            </w:tcBorders>
            <w:noWrap/>
            <w:hideMark/>
          </w:tcPr>
          <w:p w14:paraId="1A0F94CF" w14:textId="77777777" w:rsidR="006D7EE7" w:rsidRPr="002627BA" w:rsidRDefault="006D7EE7" w:rsidP="002627BA">
            <w:pPr>
              <w:spacing w:line="360" w:lineRule="auto"/>
              <w:jc w:val="center"/>
              <w:rPr>
                <w:sz w:val="24"/>
              </w:rPr>
            </w:pPr>
            <w:r w:rsidRPr="002627BA">
              <w:rPr>
                <w:sz w:val="24"/>
              </w:rPr>
              <w:t>-3.41213</w:t>
            </w:r>
          </w:p>
        </w:tc>
      </w:tr>
      <w:tr w:rsidR="006D7EE7" w:rsidRPr="002627BA" w14:paraId="16AF7B17" w14:textId="77777777" w:rsidTr="008834E2">
        <w:trPr>
          <w:trHeight w:val="285"/>
        </w:trPr>
        <w:tc>
          <w:tcPr>
            <w:tcW w:w="3256" w:type="dxa"/>
            <w:vMerge/>
          </w:tcPr>
          <w:p w14:paraId="5CD4681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BAB309F" w14:textId="77777777" w:rsidR="006D7EE7" w:rsidRPr="002627BA" w:rsidRDefault="006D7EE7" w:rsidP="002627BA">
            <w:pPr>
              <w:spacing w:line="360" w:lineRule="auto"/>
              <w:jc w:val="center"/>
              <w:rPr>
                <w:sz w:val="24"/>
              </w:rPr>
            </w:pPr>
            <w:r w:rsidRPr="002627BA">
              <w:rPr>
                <w:sz w:val="24"/>
              </w:rPr>
              <w:t>22.7</w:t>
            </w:r>
          </w:p>
        </w:tc>
        <w:tc>
          <w:tcPr>
            <w:tcW w:w="2835" w:type="dxa"/>
            <w:tcBorders>
              <w:top w:val="nil"/>
              <w:bottom w:val="nil"/>
            </w:tcBorders>
            <w:noWrap/>
            <w:hideMark/>
          </w:tcPr>
          <w:p w14:paraId="517528EA" w14:textId="77777777" w:rsidR="006D7EE7" w:rsidRPr="002627BA" w:rsidRDefault="006D7EE7" w:rsidP="002627BA">
            <w:pPr>
              <w:spacing w:line="360" w:lineRule="auto"/>
              <w:jc w:val="center"/>
              <w:rPr>
                <w:sz w:val="24"/>
              </w:rPr>
            </w:pPr>
            <w:r w:rsidRPr="002627BA">
              <w:rPr>
                <w:sz w:val="24"/>
              </w:rPr>
              <w:t>-3.19105</w:t>
            </w:r>
          </w:p>
        </w:tc>
      </w:tr>
      <w:tr w:rsidR="006D7EE7" w:rsidRPr="002627BA" w14:paraId="3582EB99" w14:textId="77777777" w:rsidTr="008834E2">
        <w:trPr>
          <w:trHeight w:val="285"/>
        </w:trPr>
        <w:tc>
          <w:tcPr>
            <w:tcW w:w="3256" w:type="dxa"/>
            <w:vMerge/>
          </w:tcPr>
          <w:p w14:paraId="6511F24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C886E39" w14:textId="77777777" w:rsidR="006D7EE7" w:rsidRPr="002627BA" w:rsidRDefault="006D7EE7" w:rsidP="002627BA">
            <w:pPr>
              <w:spacing w:line="360" w:lineRule="auto"/>
              <w:jc w:val="center"/>
              <w:rPr>
                <w:sz w:val="24"/>
              </w:rPr>
            </w:pPr>
            <w:r w:rsidRPr="002627BA">
              <w:rPr>
                <w:sz w:val="24"/>
              </w:rPr>
              <w:t>40</w:t>
            </w:r>
          </w:p>
        </w:tc>
        <w:tc>
          <w:tcPr>
            <w:tcW w:w="2835" w:type="dxa"/>
            <w:tcBorders>
              <w:top w:val="nil"/>
              <w:bottom w:val="nil"/>
            </w:tcBorders>
            <w:noWrap/>
            <w:hideMark/>
          </w:tcPr>
          <w:p w14:paraId="18F97825" w14:textId="77777777" w:rsidR="006D7EE7" w:rsidRPr="002627BA" w:rsidRDefault="006D7EE7" w:rsidP="002627BA">
            <w:pPr>
              <w:spacing w:line="360" w:lineRule="auto"/>
              <w:jc w:val="center"/>
              <w:rPr>
                <w:sz w:val="24"/>
              </w:rPr>
            </w:pPr>
            <w:r w:rsidRPr="002627BA">
              <w:rPr>
                <w:sz w:val="24"/>
              </w:rPr>
              <w:t>-3.24552</w:t>
            </w:r>
          </w:p>
        </w:tc>
      </w:tr>
      <w:tr w:rsidR="006D7EE7" w:rsidRPr="002627BA" w14:paraId="74E96344" w14:textId="77777777" w:rsidTr="008834E2">
        <w:trPr>
          <w:trHeight w:val="285"/>
        </w:trPr>
        <w:tc>
          <w:tcPr>
            <w:tcW w:w="3256" w:type="dxa"/>
            <w:vMerge/>
          </w:tcPr>
          <w:p w14:paraId="7A95235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679F435" w14:textId="77777777" w:rsidR="006D7EE7" w:rsidRPr="002627BA" w:rsidRDefault="006D7EE7" w:rsidP="002627BA">
            <w:pPr>
              <w:spacing w:line="360" w:lineRule="auto"/>
              <w:jc w:val="center"/>
              <w:rPr>
                <w:sz w:val="24"/>
              </w:rPr>
            </w:pPr>
            <w:r w:rsidRPr="002627BA">
              <w:rPr>
                <w:sz w:val="24"/>
              </w:rPr>
              <w:t>56.4</w:t>
            </w:r>
          </w:p>
        </w:tc>
        <w:tc>
          <w:tcPr>
            <w:tcW w:w="2835" w:type="dxa"/>
            <w:tcBorders>
              <w:top w:val="nil"/>
              <w:bottom w:val="nil"/>
            </w:tcBorders>
            <w:noWrap/>
            <w:hideMark/>
          </w:tcPr>
          <w:p w14:paraId="4F9A7E3A" w14:textId="77777777" w:rsidR="006D7EE7" w:rsidRPr="002627BA" w:rsidRDefault="006D7EE7" w:rsidP="002627BA">
            <w:pPr>
              <w:spacing w:line="360" w:lineRule="auto"/>
              <w:jc w:val="center"/>
              <w:rPr>
                <w:sz w:val="24"/>
              </w:rPr>
            </w:pPr>
            <w:r w:rsidRPr="002627BA">
              <w:rPr>
                <w:sz w:val="24"/>
              </w:rPr>
              <w:t>-3.41052</w:t>
            </w:r>
          </w:p>
        </w:tc>
      </w:tr>
      <w:tr w:rsidR="006D7EE7" w:rsidRPr="002627BA" w14:paraId="2231A338" w14:textId="77777777" w:rsidTr="008834E2">
        <w:trPr>
          <w:trHeight w:val="285"/>
        </w:trPr>
        <w:tc>
          <w:tcPr>
            <w:tcW w:w="3256" w:type="dxa"/>
            <w:vMerge/>
          </w:tcPr>
          <w:p w14:paraId="38920CA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5FB701A" w14:textId="77777777" w:rsidR="006D7EE7" w:rsidRPr="002627BA" w:rsidRDefault="006D7EE7" w:rsidP="002627BA">
            <w:pPr>
              <w:spacing w:line="360" w:lineRule="auto"/>
              <w:jc w:val="center"/>
              <w:rPr>
                <w:sz w:val="24"/>
              </w:rPr>
            </w:pPr>
            <w:r w:rsidRPr="002627BA">
              <w:rPr>
                <w:sz w:val="24"/>
              </w:rPr>
              <w:t>66</w:t>
            </w:r>
          </w:p>
        </w:tc>
        <w:tc>
          <w:tcPr>
            <w:tcW w:w="2835" w:type="dxa"/>
            <w:tcBorders>
              <w:top w:val="nil"/>
              <w:bottom w:val="nil"/>
            </w:tcBorders>
            <w:noWrap/>
            <w:hideMark/>
          </w:tcPr>
          <w:p w14:paraId="2A0879B3" w14:textId="77777777" w:rsidR="006D7EE7" w:rsidRPr="002627BA" w:rsidRDefault="006D7EE7" w:rsidP="002627BA">
            <w:pPr>
              <w:spacing w:line="360" w:lineRule="auto"/>
              <w:jc w:val="center"/>
              <w:rPr>
                <w:sz w:val="24"/>
              </w:rPr>
            </w:pPr>
            <w:r w:rsidRPr="002627BA">
              <w:rPr>
                <w:sz w:val="24"/>
              </w:rPr>
              <w:t>-3.46867</w:t>
            </w:r>
          </w:p>
        </w:tc>
      </w:tr>
      <w:tr w:rsidR="006D7EE7" w:rsidRPr="002627BA" w14:paraId="7508EB94" w14:textId="77777777" w:rsidTr="008834E2">
        <w:trPr>
          <w:trHeight w:val="285"/>
        </w:trPr>
        <w:tc>
          <w:tcPr>
            <w:tcW w:w="3256" w:type="dxa"/>
            <w:vMerge/>
          </w:tcPr>
          <w:p w14:paraId="654F50F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EE2FC36" w14:textId="77777777" w:rsidR="006D7EE7" w:rsidRPr="002627BA" w:rsidRDefault="006D7EE7" w:rsidP="002627BA">
            <w:pPr>
              <w:spacing w:line="360" w:lineRule="auto"/>
              <w:jc w:val="center"/>
              <w:rPr>
                <w:sz w:val="24"/>
              </w:rPr>
            </w:pPr>
            <w:r w:rsidRPr="002627BA">
              <w:rPr>
                <w:sz w:val="24"/>
              </w:rPr>
              <w:t>84</w:t>
            </w:r>
          </w:p>
        </w:tc>
        <w:tc>
          <w:tcPr>
            <w:tcW w:w="2835" w:type="dxa"/>
            <w:tcBorders>
              <w:top w:val="nil"/>
              <w:bottom w:val="nil"/>
            </w:tcBorders>
            <w:noWrap/>
            <w:hideMark/>
          </w:tcPr>
          <w:p w14:paraId="54F27896" w14:textId="77777777" w:rsidR="006D7EE7" w:rsidRPr="002627BA" w:rsidRDefault="006D7EE7" w:rsidP="002627BA">
            <w:pPr>
              <w:spacing w:line="360" w:lineRule="auto"/>
              <w:jc w:val="center"/>
              <w:rPr>
                <w:sz w:val="24"/>
              </w:rPr>
            </w:pPr>
            <w:r w:rsidRPr="002627BA">
              <w:rPr>
                <w:sz w:val="24"/>
              </w:rPr>
              <w:t>-4.04962</w:t>
            </w:r>
          </w:p>
        </w:tc>
      </w:tr>
      <w:tr w:rsidR="006D7EE7" w:rsidRPr="002627BA" w14:paraId="2E8DE959" w14:textId="77777777" w:rsidTr="008834E2">
        <w:trPr>
          <w:trHeight w:val="285"/>
        </w:trPr>
        <w:tc>
          <w:tcPr>
            <w:tcW w:w="3256" w:type="dxa"/>
            <w:vMerge/>
          </w:tcPr>
          <w:p w14:paraId="72428BD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DFBB9B4" w14:textId="77777777" w:rsidR="006D7EE7" w:rsidRPr="002627BA" w:rsidRDefault="006D7EE7" w:rsidP="002627BA">
            <w:pPr>
              <w:spacing w:line="360" w:lineRule="auto"/>
              <w:jc w:val="center"/>
              <w:rPr>
                <w:sz w:val="24"/>
              </w:rPr>
            </w:pPr>
            <w:r w:rsidRPr="002627BA">
              <w:rPr>
                <w:sz w:val="24"/>
              </w:rPr>
              <w:t>101</w:t>
            </w:r>
          </w:p>
        </w:tc>
        <w:tc>
          <w:tcPr>
            <w:tcW w:w="2835" w:type="dxa"/>
            <w:tcBorders>
              <w:top w:val="nil"/>
              <w:bottom w:val="nil"/>
            </w:tcBorders>
            <w:noWrap/>
            <w:hideMark/>
          </w:tcPr>
          <w:p w14:paraId="3D101F4F" w14:textId="77777777" w:rsidR="006D7EE7" w:rsidRPr="002627BA" w:rsidRDefault="006D7EE7" w:rsidP="002627BA">
            <w:pPr>
              <w:spacing w:line="360" w:lineRule="auto"/>
              <w:jc w:val="center"/>
              <w:rPr>
                <w:sz w:val="24"/>
              </w:rPr>
            </w:pPr>
            <w:r w:rsidRPr="002627BA">
              <w:rPr>
                <w:sz w:val="24"/>
              </w:rPr>
              <w:t>-3.32223</w:t>
            </w:r>
          </w:p>
        </w:tc>
      </w:tr>
      <w:tr w:rsidR="006D7EE7" w:rsidRPr="002627BA" w14:paraId="60023E2E" w14:textId="77777777" w:rsidTr="008834E2">
        <w:trPr>
          <w:trHeight w:val="285"/>
        </w:trPr>
        <w:tc>
          <w:tcPr>
            <w:tcW w:w="3256" w:type="dxa"/>
            <w:vMerge/>
          </w:tcPr>
          <w:p w14:paraId="153DD86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0A36519" w14:textId="77777777" w:rsidR="006D7EE7" w:rsidRPr="002627BA" w:rsidRDefault="006D7EE7" w:rsidP="002627BA">
            <w:pPr>
              <w:spacing w:line="360" w:lineRule="auto"/>
              <w:jc w:val="center"/>
              <w:rPr>
                <w:sz w:val="24"/>
              </w:rPr>
            </w:pPr>
            <w:r w:rsidRPr="002627BA">
              <w:rPr>
                <w:sz w:val="24"/>
              </w:rPr>
              <w:t>111</w:t>
            </w:r>
          </w:p>
        </w:tc>
        <w:tc>
          <w:tcPr>
            <w:tcW w:w="2835" w:type="dxa"/>
            <w:tcBorders>
              <w:top w:val="nil"/>
              <w:bottom w:val="nil"/>
            </w:tcBorders>
            <w:noWrap/>
            <w:hideMark/>
          </w:tcPr>
          <w:p w14:paraId="176A31B9" w14:textId="77777777" w:rsidR="006D7EE7" w:rsidRPr="002627BA" w:rsidRDefault="006D7EE7" w:rsidP="002627BA">
            <w:pPr>
              <w:spacing w:line="360" w:lineRule="auto"/>
              <w:jc w:val="center"/>
              <w:rPr>
                <w:sz w:val="24"/>
              </w:rPr>
            </w:pPr>
            <w:r w:rsidRPr="002627BA">
              <w:rPr>
                <w:sz w:val="24"/>
              </w:rPr>
              <w:t>-3.42735</w:t>
            </w:r>
          </w:p>
        </w:tc>
      </w:tr>
      <w:tr w:rsidR="006D7EE7" w:rsidRPr="002627BA" w14:paraId="6D8C2BE3" w14:textId="77777777" w:rsidTr="008834E2">
        <w:trPr>
          <w:trHeight w:val="285"/>
        </w:trPr>
        <w:tc>
          <w:tcPr>
            <w:tcW w:w="3256" w:type="dxa"/>
            <w:vMerge/>
          </w:tcPr>
          <w:p w14:paraId="511843F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AF517D4" w14:textId="77777777" w:rsidR="006D7EE7" w:rsidRPr="002627BA" w:rsidRDefault="006D7EE7" w:rsidP="002627BA">
            <w:pPr>
              <w:spacing w:line="360" w:lineRule="auto"/>
              <w:jc w:val="center"/>
              <w:rPr>
                <w:sz w:val="24"/>
              </w:rPr>
            </w:pPr>
            <w:r w:rsidRPr="002627BA">
              <w:rPr>
                <w:sz w:val="24"/>
              </w:rPr>
              <w:t>117.6</w:t>
            </w:r>
          </w:p>
        </w:tc>
        <w:tc>
          <w:tcPr>
            <w:tcW w:w="2835" w:type="dxa"/>
            <w:tcBorders>
              <w:top w:val="nil"/>
              <w:bottom w:val="nil"/>
            </w:tcBorders>
            <w:noWrap/>
            <w:hideMark/>
          </w:tcPr>
          <w:p w14:paraId="179FEE78" w14:textId="77777777" w:rsidR="006D7EE7" w:rsidRPr="002627BA" w:rsidRDefault="006D7EE7" w:rsidP="002627BA">
            <w:pPr>
              <w:spacing w:line="360" w:lineRule="auto"/>
              <w:jc w:val="center"/>
              <w:rPr>
                <w:sz w:val="24"/>
              </w:rPr>
            </w:pPr>
            <w:r w:rsidRPr="002627BA">
              <w:rPr>
                <w:sz w:val="24"/>
              </w:rPr>
              <w:t>-3.56859</w:t>
            </w:r>
          </w:p>
        </w:tc>
      </w:tr>
      <w:tr w:rsidR="006D7EE7" w:rsidRPr="002627BA" w14:paraId="175BC8DD" w14:textId="77777777" w:rsidTr="008834E2">
        <w:trPr>
          <w:trHeight w:val="285"/>
        </w:trPr>
        <w:tc>
          <w:tcPr>
            <w:tcW w:w="3256" w:type="dxa"/>
            <w:vMerge/>
          </w:tcPr>
          <w:p w14:paraId="357C897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5B19623" w14:textId="77777777" w:rsidR="006D7EE7" w:rsidRPr="002627BA" w:rsidRDefault="006D7EE7" w:rsidP="002627BA">
            <w:pPr>
              <w:spacing w:line="360" w:lineRule="auto"/>
              <w:jc w:val="center"/>
              <w:rPr>
                <w:sz w:val="24"/>
              </w:rPr>
            </w:pPr>
            <w:r w:rsidRPr="002627BA">
              <w:rPr>
                <w:sz w:val="24"/>
              </w:rPr>
              <w:t>131.5</w:t>
            </w:r>
          </w:p>
        </w:tc>
        <w:tc>
          <w:tcPr>
            <w:tcW w:w="2835" w:type="dxa"/>
            <w:tcBorders>
              <w:top w:val="nil"/>
              <w:bottom w:val="nil"/>
            </w:tcBorders>
            <w:noWrap/>
            <w:hideMark/>
          </w:tcPr>
          <w:p w14:paraId="08D96747" w14:textId="77777777" w:rsidR="006D7EE7" w:rsidRPr="002627BA" w:rsidRDefault="006D7EE7" w:rsidP="002627BA">
            <w:pPr>
              <w:spacing w:line="360" w:lineRule="auto"/>
              <w:jc w:val="center"/>
              <w:rPr>
                <w:sz w:val="24"/>
              </w:rPr>
            </w:pPr>
            <w:r w:rsidRPr="002627BA">
              <w:rPr>
                <w:sz w:val="24"/>
              </w:rPr>
              <w:t>-3.38186</w:t>
            </w:r>
          </w:p>
        </w:tc>
      </w:tr>
      <w:tr w:rsidR="006D7EE7" w:rsidRPr="002627BA" w14:paraId="47D1B480" w14:textId="77777777" w:rsidTr="008834E2">
        <w:trPr>
          <w:trHeight w:val="285"/>
        </w:trPr>
        <w:tc>
          <w:tcPr>
            <w:tcW w:w="3256" w:type="dxa"/>
            <w:vMerge/>
          </w:tcPr>
          <w:p w14:paraId="3735975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DFC6C6E" w14:textId="77777777" w:rsidR="006D7EE7" w:rsidRPr="002627BA" w:rsidRDefault="006D7EE7" w:rsidP="002627BA">
            <w:pPr>
              <w:spacing w:line="360" w:lineRule="auto"/>
              <w:jc w:val="center"/>
              <w:rPr>
                <w:sz w:val="24"/>
              </w:rPr>
            </w:pPr>
            <w:r w:rsidRPr="002627BA">
              <w:rPr>
                <w:sz w:val="24"/>
              </w:rPr>
              <w:t>145.9</w:t>
            </w:r>
          </w:p>
        </w:tc>
        <w:tc>
          <w:tcPr>
            <w:tcW w:w="2835" w:type="dxa"/>
            <w:tcBorders>
              <w:top w:val="nil"/>
              <w:bottom w:val="nil"/>
            </w:tcBorders>
            <w:noWrap/>
            <w:hideMark/>
          </w:tcPr>
          <w:p w14:paraId="77D880CA" w14:textId="77777777" w:rsidR="006D7EE7" w:rsidRPr="002627BA" w:rsidRDefault="006D7EE7" w:rsidP="002627BA">
            <w:pPr>
              <w:spacing w:line="360" w:lineRule="auto"/>
              <w:jc w:val="center"/>
              <w:rPr>
                <w:sz w:val="24"/>
              </w:rPr>
            </w:pPr>
            <w:r w:rsidRPr="002627BA">
              <w:rPr>
                <w:sz w:val="24"/>
              </w:rPr>
              <w:t>-3.89568</w:t>
            </w:r>
          </w:p>
        </w:tc>
      </w:tr>
      <w:tr w:rsidR="006D7EE7" w:rsidRPr="002627BA" w14:paraId="52E2783B" w14:textId="77777777" w:rsidTr="008834E2">
        <w:trPr>
          <w:trHeight w:val="285"/>
        </w:trPr>
        <w:tc>
          <w:tcPr>
            <w:tcW w:w="3256" w:type="dxa"/>
            <w:vMerge/>
          </w:tcPr>
          <w:p w14:paraId="53067AB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A9EFE73" w14:textId="77777777" w:rsidR="006D7EE7" w:rsidRPr="002627BA" w:rsidRDefault="006D7EE7" w:rsidP="002627BA">
            <w:pPr>
              <w:spacing w:line="360" w:lineRule="auto"/>
              <w:jc w:val="center"/>
              <w:rPr>
                <w:sz w:val="24"/>
              </w:rPr>
            </w:pPr>
            <w:r w:rsidRPr="002627BA">
              <w:rPr>
                <w:sz w:val="24"/>
              </w:rPr>
              <w:t>165</w:t>
            </w:r>
          </w:p>
        </w:tc>
        <w:tc>
          <w:tcPr>
            <w:tcW w:w="2835" w:type="dxa"/>
            <w:tcBorders>
              <w:top w:val="nil"/>
              <w:bottom w:val="nil"/>
            </w:tcBorders>
            <w:noWrap/>
            <w:hideMark/>
          </w:tcPr>
          <w:p w14:paraId="00944332" w14:textId="77777777" w:rsidR="006D7EE7" w:rsidRPr="002627BA" w:rsidRDefault="006D7EE7" w:rsidP="002627BA">
            <w:pPr>
              <w:spacing w:line="360" w:lineRule="auto"/>
              <w:jc w:val="center"/>
              <w:rPr>
                <w:sz w:val="24"/>
              </w:rPr>
            </w:pPr>
            <w:r w:rsidRPr="002627BA">
              <w:rPr>
                <w:sz w:val="24"/>
              </w:rPr>
              <w:t>-3.82768</w:t>
            </w:r>
          </w:p>
        </w:tc>
      </w:tr>
      <w:tr w:rsidR="006D7EE7" w:rsidRPr="002627BA" w14:paraId="733CE432" w14:textId="77777777" w:rsidTr="008834E2">
        <w:trPr>
          <w:trHeight w:val="285"/>
        </w:trPr>
        <w:tc>
          <w:tcPr>
            <w:tcW w:w="3256" w:type="dxa"/>
            <w:vMerge/>
          </w:tcPr>
          <w:p w14:paraId="552B499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8B25F0C" w14:textId="77777777" w:rsidR="006D7EE7" w:rsidRPr="002627BA" w:rsidRDefault="006D7EE7" w:rsidP="002627BA">
            <w:pPr>
              <w:spacing w:line="360" w:lineRule="auto"/>
              <w:jc w:val="center"/>
              <w:rPr>
                <w:sz w:val="24"/>
              </w:rPr>
            </w:pPr>
            <w:r w:rsidRPr="002627BA">
              <w:rPr>
                <w:sz w:val="24"/>
              </w:rPr>
              <w:t>186</w:t>
            </w:r>
          </w:p>
        </w:tc>
        <w:tc>
          <w:tcPr>
            <w:tcW w:w="2835" w:type="dxa"/>
            <w:tcBorders>
              <w:top w:val="nil"/>
              <w:bottom w:val="nil"/>
            </w:tcBorders>
            <w:noWrap/>
            <w:hideMark/>
          </w:tcPr>
          <w:p w14:paraId="6DF5369C" w14:textId="77777777" w:rsidR="006D7EE7" w:rsidRPr="002627BA" w:rsidRDefault="006D7EE7" w:rsidP="002627BA">
            <w:pPr>
              <w:spacing w:line="360" w:lineRule="auto"/>
              <w:jc w:val="center"/>
              <w:rPr>
                <w:sz w:val="24"/>
              </w:rPr>
            </w:pPr>
            <w:r w:rsidRPr="002627BA">
              <w:rPr>
                <w:sz w:val="24"/>
              </w:rPr>
              <w:t>-3.48173</w:t>
            </w:r>
          </w:p>
        </w:tc>
      </w:tr>
      <w:tr w:rsidR="006D7EE7" w:rsidRPr="002627BA" w14:paraId="4593D54C" w14:textId="77777777" w:rsidTr="008834E2">
        <w:trPr>
          <w:trHeight w:val="285"/>
        </w:trPr>
        <w:tc>
          <w:tcPr>
            <w:tcW w:w="3256" w:type="dxa"/>
            <w:vMerge/>
          </w:tcPr>
          <w:p w14:paraId="020B572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81BA99F" w14:textId="77777777" w:rsidR="006D7EE7" w:rsidRPr="002627BA" w:rsidRDefault="006D7EE7" w:rsidP="002627BA">
            <w:pPr>
              <w:spacing w:line="360" w:lineRule="auto"/>
              <w:jc w:val="center"/>
              <w:rPr>
                <w:sz w:val="24"/>
              </w:rPr>
            </w:pPr>
            <w:r w:rsidRPr="002627BA">
              <w:rPr>
                <w:sz w:val="24"/>
              </w:rPr>
              <w:t>208</w:t>
            </w:r>
          </w:p>
        </w:tc>
        <w:tc>
          <w:tcPr>
            <w:tcW w:w="2835" w:type="dxa"/>
            <w:tcBorders>
              <w:top w:val="nil"/>
              <w:bottom w:val="nil"/>
            </w:tcBorders>
            <w:noWrap/>
            <w:hideMark/>
          </w:tcPr>
          <w:p w14:paraId="2846F78E" w14:textId="77777777" w:rsidR="006D7EE7" w:rsidRPr="002627BA" w:rsidRDefault="006D7EE7" w:rsidP="002627BA">
            <w:pPr>
              <w:spacing w:line="360" w:lineRule="auto"/>
              <w:jc w:val="center"/>
              <w:rPr>
                <w:sz w:val="24"/>
              </w:rPr>
            </w:pPr>
            <w:r w:rsidRPr="002627BA">
              <w:rPr>
                <w:sz w:val="24"/>
              </w:rPr>
              <w:t>-3.03041</w:t>
            </w:r>
          </w:p>
        </w:tc>
      </w:tr>
      <w:tr w:rsidR="006D7EE7" w:rsidRPr="002627BA" w14:paraId="2A9D6CCB" w14:textId="77777777" w:rsidTr="008834E2">
        <w:trPr>
          <w:trHeight w:val="285"/>
        </w:trPr>
        <w:tc>
          <w:tcPr>
            <w:tcW w:w="3256" w:type="dxa"/>
            <w:vMerge/>
          </w:tcPr>
          <w:p w14:paraId="536AA39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D125A8E" w14:textId="77777777" w:rsidR="006D7EE7" w:rsidRPr="002627BA" w:rsidRDefault="006D7EE7" w:rsidP="002627BA">
            <w:pPr>
              <w:spacing w:line="360" w:lineRule="auto"/>
              <w:jc w:val="center"/>
              <w:rPr>
                <w:sz w:val="24"/>
              </w:rPr>
            </w:pPr>
            <w:r w:rsidRPr="002627BA">
              <w:rPr>
                <w:sz w:val="24"/>
              </w:rPr>
              <w:t>223.8</w:t>
            </w:r>
          </w:p>
        </w:tc>
        <w:tc>
          <w:tcPr>
            <w:tcW w:w="2835" w:type="dxa"/>
            <w:tcBorders>
              <w:top w:val="nil"/>
              <w:bottom w:val="nil"/>
            </w:tcBorders>
            <w:noWrap/>
            <w:hideMark/>
          </w:tcPr>
          <w:p w14:paraId="0428C1BF" w14:textId="77777777" w:rsidR="006D7EE7" w:rsidRPr="002627BA" w:rsidRDefault="006D7EE7" w:rsidP="002627BA">
            <w:pPr>
              <w:spacing w:line="360" w:lineRule="auto"/>
              <w:jc w:val="center"/>
              <w:rPr>
                <w:sz w:val="24"/>
              </w:rPr>
            </w:pPr>
            <w:r w:rsidRPr="002627BA">
              <w:rPr>
                <w:sz w:val="24"/>
              </w:rPr>
              <w:t>-3.25761</w:t>
            </w:r>
          </w:p>
        </w:tc>
      </w:tr>
      <w:tr w:rsidR="006D7EE7" w:rsidRPr="002627BA" w14:paraId="553C0EFE" w14:textId="77777777" w:rsidTr="008834E2">
        <w:trPr>
          <w:trHeight w:val="285"/>
        </w:trPr>
        <w:tc>
          <w:tcPr>
            <w:tcW w:w="3256" w:type="dxa"/>
            <w:vMerge/>
          </w:tcPr>
          <w:p w14:paraId="7463684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4A394E1" w14:textId="77777777" w:rsidR="006D7EE7" w:rsidRPr="002627BA" w:rsidRDefault="006D7EE7" w:rsidP="002627BA">
            <w:pPr>
              <w:spacing w:line="360" w:lineRule="auto"/>
              <w:jc w:val="center"/>
              <w:rPr>
                <w:sz w:val="24"/>
              </w:rPr>
            </w:pPr>
            <w:r w:rsidRPr="002627BA">
              <w:rPr>
                <w:sz w:val="24"/>
              </w:rPr>
              <w:t>239.7</w:t>
            </w:r>
          </w:p>
        </w:tc>
        <w:tc>
          <w:tcPr>
            <w:tcW w:w="2835" w:type="dxa"/>
            <w:tcBorders>
              <w:top w:val="nil"/>
              <w:bottom w:val="nil"/>
            </w:tcBorders>
            <w:noWrap/>
            <w:hideMark/>
          </w:tcPr>
          <w:p w14:paraId="32933A9B" w14:textId="77777777" w:rsidR="006D7EE7" w:rsidRPr="002627BA" w:rsidRDefault="006D7EE7" w:rsidP="002627BA">
            <w:pPr>
              <w:spacing w:line="360" w:lineRule="auto"/>
              <w:jc w:val="center"/>
              <w:rPr>
                <w:sz w:val="24"/>
              </w:rPr>
            </w:pPr>
            <w:r w:rsidRPr="002627BA">
              <w:rPr>
                <w:sz w:val="24"/>
              </w:rPr>
              <w:t>-3.12027</w:t>
            </w:r>
          </w:p>
        </w:tc>
      </w:tr>
      <w:tr w:rsidR="006D7EE7" w:rsidRPr="002627BA" w14:paraId="5164C8B3" w14:textId="77777777" w:rsidTr="008834E2">
        <w:trPr>
          <w:trHeight w:val="285"/>
        </w:trPr>
        <w:tc>
          <w:tcPr>
            <w:tcW w:w="3256" w:type="dxa"/>
            <w:vMerge/>
          </w:tcPr>
          <w:p w14:paraId="7C18196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394BE7F" w14:textId="77777777" w:rsidR="006D7EE7" w:rsidRPr="002627BA" w:rsidRDefault="006D7EE7" w:rsidP="002627BA">
            <w:pPr>
              <w:spacing w:line="360" w:lineRule="auto"/>
              <w:jc w:val="center"/>
              <w:rPr>
                <w:sz w:val="24"/>
              </w:rPr>
            </w:pPr>
            <w:r w:rsidRPr="002627BA">
              <w:rPr>
                <w:sz w:val="24"/>
              </w:rPr>
              <w:t>252.7</w:t>
            </w:r>
          </w:p>
        </w:tc>
        <w:tc>
          <w:tcPr>
            <w:tcW w:w="2835" w:type="dxa"/>
            <w:tcBorders>
              <w:top w:val="nil"/>
              <w:bottom w:val="nil"/>
            </w:tcBorders>
            <w:noWrap/>
            <w:hideMark/>
          </w:tcPr>
          <w:p w14:paraId="3C5CDBB0" w14:textId="77777777" w:rsidR="006D7EE7" w:rsidRPr="002627BA" w:rsidRDefault="006D7EE7" w:rsidP="002627BA">
            <w:pPr>
              <w:spacing w:line="360" w:lineRule="auto"/>
              <w:jc w:val="center"/>
              <w:rPr>
                <w:sz w:val="24"/>
              </w:rPr>
            </w:pPr>
            <w:r w:rsidRPr="002627BA">
              <w:rPr>
                <w:sz w:val="24"/>
              </w:rPr>
              <w:t>-3.5561</w:t>
            </w:r>
          </w:p>
        </w:tc>
      </w:tr>
      <w:tr w:rsidR="006D7EE7" w:rsidRPr="002627BA" w14:paraId="3E2372CB" w14:textId="77777777" w:rsidTr="008834E2">
        <w:trPr>
          <w:trHeight w:val="285"/>
        </w:trPr>
        <w:tc>
          <w:tcPr>
            <w:tcW w:w="3256" w:type="dxa"/>
            <w:vMerge/>
          </w:tcPr>
          <w:p w14:paraId="22746C1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763B23A" w14:textId="77777777" w:rsidR="006D7EE7" w:rsidRPr="002627BA" w:rsidRDefault="006D7EE7" w:rsidP="002627BA">
            <w:pPr>
              <w:spacing w:line="360" w:lineRule="auto"/>
              <w:jc w:val="center"/>
              <w:rPr>
                <w:sz w:val="24"/>
              </w:rPr>
            </w:pPr>
            <w:r w:rsidRPr="002627BA">
              <w:rPr>
                <w:sz w:val="24"/>
              </w:rPr>
              <w:t>294.6</w:t>
            </w:r>
          </w:p>
        </w:tc>
        <w:tc>
          <w:tcPr>
            <w:tcW w:w="2835" w:type="dxa"/>
            <w:tcBorders>
              <w:top w:val="nil"/>
              <w:bottom w:val="nil"/>
            </w:tcBorders>
            <w:noWrap/>
            <w:hideMark/>
          </w:tcPr>
          <w:p w14:paraId="76B94F48" w14:textId="77777777" w:rsidR="006D7EE7" w:rsidRPr="002627BA" w:rsidRDefault="006D7EE7" w:rsidP="002627BA">
            <w:pPr>
              <w:spacing w:line="360" w:lineRule="auto"/>
              <w:jc w:val="center"/>
              <w:rPr>
                <w:sz w:val="24"/>
              </w:rPr>
            </w:pPr>
            <w:r w:rsidRPr="002627BA">
              <w:rPr>
                <w:sz w:val="24"/>
              </w:rPr>
              <w:t>-3.50813</w:t>
            </w:r>
          </w:p>
        </w:tc>
      </w:tr>
      <w:tr w:rsidR="006D7EE7" w:rsidRPr="002627BA" w14:paraId="7C456BEC" w14:textId="77777777" w:rsidTr="008834E2">
        <w:trPr>
          <w:trHeight w:val="285"/>
        </w:trPr>
        <w:tc>
          <w:tcPr>
            <w:tcW w:w="3256" w:type="dxa"/>
            <w:vMerge/>
          </w:tcPr>
          <w:p w14:paraId="70F7B67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A205344" w14:textId="77777777" w:rsidR="006D7EE7" w:rsidRPr="002627BA" w:rsidRDefault="006D7EE7" w:rsidP="002627BA">
            <w:pPr>
              <w:spacing w:line="360" w:lineRule="auto"/>
              <w:jc w:val="center"/>
              <w:rPr>
                <w:sz w:val="24"/>
              </w:rPr>
            </w:pPr>
            <w:r w:rsidRPr="002627BA">
              <w:rPr>
                <w:sz w:val="24"/>
              </w:rPr>
              <w:t>320</w:t>
            </w:r>
          </w:p>
        </w:tc>
        <w:tc>
          <w:tcPr>
            <w:tcW w:w="2835" w:type="dxa"/>
            <w:tcBorders>
              <w:top w:val="nil"/>
              <w:bottom w:val="nil"/>
            </w:tcBorders>
            <w:noWrap/>
            <w:hideMark/>
          </w:tcPr>
          <w:p w14:paraId="752735BC" w14:textId="77777777" w:rsidR="006D7EE7" w:rsidRPr="002627BA" w:rsidRDefault="006D7EE7" w:rsidP="002627BA">
            <w:pPr>
              <w:spacing w:line="360" w:lineRule="auto"/>
              <w:jc w:val="center"/>
              <w:rPr>
                <w:sz w:val="24"/>
              </w:rPr>
            </w:pPr>
            <w:r w:rsidRPr="002627BA">
              <w:rPr>
                <w:sz w:val="24"/>
              </w:rPr>
              <w:t>-2.95892</w:t>
            </w:r>
          </w:p>
        </w:tc>
      </w:tr>
      <w:tr w:rsidR="006D7EE7" w:rsidRPr="002627BA" w14:paraId="5DBE93BE" w14:textId="77777777" w:rsidTr="008834E2">
        <w:trPr>
          <w:trHeight w:val="285"/>
        </w:trPr>
        <w:tc>
          <w:tcPr>
            <w:tcW w:w="3256" w:type="dxa"/>
            <w:vMerge/>
          </w:tcPr>
          <w:p w14:paraId="0E4A3C0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0EE167C" w14:textId="77777777" w:rsidR="006D7EE7" w:rsidRPr="002627BA" w:rsidRDefault="006D7EE7" w:rsidP="002627BA">
            <w:pPr>
              <w:spacing w:line="360" w:lineRule="auto"/>
              <w:jc w:val="center"/>
              <w:rPr>
                <w:sz w:val="24"/>
              </w:rPr>
            </w:pPr>
            <w:r w:rsidRPr="002627BA">
              <w:rPr>
                <w:sz w:val="24"/>
              </w:rPr>
              <w:t>343</w:t>
            </w:r>
          </w:p>
        </w:tc>
        <w:tc>
          <w:tcPr>
            <w:tcW w:w="2835" w:type="dxa"/>
            <w:tcBorders>
              <w:top w:val="nil"/>
              <w:bottom w:val="nil"/>
            </w:tcBorders>
            <w:noWrap/>
            <w:hideMark/>
          </w:tcPr>
          <w:p w14:paraId="58E17E7E" w14:textId="77777777" w:rsidR="006D7EE7" w:rsidRPr="002627BA" w:rsidRDefault="006D7EE7" w:rsidP="002627BA">
            <w:pPr>
              <w:spacing w:line="360" w:lineRule="auto"/>
              <w:jc w:val="center"/>
              <w:rPr>
                <w:sz w:val="24"/>
              </w:rPr>
            </w:pPr>
            <w:r w:rsidRPr="002627BA">
              <w:rPr>
                <w:sz w:val="24"/>
              </w:rPr>
              <w:t>-2.91218</w:t>
            </w:r>
          </w:p>
        </w:tc>
      </w:tr>
      <w:tr w:rsidR="006D7EE7" w:rsidRPr="002627BA" w14:paraId="4D30C20A" w14:textId="77777777" w:rsidTr="008834E2">
        <w:trPr>
          <w:trHeight w:val="285"/>
        </w:trPr>
        <w:tc>
          <w:tcPr>
            <w:tcW w:w="3256" w:type="dxa"/>
            <w:vMerge/>
          </w:tcPr>
          <w:p w14:paraId="7336D66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9CC53B0" w14:textId="77777777" w:rsidR="006D7EE7" w:rsidRPr="002627BA" w:rsidRDefault="006D7EE7" w:rsidP="002627BA">
            <w:pPr>
              <w:spacing w:line="360" w:lineRule="auto"/>
              <w:jc w:val="center"/>
              <w:rPr>
                <w:sz w:val="24"/>
              </w:rPr>
            </w:pPr>
            <w:r w:rsidRPr="002627BA">
              <w:rPr>
                <w:sz w:val="24"/>
              </w:rPr>
              <w:t>363.6</w:t>
            </w:r>
          </w:p>
        </w:tc>
        <w:tc>
          <w:tcPr>
            <w:tcW w:w="2835" w:type="dxa"/>
            <w:tcBorders>
              <w:top w:val="nil"/>
              <w:bottom w:val="nil"/>
            </w:tcBorders>
            <w:noWrap/>
            <w:hideMark/>
          </w:tcPr>
          <w:p w14:paraId="4EB33CCF" w14:textId="77777777" w:rsidR="006D7EE7" w:rsidRPr="002627BA" w:rsidRDefault="006D7EE7" w:rsidP="002627BA">
            <w:pPr>
              <w:spacing w:line="360" w:lineRule="auto"/>
              <w:jc w:val="center"/>
              <w:rPr>
                <w:sz w:val="24"/>
              </w:rPr>
            </w:pPr>
            <w:r w:rsidRPr="002627BA">
              <w:rPr>
                <w:sz w:val="24"/>
              </w:rPr>
              <w:t>-3.98045</w:t>
            </w:r>
          </w:p>
        </w:tc>
      </w:tr>
      <w:tr w:rsidR="006D7EE7" w:rsidRPr="002627BA" w14:paraId="03033E39" w14:textId="77777777" w:rsidTr="008834E2">
        <w:trPr>
          <w:trHeight w:val="285"/>
        </w:trPr>
        <w:tc>
          <w:tcPr>
            <w:tcW w:w="3256" w:type="dxa"/>
            <w:vMerge/>
          </w:tcPr>
          <w:p w14:paraId="6290E89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C383628" w14:textId="77777777" w:rsidR="006D7EE7" w:rsidRPr="002627BA" w:rsidRDefault="006D7EE7" w:rsidP="002627BA">
            <w:pPr>
              <w:spacing w:line="360" w:lineRule="auto"/>
              <w:jc w:val="center"/>
              <w:rPr>
                <w:sz w:val="24"/>
              </w:rPr>
            </w:pPr>
            <w:r w:rsidRPr="002627BA">
              <w:rPr>
                <w:sz w:val="24"/>
              </w:rPr>
              <w:t>397</w:t>
            </w:r>
          </w:p>
        </w:tc>
        <w:tc>
          <w:tcPr>
            <w:tcW w:w="2835" w:type="dxa"/>
            <w:tcBorders>
              <w:top w:val="nil"/>
              <w:bottom w:val="nil"/>
            </w:tcBorders>
            <w:noWrap/>
            <w:hideMark/>
          </w:tcPr>
          <w:p w14:paraId="4382910B" w14:textId="77777777" w:rsidR="006D7EE7" w:rsidRPr="002627BA" w:rsidRDefault="006D7EE7" w:rsidP="002627BA">
            <w:pPr>
              <w:spacing w:line="360" w:lineRule="auto"/>
              <w:jc w:val="center"/>
              <w:rPr>
                <w:sz w:val="24"/>
              </w:rPr>
            </w:pPr>
            <w:r w:rsidRPr="002627BA">
              <w:rPr>
                <w:sz w:val="24"/>
              </w:rPr>
              <w:t>-3.46642</w:t>
            </w:r>
          </w:p>
        </w:tc>
      </w:tr>
      <w:tr w:rsidR="006D7EE7" w:rsidRPr="002627BA" w14:paraId="77EBA94F" w14:textId="77777777" w:rsidTr="008834E2">
        <w:trPr>
          <w:trHeight w:val="285"/>
        </w:trPr>
        <w:tc>
          <w:tcPr>
            <w:tcW w:w="3256" w:type="dxa"/>
            <w:vMerge/>
          </w:tcPr>
          <w:p w14:paraId="2E76C16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CE6B589" w14:textId="77777777" w:rsidR="006D7EE7" w:rsidRPr="002627BA" w:rsidRDefault="006D7EE7" w:rsidP="002627BA">
            <w:pPr>
              <w:spacing w:line="360" w:lineRule="auto"/>
              <w:jc w:val="center"/>
              <w:rPr>
                <w:sz w:val="24"/>
              </w:rPr>
            </w:pPr>
            <w:r w:rsidRPr="002627BA">
              <w:rPr>
                <w:sz w:val="24"/>
              </w:rPr>
              <w:t>431.6</w:t>
            </w:r>
          </w:p>
        </w:tc>
        <w:tc>
          <w:tcPr>
            <w:tcW w:w="2835" w:type="dxa"/>
            <w:tcBorders>
              <w:top w:val="nil"/>
              <w:bottom w:val="nil"/>
            </w:tcBorders>
            <w:noWrap/>
            <w:hideMark/>
          </w:tcPr>
          <w:p w14:paraId="59CF11D3" w14:textId="77777777" w:rsidR="006D7EE7" w:rsidRPr="002627BA" w:rsidRDefault="006D7EE7" w:rsidP="002627BA">
            <w:pPr>
              <w:spacing w:line="360" w:lineRule="auto"/>
              <w:jc w:val="center"/>
              <w:rPr>
                <w:sz w:val="24"/>
              </w:rPr>
            </w:pPr>
            <w:r w:rsidRPr="002627BA">
              <w:rPr>
                <w:sz w:val="24"/>
              </w:rPr>
              <w:t>-3.71094</w:t>
            </w:r>
          </w:p>
        </w:tc>
      </w:tr>
      <w:tr w:rsidR="006D7EE7" w:rsidRPr="002627BA" w14:paraId="565D6E46" w14:textId="77777777" w:rsidTr="008834E2">
        <w:trPr>
          <w:trHeight w:val="285"/>
        </w:trPr>
        <w:tc>
          <w:tcPr>
            <w:tcW w:w="3256" w:type="dxa"/>
            <w:vMerge/>
          </w:tcPr>
          <w:p w14:paraId="26CB3DD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E109B4D" w14:textId="77777777" w:rsidR="006D7EE7" w:rsidRPr="002627BA" w:rsidRDefault="006D7EE7" w:rsidP="002627BA">
            <w:pPr>
              <w:spacing w:line="360" w:lineRule="auto"/>
              <w:jc w:val="center"/>
              <w:rPr>
                <w:sz w:val="24"/>
              </w:rPr>
            </w:pPr>
            <w:r w:rsidRPr="002627BA">
              <w:rPr>
                <w:sz w:val="24"/>
              </w:rPr>
              <w:t>450</w:t>
            </w:r>
          </w:p>
        </w:tc>
        <w:tc>
          <w:tcPr>
            <w:tcW w:w="2835" w:type="dxa"/>
            <w:tcBorders>
              <w:top w:val="nil"/>
              <w:bottom w:val="nil"/>
            </w:tcBorders>
            <w:noWrap/>
            <w:hideMark/>
          </w:tcPr>
          <w:p w14:paraId="3E22C146" w14:textId="77777777" w:rsidR="006D7EE7" w:rsidRPr="002627BA" w:rsidRDefault="006D7EE7" w:rsidP="002627BA">
            <w:pPr>
              <w:spacing w:line="360" w:lineRule="auto"/>
              <w:jc w:val="center"/>
              <w:rPr>
                <w:sz w:val="24"/>
              </w:rPr>
            </w:pPr>
            <w:r w:rsidRPr="002627BA">
              <w:rPr>
                <w:sz w:val="24"/>
              </w:rPr>
              <w:t>-4.05774</w:t>
            </w:r>
          </w:p>
        </w:tc>
      </w:tr>
      <w:tr w:rsidR="006D7EE7" w:rsidRPr="002627BA" w14:paraId="4D44B082" w14:textId="77777777" w:rsidTr="008834E2">
        <w:trPr>
          <w:trHeight w:val="285"/>
        </w:trPr>
        <w:tc>
          <w:tcPr>
            <w:tcW w:w="3256" w:type="dxa"/>
            <w:vMerge/>
          </w:tcPr>
          <w:p w14:paraId="595C571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685B0CC" w14:textId="77777777" w:rsidR="006D7EE7" w:rsidRPr="002627BA" w:rsidRDefault="006D7EE7" w:rsidP="002627BA">
            <w:pPr>
              <w:spacing w:line="360" w:lineRule="auto"/>
              <w:jc w:val="center"/>
              <w:rPr>
                <w:sz w:val="24"/>
              </w:rPr>
            </w:pPr>
            <w:r w:rsidRPr="002627BA">
              <w:rPr>
                <w:sz w:val="24"/>
              </w:rPr>
              <w:t>476.6</w:t>
            </w:r>
          </w:p>
        </w:tc>
        <w:tc>
          <w:tcPr>
            <w:tcW w:w="2835" w:type="dxa"/>
            <w:tcBorders>
              <w:top w:val="nil"/>
              <w:bottom w:val="nil"/>
            </w:tcBorders>
            <w:noWrap/>
            <w:hideMark/>
          </w:tcPr>
          <w:p w14:paraId="11DC58BB" w14:textId="77777777" w:rsidR="006D7EE7" w:rsidRPr="002627BA" w:rsidRDefault="006D7EE7" w:rsidP="002627BA">
            <w:pPr>
              <w:spacing w:line="360" w:lineRule="auto"/>
              <w:jc w:val="center"/>
              <w:rPr>
                <w:sz w:val="24"/>
              </w:rPr>
            </w:pPr>
            <w:r w:rsidRPr="002627BA">
              <w:rPr>
                <w:sz w:val="24"/>
              </w:rPr>
              <w:t>-3.97145</w:t>
            </w:r>
          </w:p>
        </w:tc>
      </w:tr>
      <w:tr w:rsidR="006D7EE7" w:rsidRPr="002627BA" w14:paraId="42E04BFE" w14:textId="77777777" w:rsidTr="008834E2">
        <w:trPr>
          <w:trHeight w:val="285"/>
        </w:trPr>
        <w:tc>
          <w:tcPr>
            <w:tcW w:w="3256" w:type="dxa"/>
            <w:vMerge/>
          </w:tcPr>
          <w:p w14:paraId="5F345C5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6C866A0" w14:textId="77777777" w:rsidR="006D7EE7" w:rsidRPr="002627BA" w:rsidRDefault="006D7EE7" w:rsidP="002627BA">
            <w:pPr>
              <w:spacing w:line="360" w:lineRule="auto"/>
              <w:jc w:val="center"/>
              <w:rPr>
                <w:sz w:val="24"/>
              </w:rPr>
            </w:pPr>
            <w:r w:rsidRPr="002627BA">
              <w:rPr>
                <w:sz w:val="24"/>
              </w:rPr>
              <w:t>499.7</w:t>
            </w:r>
          </w:p>
        </w:tc>
        <w:tc>
          <w:tcPr>
            <w:tcW w:w="2835" w:type="dxa"/>
            <w:tcBorders>
              <w:top w:val="nil"/>
              <w:bottom w:val="nil"/>
            </w:tcBorders>
            <w:noWrap/>
            <w:hideMark/>
          </w:tcPr>
          <w:p w14:paraId="0115F839" w14:textId="77777777" w:rsidR="006D7EE7" w:rsidRPr="002627BA" w:rsidRDefault="006D7EE7" w:rsidP="002627BA">
            <w:pPr>
              <w:spacing w:line="360" w:lineRule="auto"/>
              <w:jc w:val="center"/>
              <w:rPr>
                <w:sz w:val="24"/>
              </w:rPr>
            </w:pPr>
            <w:r w:rsidRPr="002627BA">
              <w:rPr>
                <w:sz w:val="24"/>
              </w:rPr>
              <w:t>-4.25372</w:t>
            </w:r>
          </w:p>
        </w:tc>
      </w:tr>
      <w:tr w:rsidR="006D7EE7" w:rsidRPr="002627BA" w14:paraId="242A7329" w14:textId="77777777" w:rsidTr="008834E2">
        <w:trPr>
          <w:trHeight w:val="285"/>
        </w:trPr>
        <w:tc>
          <w:tcPr>
            <w:tcW w:w="3256" w:type="dxa"/>
            <w:vMerge/>
          </w:tcPr>
          <w:p w14:paraId="31D02C5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A41B51D" w14:textId="77777777" w:rsidR="006D7EE7" w:rsidRPr="002627BA" w:rsidRDefault="006D7EE7" w:rsidP="002627BA">
            <w:pPr>
              <w:spacing w:line="360" w:lineRule="auto"/>
              <w:jc w:val="center"/>
              <w:rPr>
                <w:sz w:val="24"/>
              </w:rPr>
            </w:pPr>
            <w:r w:rsidRPr="002627BA">
              <w:rPr>
                <w:sz w:val="24"/>
              </w:rPr>
              <w:t>515</w:t>
            </w:r>
          </w:p>
        </w:tc>
        <w:tc>
          <w:tcPr>
            <w:tcW w:w="2835" w:type="dxa"/>
            <w:tcBorders>
              <w:top w:val="nil"/>
              <w:bottom w:val="nil"/>
            </w:tcBorders>
            <w:noWrap/>
            <w:hideMark/>
          </w:tcPr>
          <w:p w14:paraId="65CDD327" w14:textId="77777777" w:rsidR="006D7EE7" w:rsidRPr="002627BA" w:rsidRDefault="006D7EE7" w:rsidP="002627BA">
            <w:pPr>
              <w:spacing w:line="360" w:lineRule="auto"/>
              <w:jc w:val="center"/>
              <w:rPr>
                <w:sz w:val="24"/>
              </w:rPr>
            </w:pPr>
            <w:r w:rsidRPr="002627BA">
              <w:rPr>
                <w:sz w:val="24"/>
              </w:rPr>
              <w:t>-3.91031</w:t>
            </w:r>
          </w:p>
        </w:tc>
      </w:tr>
      <w:tr w:rsidR="006D7EE7" w:rsidRPr="002627BA" w14:paraId="0B3C631D" w14:textId="77777777" w:rsidTr="008834E2">
        <w:trPr>
          <w:trHeight w:val="285"/>
        </w:trPr>
        <w:tc>
          <w:tcPr>
            <w:tcW w:w="3256" w:type="dxa"/>
            <w:vMerge/>
          </w:tcPr>
          <w:p w14:paraId="0B90A64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7474549" w14:textId="77777777" w:rsidR="006D7EE7" w:rsidRPr="002627BA" w:rsidRDefault="006D7EE7" w:rsidP="002627BA">
            <w:pPr>
              <w:spacing w:line="360" w:lineRule="auto"/>
              <w:jc w:val="center"/>
              <w:rPr>
                <w:sz w:val="24"/>
              </w:rPr>
            </w:pPr>
            <w:r w:rsidRPr="002627BA">
              <w:rPr>
                <w:sz w:val="24"/>
              </w:rPr>
              <w:t>542.1</w:t>
            </w:r>
          </w:p>
        </w:tc>
        <w:tc>
          <w:tcPr>
            <w:tcW w:w="2835" w:type="dxa"/>
            <w:tcBorders>
              <w:top w:val="nil"/>
              <w:bottom w:val="nil"/>
            </w:tcBorders>
            <w:noWrap/>
            <w:hideMark/>
          </w:tcPr>
          <w:p w14:paraId="1439DF68" w14:textId="77777777" w:rsidR="006D7EE7" w:rsidRPr="002627BA" w:rsidRDefault="006D7EE7" w:rsidP="002627BA">
            <w:pPr>
              <w:spacing w:line="360" w:lineRule="auto"/>
              <w:jc w:val="center"/>
              <w:rPr>
                <w:sz w:val="24"/>
              </w:rPr>
            </w:pPr>
            <w:r w:rsidRPr="002627BA">
              <w:rPr>
                <w:sz w:val="24"/>
              </w:rPr>
              <w:t>-3.9268</w:t>
            </w:r>
          </w:p>
        </w:tc>
      </w:tr>
      <w:tr w:rsidR="006D7EE7" w:rsidRPr="002627BA" w14:paraId="4E1DB620" w14:textId="77777777" w:rsidTr="008834E2">
        <w:trPr>
          <w:trHeight w:val="285"/>
        </w:trPr>
        <w:tc>
          <w:tcPr>
            <w:tcW w:w="3256" w:type="dxa"/>
            <w:vMerge/>
          </w:tcPr>
          <w:p w14:paraId="26B30A3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D9B4F59" w14:textId="77777777" w:rsidR="006D7EE7" w:rsidRPr="002627BA" w:rsidRDefault="006D7EE7" w:rsidP="002627BA">
            <w:pPr>
              <w:spacing w:line="360" w:lineRule="auto"/>
              <w:jc w:val="center"/>
              <w:rPr>
                <w:sz w:val="24"/>
              </w:rPr>
            </w:pPr>
            <w:r w:rsidRPr="002627BA">
              <w:rPr>
                <w:sz w:val="24"/>
              </w:rPr>
              <w:t>559.8</w:t>
            </w:r>
          </w:p>
        </w:tc>
        <w:tc>
          <w:tcPr>
            <w:tcW w:w="2835" w:type="dxa"/>
            <w:tcBorders>
              <w:top w:val="nil"/>
              <w:bottom w:val="nil"/>
            </w:tcBorders>
            <w:noWrap/>
            <w:hideMark/>
          </w:tcPr>
          <w:p w14:paraId="0A3FD6BD" w14:textId="77777777" w:rsidR="006D7EE7" w:rsidRPr="002627BA" w:rsidRDefault="006D7EE7" w:rsidP="002627BA">
            <w:pPr>
              <w:spacing w:line="360" w:lineRule="auto"/>
              <w:jc w:val="center"/>
              <w:rPr>
                <w:sz w:val="24"/>
              </w:rPr>
            </w:pPr>
            <w:r w:rsidRPr="002627BA">
              <w:rPr>
                <w:sz w:val="24"/>
              </w:rPr>
              <w:t>-4.04442</w:t>
            </w:r>
          </w:p>
        </w:tc>
      </w:tr>
      <w:tr w:rsidR="006D7EE7" w:rsidRPr="002627BA" w14:paraId="66EE3245" w14:textId="77777777" w:rsidTr="008834E2">
        <w:trPr>
          <w:trHeight w:val="285"/>
        </w:trPr>
        <w:tc>
          <w:tcPr>
            <w:tcW w:w="3256" w:type="dxa"/>
            <w:vMerge/>
          </w:tcPr>
          <w:p w14:paraId="64E0BC9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CAF09CE" w14:textId="77777777" w:rsidR="006D7EE7" w:rsidRPr="002627BA" w:rsidRDefault="006D7EE7" w:rsidP="002627BA">
            <w:pPr>
              <w:spacing w:line="360" w:lineRule="auto"/>
              <w:jc w:val="center"/>
              <w:rPr>
                <w:sz w:val="24"/>
              </w:rPr>
            </w:pPr>
            <w:r w:rsidRPr="002627BA">
              <w:rPr>
                <w:sz w:val="24"/>
              </w:rPr>
              <w:t>586.8</w:t>
            </w:r>
          </w:p>
        </w:tc>
        <w:tc>
          <w:tcPr>
            <w:tcW w:w="2835" w:type="dxa"/>
            <w:tcBorders>
              <w:top w:val="nil"/>
              <w:bottom w:val="nil"/>
            </w:tcBorders>
            <w:noWrap/>
            <w:hideMark/>
          </w:tcPr>
          <w:p w14:paraId="0217D25F" w14:textId="77777777" w:rsidR="006D7EE7" w:rsidRPr="002627BA" w:rsidRDefault="006D7EE7" w:rsidP="002627BA">
            <w:pPr>
              <w:spacing w:line="360" w:lineRule="auto"/>
              <w:jc w:val="center"/>
              <w:rPr>
                <w:sz w:val="24"/>
              </w:rPr>
            </w:pPr>
            <w:r w:rsidRPr="002627BA">
              <w:rPr>
                <w:sz w:val="24"/>
              </w:rPr>
              <w:t>-4.24615</w:t>
            </w:r>
          </w:p>
        </w:tc>
      </w:tr>
      <w:tr w:rsidR="006D7EE7" w:rsidRPr="002627BA" w14:paraId="0C00C6AE" w14:textId="77777777" w:rsidTr="008834E2">
        <w:trPr>
          <w:trHeight w:val="285"/>
        </w:trPr>
        <w:tc>
          <w:tcPr>
            <w:tcW w:w="3256" w:type="dxa"/>
            <w:vMerge/>
          </w:tcPr>
          <w:p w14:paraId="5B0B5DE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E1E59C8" w14:textId="77777777" w:rsidR="006D7EE7" w:rsidRPr="002627BA" w:rsidRDefault="006D7EE7" w:rsidP="002627BA">
            <w:pPr>
              <w:spacing w:line="360" w:lineRule="auto"/>
              <w:jc w:val="center"/>
              <w:rPr>
                <w:sz w:val="24"/>
              </w:rPr>
            </w:pPr>
            <w:r w:rsidRPr="002627BA">
              <w:rPr>
                <w:sz w:val="24"/>
              </w:rPr>
              <w:t>602.5</w:t>
            </w:r>
          </w:p>
        </w:tc>
        <w:tc>
          <w:tcPr>
            <w:tcW w:w="2835" w:type="dxa"/>
            <w:tcBorders>
              <w:top w:val="nil"/>
              <w:bottom w:val="nil"/>
            </w:tcBorders>
            <w:noWrap/>
            <w:hideMark/>
          </w:tcPr>
          <w:p w14:paraId="4D6738F4" w14:textId="77777777" w:rsidR="006D7EE7" w:rsidRPr="002627BA" w:rsidRDefault="006D7EE7" w:rsidP="002627BA">
            <w:pPr>
              <w:spacing w:line="360" w:lineRule="auto"/>
              <w:jc w:val="center"/>
              <w:rPr>
                <w:sz w:val="24"/>
              </w:rPr>
            </w:pPr>
            <w:r w:rsidRPr="002627BA">
              <w:rPr>
                <w:sz w:val="24"/>
              </w:rPr>
              <w:t>-4.36372</w:t>
            </w:r>
          </w:p>
        </w:tc>
      </w:tr>
      <w:tr w:rsidR="006D7EE7" w:rsidRPr="002627BA" w14:paraId="4341AEC8" w14:textId="77777777" w:rsidTr="008834E2">
        <w:trPr>
          <w:trHeight w:val="285"/>
        </w:trPr>
        <w:tc>
          <w:tcPr>
            <w:tcW w:w="3256" w:type="dxa"/>
            <w:vMerge/>
          </w:tcPr>
          <w:p w14:paraId="14D2B31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22E3853" w14:textId="77777777" w:rsidR="006D7EE7" w:rsidRPr="002627BA" w:rsidRDefault="006D7EE7" w:rsidP="002627BA">
            <w:pPr>
              <w:spacing w:line="360" w:lineRule="auto"/>
              <w:jc w:val="center"/>
              <w:rPr>
                <w:sz w:val="24"/>
              </w:rPr>
            </w:pPr>
            <w:r w:rsidRPr="002627BA">
              <w:rPr>
                <w:sz w:val="24"/>
              </w:rPr>
              <w:t>607.5</w:t>
            </w:r>
          </w:p>
        </w:tc>
        <w:tc>
          <w:tcPr>
            <w:tcW w:w="2835" w:type="dxa"/>
            <w:tcBorders>
              <w:top w:val="nil"/>
              <w:bottom w:val="nil"/>
            </w:tcBorders>
            <w:noWrap/>
            <w:hideMark/>
          </w:tcPr>
          <w:p w14:paraId="7233AB5B" w14:textId="77777777" w:rsidR="006D7EE7" w:rsidRPr="002627BA" w:rsidRDefault="006D7EE7" w:rsidP="002627BA">
            <w:pPr>
              <w:spacing w:line="360" w:lineRule="auto"/>
              <w:jc w:val="center"/>
              <w:rPr>
                <w:sz w:val="24"/>
              </w:rPr>
            </w:pPr>
            <w:r w:rsidRPr="002627BA">
              <w:rPr>
                <w:sz w:val="24"/>
              </w:rPr>
              <w:t>-4.32411</w:t>
            </w:r>
          </w:p>
        </w:tc>
      </w:tr>
      <w:tr w:rsidR="006D7EE7" w:rsidRPr="002627BA" w14:paraId="77FE70BC" w14:textId="77777777" w:rsidTr="008834E2">
        <w:trPr>
          <w:trHeight w:val="285"/>
        </w:trPr>
        <w:tc>
          <w:tcPr>
            <w:tcW w:w="3256" w:type="dxa"/>
            <w:vMerge/>
          </w:tcPr>
          <w:p w14:paraId="49DAF7B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05DDEC6" w14:textId="77777777" w:rsidR="006D7EE7" w:rsidRPr="002627BA" w:rsidRDefault="006D7EE7" w:rsidP="002627BA">
            <w:pPr>
              <w:spacing w:line="360" w:lineRule="auto"/>
              <w:jc w:val="center"/>
              <w:rPr>
                <w:sz w:val="24"/>
              </w:rPr>
            </w:pPr>
            <w:r w:rsidRPr="002627BA">
              <w:rPr>
                <w:sz w:val="24"/>
              </w:rPr>
              <w:t>612.5</w:t>
            </w:r>
          </w:p>
        </w:tc>
        <w:tc>
          <w:tcPr>
            <w:tcW w:w="2835" w:type="dxa"/>
            <w:tcBorders>
              <w:top w:val="nil"/>
              <w:bottom w:val="nil"/>
            </w:tcBorders>
            <w:noWrap/>
            <w:hideMark/>
          </w:tcPr>
          <w:p w14:paraId="5C385414" w14:textId="77777777" w:rsidR="006D7EE7" w:rsidRPr="002627BA" w:rsidRDefault="006D7EE7" w:rsidP="002627BA">
            <w:pPr>
              <w:spacing w:line="360" w:lineRule="auto"/>
              <w:jc w:val="center"/>
              <w:rPr>
                <w:sz w:val="24"/>
              </w:rPr>
            </w:pPr>
            <w:r w:rsidRPr="002627BA">
              <w:rPr>
                <w:sz w:val="24"/>
              </w:rPr>
              <w:t>-4.62514</w:t>
            </w:r>
          </w:p>
        </w:tc>
      </w:tr>
      <w:tr w:rsidR="006D7EE7" w:rsidRPr="002627BA" w14:paraId="6FF37949" w14:textId="77777777" w:rsidTr="008834E2">
        <w:trPr>
          <w:trHeight w:val="285"/>
        </w:trPr>
        <w:tc>
          <w:tcPr>
            <w:tcW w:w="3256" w:type="dxa"/>
            <w:vMerge/>
          </w:tcPr>
          <w:p w14:paraId="7737C49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17DF56E" w14:textId="77777777" w:rsidR="006D7EE7" w:rsidRPr="002627BA" w:rsidRDefault="006D7EE7" w:rsidP="002627BA">
            <w:pPr>
              <w:spacing w:line="360" w:lineRule="auto"/>
              <w:jc w:val="center"/>
              <w:rPr>
                <w:sz w:val="24"/>
              </w:rPr>
            </w:pPr>
            <w:r w:rsidRPr="002627BA">
              <w:rPr>
                <w:sz w:val="24"/>
              </w:rPr>
              <w:t>617.5</w:t>
            </w:r>
          </w:p>
        </w:tc>
        <w:tc>
          <w:tcPr>
            <w:tcW w:w="2835" w:type="dxa"/>
            <w:tcBorders>
              <w:top w:val="nil"/>
              <w:bottom w:val="nil"/>
            </w:tcBorders>
            <w:noWrap/>
            <w:hideMark/>
          </w:tcPr>
          <w:p w14:paraId="483D3A54" w14:textId="77777777" w:rsidR="006D7EE7" w:rsidRPr="002627BA" w:rsidRDefault="006D7EE7" w:rsidP="002627BA">
            <w:pPr>
              <w:spacing w:line="360" w:lineRule="auto"/>
              <w:jc w:val="center"/>
              <w:rPr>
                <w:sz w:val="24"/>
              </w:rPr>
            </w:pPr>
            <w:r w:rsidRPr="002627BA">
              <w:rPr>
                <w:sz w:val="24"/>
              </w:rPr>
              <w:t>-4.55536</w:t>
            </w:r>
          </w:p>
        </w:tc>
      </w:tr>
      <w:tr w:rsidR="006D7EE7" w:rsidRPr="002627BA" w14:paraId="4CB4F63C" w14:textId="77777777" w:rsidTr="008834E2">
        <w:trPr>
          <w:trHeight w:val="285"/>
        </w:trPr>
        <w:tc>
          <w:tcPr>
            <w:tcW w:w="3256" w:type="dxa"/>
            <w:vMerge/>
          </w:tcPr>
          <w:p w14:paraId="6A80DE6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CE008A0" w14:textId="77777777" w:rsidR="006D7EE7" w:rsidRPr="002627BA" w:rsidRDefault="006D7EE7" w:rsidP="002627BA">
            <w:pPr>
              <w:spacing w:line="360" w:lineRule="auto"/>
              <w:jc w:val="center"/>
              <w:rPr>
                <w:sz w:val="24"/>
              </w:rPr>
            </w:pPr>
            <w:r w:rsidRPr="002627BA">
              <w:rPr>
                <w:sz w:val="24"/>
              </w:rPr>
              <w:t>622.5</w:t>
            </w:r>
          </w:p>
        </w:tc>
        <w:tc>
          <w:tcPr>
            <w:tcW w:w="2835" w:type="dxa"/>
            <w:tcBorders>
              <w:top w:val="nil"/>
              <w:bottom w:val="nil"/>
            </w:tcBorders>
            <w:noWrap/>
            <w:hideMark/>
          </w:tcPr>
          <w:p w14:paraId="69B7D6B6" w14:textId="77777777" w:rsidR="006D7EE7" w:rsidRPr="002627BA" w:rsidRDefault="006D7EE7" w:rsidP="002627BA">
            <w:pPr>
              <w:spacing w:line="360" w:lineRule="auto"/>
              <w:jc w:val="center"/>
              <w:rPr>
                <w:sz w:val="24"/>
              </w:rPr>
            </w:pPr>
            <w:r w:rsidRPr="002627BA">
              <w:rPr>
                <w:sz w:val="24"/>
              </w:rPr>
              <w:t>-4.60187</w:t>
            </w:r>
          </w:p>
        </w:tc>
      </w:tr>
      <w:tr w:rsidR="006D7EE7" w:rsidRPr="002627BA" w14:paraId="19FBAA46" w14:textId="77777777" w:rsidTr="008834E2">
        <w:trPr>
          <w:trHeight w:val="285"/>
        </w:trPr>
        <w:tc>
          <w:tcPr>
            <w:tcW w:w="3256" w:type="dxa"/>
            <w:vMerge/>
          </w:tcPr>
          <w:p w14:paraId="555727C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B9DB7D1" w14:textId="77777777" w:rsidR="006D7EE7" w:rsidRPr="002627BA" w:rsidRDefault="006D7EE7" w:rsidP="002627BA">
            <w:pPr>
              <w:spacing w:line="360" w:lineRule="auto"/>
              <w:jc w:val="center"/>
              <w:rPr>
                <w:sz w:val="24"/>
              </w:rPr>
            </w:pPr>
            <w:r w:rsidRPr="002627BA">
              <w:rPr>
                <w:sz w:val="24"/>
              </w:rPr>
              <w:t>627.5</w:t>
            </w:r>
          </w:p>
        </w:tc>
        <w:tc>
          <w:tcPr>
            <w:tcW w:w="2835" w:type="dxa"/>
            <w:tcBorders>
              <w:top w:val="nil"/>
              <w:bottom w:val="nil"/>
            </w:tcBorders>
            <w:noWrap/>
            <w:hideMark/>
          </w:tcPr>
          <w:p w14:paraId="3CA17B15" w14:textId="77777777" w:rsidR="006D7EE7" w:rsidRPr="002627BA" w:rsidRDefault="006D7EE7" w:rsidP="002627BA">
            <w:pPr>
              <w:spacing w:line="360" w:lineRule="auto"/>
              <w:jc w:val="center"/>
              <w:rPr>
                <w:sz w:val="24"/>
              </w:rPr>
            </w:pPr>
            <w:r w:rsidRPr="002627BA">
              <w:rPr>
                <w:sz w:val="24"/>
              </w:rPr>
              <w:t>-4.18113</w:t>
            </w:r>
          </w:p>
        </w:tc>
      </w:tr>
      <w:tr w:rsidR="006D7EE7" w:rsidRPr="002627BA" w14:paraId="71D0EA00" w14:textId="77777777" w:rsidTr="008834E2">
        <w:trPr>
          <w:trHeight w:val="285"/>
        </w:trPr>
        <w:tc>
          <w:tcPr>
            <w:tcW w:w="3256" w:type="dxa"/>
            <w:vMerge/>
          </w:tcPr>
          <w:p w14:paraId="66C00A8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05FF736" w14:textId="77777777" w:rsidR="006D7EE7" w:rsidRPr="002627BA" w:rsidRDefault="006D7EE7" w:rsidP="002627BA">
            <w:pPr>
              <w:spacing w:line="360" w:lineRule="auto"/>
              <w:jc w:val="center"/>
              <w:rPr>
                <w:sz w:val="24"/>
              </w:rPr>
            </w:pPr>
            <w:r w:rsidRPr="002627BA">
              <w:rPr>
                <w:sz w:val="24"/>
              </w:rPr>
              <w:t>632.5</w:t>
            </w:r>
          </w:p>
        </w:tc>
        <w:tc>
          <w:tcPr>
            <w:tcW w:w="2835" w:type="dxa"/>
            <w:tcBorders>
              <w:top w:val="nil"/>
              <w:bottom w:val="nil"/>
            </w:tcBorders>
            <w:noWrap/>
            <w:hideMark/>
          </w:tcPr>
          <w:p w14:paraId="2C9BD897" w14:textId="77777777" w:rsidR="006D7EE7" w:rsidRPr="002627BA" w:rsidRDefault="006D7EE7" w:rsidP="002627BA">
            <w:pPr>
              <w:spacing w:line="360" w:lineRule="auto"/>
              <w:jc w:val="center"/>
              <w:rPr>
                <w:sz w:val="24"/>
              </w:rPr>
            </w:pPr>
            <w:r w:rsidRPr="002627BA">
              <w:rPr>
                <w:sz w:val="24"/>
              </w:rPr>
              <w:t>-4.53546</w:t>
            </w:r>
          </w:p>
        </w:tc>
      </w:tr>
      <w:tr w:rsidR="006D7EE7" w:rsidRPr="002627BA" w14:paraId="587E2CDE" w14:textId="77777777" w:rsidTr="008834E2">
        <w:trPr>
          <w:trHeight w:val="285"/>
        </w:trPr>
        <w:tc>
          <w:tcPr>
            <w:tcW w:w="3256" w:type="dxa"/>
            <w:vMerge/>
          </w:tcPr>
          <w:p w14:paraId="76ADF75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AF68978" w14:textId="77777777" w:rsidR="006D7EE7" w:rsidRPr="002627BA" w:rsidRDefault="006D7EE7" w:rsidP="002627BA">
            <w:pPr>
              <w:spacing w:line="360" w:lineRule="auto"/>
              <w:jc w:val="center"/>
              <w:rPr>
                <w:sz w:val="24"/>
              </w:rPr>
            </w:pPr>
            <w:r w:rsidRPr="002627BA">
              <w:rPr>
                <w:sz w:val="24"/>
              </w:rPr>
              <w:t>637.5</w:t>
            </w:r>
          </w:p>
        </w:tc>
        <w:tc>
          <w:tcPr>
            <w:tcW w:w="2835" w:type="dxa"/>
            <w:tcBorders>
              <w:top w:val="nil"/>
              <w:bottom w:val="nil"/>
            </w:tcBorders>
            <w:noWrap/>
            <w:hideMark/>
          </w:tcPr>
          <w:p w14:paraId="2F047160" w14:textId="77777777" w:rsidR="006D7EE7" w:rsidRPr="002627BA" w:rsidRDefault="006D7EE7" w:rsidP="002627BA">
            <w:pPr>
              <w:spacing w:line="360" w:lineRule="auto"/>
              <w:jc w:val="center"/>
              <w:rPr>
                <w:sz w:val="24"/>
              </w:rPr>
            </w:pPr>
            <w:r w:rsidRPr="002627BA">
              <w:rPr>
                <w:sz w:val="24"/>
              </w:rPr>
              <w:t>-4.87018</w:t>
            </w:r>
          </w:p>
        </w:tc>
      </w:tr>
      <w:tr w:rsidR="006D7EE7" w:rsidRPr="002627BA" w14:paraId="71933909" w14:textId="77777777" w:rsidTr="008834E2">
        <w:trPr>
          <w:trHeight w:val="285"/>
        </w:trPr>
        <w:tc>
          <w:tcPr>
            <w:tcW w:w="3256" w:type="dxa"/>
            <w:vMerge/>
          </w:tcPr>
          <w:p w14:paraId="7B8C14F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80C48A7" w14:textId="77777777" w:rsidR="006D7EE7" w:rsidRPr="002627BA" w:rsidRDefault="006D7EE7" w:rsidP="002627BA">
            <w:pPr>
              <w:spacing w:line="360" w:lineRule="auto"/>
              <w:jc w:val="center"/>
              <w:rPr>
                <w:sz w:val="24"/>
              </w:rPr>
            </w:pPr>
            <w:r w:rsidRPr="002627BA">
              <w:rPr>
                <w:sz w:val="24"/>
              </w:rPr>
              <w:t>642.5</w:t>
            </w:r>
          </w:p>
        </w:tc>
        <w:tc>
          <w:tcPr>
            <w:tcW w:w="2835" w:type="dxa"/>
            <w:tcBorders>
              <w:top w:val="nil"/>
              <w:bottom w:val="nil"/>
            </w:tcBorders>
            <w:noWrap/>
            <w:hideMark/>
          </w:tcPr>
          <w:p w14:paraId="1A4C061D" w14:textId="77777777" w:rsidR="006D7EE7" w:rsidRPr="002627BA" w:rsidRDefault="006D7EE7" w:rsidP="002627BA">
            <w:pPr>
              <w:spacing w:line="360" w:lineRule="auto"/>
              <w:jc w:val="center"/>
              <w:rPr>
                <w:sz w:val="24"/>
              </w:rPr>
            </w:pPr>
            <w:r w:rsidRPr="002627BA">
              <w:rPr>
                <w:sz w:val="24"/>
              </w:rPr>
              <w:t>-4.50421</w:t>
            </w:r>
          </w:p>
        </w:tc>
      </w:tr>
      <w:tr w:rsidR="006D7EE7" w:rsidRPr="002627BA" w14:paraId="37D95A3E" w14:textId="77777777" w:rsidTr="008834E2">
        <w:trPr>
          <w:trHeight w:val="285"/>
        </w:trPr>
        <w:tc>
          <w:tcPr>
            <w:tcW w:w="3256" w:type="dxa"/>
            <w:vMerge/>
          </w:tcPr>
          <w:p w14:paraId="37FFF87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1EAEFB9" w14:textId="77777777" w:rsidR="006D7EE7" w:rsidRPr="002627BA" w:rsidRDefault="006D7EE7" w:rsidP="002627BA">
            <w:pPr>
              <w:spacing w:line="360" w:lineRule="auto"/>
              <w:jc w:val="center"/>
              <w:rPr>
                <w:sz w:val="24"/>
              </w:rPr>
            </w:pPr>
            <w:r w:rsidRPr="002627BA">
              <w:rPr>
                <w:sz w:val="24"/>
              </w:rPr>
              <w:t>647.5</w:t>
            </w:r>
          </w:p>
        </w:tc>
        <w:tc>
          <w:tcPr>
            <w:tcW w:w="2835" w:type="dxa"/>
            <w:tcBorders>
              <w:top w:val="nil"/>
              <w:bottom w:val="nil"/>
            </w:tcBorders>
            <w:noWrap/>
            <w:hideMark/>
          </w:tcPr>
          <w:p w14:paraId="5CFB82E4" w14:textId="77777777" w:rsidR="006D7EE7" w:rsidRPr="002627BA" w:rsidRDefault="006D7EE7" w:rsidP="002627BA">
            <w:pPr>
              <w:spacing w:line="360" w:lineRule="auto"/>
              <w:jc w:val="center"/>
              <w:rPr>
                <w:sz w:val="24"/>
              </w:rPr>
            </w:pPr>
            <w:r w:rsidRPr="002627BA">
              <w:rPr>
                <w:sz w:val="24"/>
              </w:rPr>
              <w:t>-4.83649</w:t>
            </w:r>
          </w:p>
        </w:tc>
      </w:tr>
      <w:tr w:rsidR="006D7EE7" w:rsidRPr="002627BA" w14:paraId="5AFCDD18" w14:textId="77777777" w:rsidTr="008834E2">
        <w:trPr>
          <w:trHeight w:val="285"/>
        </w:trPr>
        <w:tc>
          <w:tcPr>
            <w:tcW w:w="3256" w:type="dxa"/>
            <w:vMerge/>
          </w:tcPr>
          <w:p w14:paraId="2867C83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07837E7" w14:textId="77777777" w:rsidR="006D7EE7" w:rsidRPr="002627BA" w:rsidRDefault="006D7EE7" w:rsidP="002627BA">
            <w:pPr>
              <w:spacing w:line="360" w:lineRule="auto"/>
              <w:jc w:val="center"/>
              <w:rPr>
                <w:sz w:val="24"/>
              </w:rPr>
            </w:pPr>
            <w:r w:rsidRPr="002627BA">
              <w:rPr>
                <w:sz w:val="24"/>
              </w:rPr>
              <w:t>652.5</w:t>
            </w:r>
          </w:p>
        </w:tc>
        <w:tc>
          <w:tcPr>
            <w:tcW w:w="2835" w:type="dxa"/>
            <w:tcBorders>
              <w:top w:val="nil"/>
              <w:bottom w:val="nil"/>
            </w:tcBorders>
            <w:noWrap/>
            <w:hideMark/>
          </w:tcPr>
          <w:p w14:paraId="0F055790" w14:textId="77777777" w:rsidR="006D7EE7" w:rsidRPr="002627BA" w:rsidRDefault="006D7EE7" w:rsidP="002627BA">
            <w:pPr>
              <w:spacing w:line="360" w:lineRule="auto"/>
              <w:jc w:val="center"/>
              <w:rPr>
                <w:sz w:val="24"/>
              </w:rPr>
            </w:pPr>
            <w:r w:rsidRPr="002627BA">
              <w:rPr>
                <w:sz w:val="24"/>
              </w:rPr>
              <w:t>-4.66693</w:t>
            </w:r>
          </w:p>
        </w:tc>
      </w:tr>
      <w:tr w:rsidR="006D7EE7" w:rsidRPr="002627BA" w14:paraId="5E88CB91" w14:textId="77777777" w:rsidTr="008834E2">
        <w:trPr>
          <w:trHeight w:val="285"/>
        </w:trPr>
        <w:tc>
          <w:tcPr>
            <w:tcW w:w="3256" w:type="dxa"/>
            <w:vMerge/>
          </w:tcPr>
          <w:p w14:paraId="31BABAE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3A04FC8" w14:textId="77777777" w:rsidR="006D7EE7" w:rsidRPr="002627BA" w:rsidRDefault="006D7EE7" w:rsidP="002627BA">
            <w:pPr>
              <w:spacing w:line="360" w:lineRule="auto"/>
              <w:jc w:val="center"/>
              <w:rPr>
                <w:sz w:val="24"/>
              </w:rPr>
            </w:pPr>
            <w:r w:rsidRPr="002627BA">
              <w:rPr>
                <w:sz w:val="24"/>
              </w:rPr>
              <w:t>657.5</w:t>
            </w:r>
          </w:p>
        </w:tc>
        <w:tc>
          <w:tcPr>
            <w:tcW w:w="2835" w:type="dxa"/>
            <w:tcBorders>
              <w:top w:val="nil"/>
              <w:bottom w:val="nil"/>
            </w:tcBorders>
            <w:noWrap/>
            <w:hideMark/>
          </w:tcPr>
          <w:p w14:paraId="1821AA23" w14:textId="77777777" w:rsidR="006D7EE7" w:rsidRPr="002627BA" w:rsidRDefault="006D7EE7" w:rsidP="002627BA">
            <w:pPr>
              <w:spacing w:line="360" w:lineRule="auto"/>
              <w:jc w:val="center"/>
              <w:rPr>
                <w:sz w:val="24"/>
              </w:rPr>
            </w:pPr>
            <w:r w:rsidRPr="002627BA">
              <w:rPr>
                <w:sz w:val="24"/>
              </w:rPr>
              <w:t>-4.59811</w:t>
            </w:r>
          </w:p>
        </w:tc>
      </w:tr>
      <w:tr w:rsidR="006D7EE7" w:rsidRPr="002627BA" w14:paraId="19159CD5" w14:textId="77777777" w:rsidTr="008834E2">
        <w:trPr>
          <w:trHeight w:val="285"/>
        </w:trPr>
        <w:tc>
          <w:tcPr>
            <w:tcW w:w="3256" w:type="dxa"/>
            <w:vMerge/>
          </w:tcPr>
          <w:p w14:paraId="40F66520" w14:textId="77777777" w:rsidR="006D7EE7" w:rsidRPr="002627BA" w:rsidRDefault="006D7EE7" w:rsidP="002627BA">
            <w:pPr>
              <w:spacing w:line="360" w:lineRule="auto"/>
              <w:jc w:val="center"/>
              <w:rPr>
                <w:sz w:val="24"/>
              </w:rPr>
            </w:pPr>
          </w:p>
        </w:tc>
        <w:tc>
          <w:tcPr>
            <w:tcW w:w="1842" w:type="dxa"/>
            <w:tcBorders>
              <w:top w:val="nil"/>
              <w:bottom w:val="single" w:sz="4" w:space="0" w:color="auto"/>
            </w:tcBorders>
            <w:noWrap/>
            <w:hideMark/>
          </w:tcPr>
          <w:p w14:paraId="4792423C" w14:textId="77777777" w:rsidR="006D7EE7" w:rsidRPr="002627BA" w:rsidRDefault="006D7EE7" w:rsidP="002627BA">
            <w:pPr>
              <w:spacing w:line="360" w:lineRule="auto"/>
              <w:jc w:val="center"/>
              <w:rPr>
                <w:sz w:val="24"/>
              </w:rPr>
            </w:pPr>
            <w:r w:rsidRPr="002627BA">
              <w:rPr>
                <w:sz w:val="24"/>
              </w:rPr>
              <w:t>662.5</w:t>
            </w:r>
          </w:p>
        </w:tc>
        <w:tc>
          <w:tcPr>
            <w:tcW w:w="2835" w:type="dxa"/>
            <w:tcBorders>
              <w:top w:val="nil"/>
              <w:bottom w:val="single" w:sz="4" w:space="0" w:color="auto"/>
            </w:tcBorders>
            <w:noWrap/>
            <w:hideMark/>
          </w:tcPr>
          <w:p w14:paraId="5103C7D2" w14:textId="77777777" w:rsidR="006D7EE7" w:rsidRPr="002627BA" w:rsidRDefault="006D7EE7" w:rsidP="002627BA">
            <w:pPr>
              <w:spacing w:line="360" w:lineRule="auto"/>
              <w:jc w:val="center"/>
              <w:rPr>
                <w:sz w:val="24"/>
              </w:rPr>
            </w:pPr>
            <w:r w:rsidRPr="002627BA">
              <w:rPr>
                <w:sz w:val="24"/>
              </w:rPr>
              <w:t>-4.53224</w:t>
            </w:r>
          </w:p>
        </w:tc>
      </w:tr>
      <w:tr w:rsidR="006D7EE7" w:rsidRPr="002627BA" w14:paraId="33B88021" w14:textId="77777777" w:rsidTr="008834E2">
        <w:trPr>
          <w:trHeight w:val="285"/>
        </w:trPr>
        <w:tc>
          <w:tcPr>
            <w:tcW w:w="3256" w:type="dxa"/>
            <w:vMerge w:val="restart"/>
          </w:tcPr>
          <w:p w14:paraId="6D2E4D2D" w14:textId="77777777" w:rsidR="006D7EE7" w:rsidRPr="002627BA" w:rsidRDefault="006D7EE7" w:rsidP="002627BA">
            <w:pPr>
              <w:spacing w:line="360" w:lineRule="auto"/>
              <w:jc w:val="center"/>
              <w:rPr>
                <w:sz w:val="24"/>
              </w:rPr>
            </w:pPr>
            <w:r w:rsidRPr="002627BA">
              <w:rPr>
                <w:sz w:val="24"/>
              </w:rPr>
              <w:t>SZK05</w:t>
            </w:r>
          </w:p>
          <w:p w14:paraId="2453A139" w14:textId="77777777" w:rsidR="006D7EE7" w:rsidRPr="002627BA" w:rsidRDefault="006D7EE7" w:rsidP="002627BA">
            <w:pPr>
              <w:spacing w:line="360" w:lineRule="auto"/>
              <w:jc w:val="center"/>
              <w:rPr>
                <w:sz w:val="24"/>
              </w:rPr>
            </w:pPr>
            <w:r w:rsidRPr="002627BA">
              <w:rPr>
                <w:sz w:val="24"/>
              </w:rPr>
              <w:t>Burial depth is 430m</w:t>
            </w:r>
          </w:p>
          <w:p w14:paraId="375CD482" w14:textId="77777777" w:rsidR="006D7EE7" w:rsidRPr="002627BA" w:rsidRDefault="006D7EE7" w:rsidP="002627BA">
            <w:pPr>
              <w:spacing w:line="360" w:lineRule="auto"/>
              <w:jc w:val="center"/>
              <w:rPr>
                <w:sz w:val="24"/>
              </w:rPr>
            </w:pPr>
            <w:r w:rsidRPr="002627BA">
              <w:rPr>
                <w:sz w:val="24"/>
              </w:rPr>
              <w:t xml:space="preserve">Main lithology </w:t>
            </w:r>
            <w:proofErr w:type="gramStart"/>
            <w:r w:rsidRPr="002627BA">
              <w:rPr>
                <w:sz w:val="24"/>
              </w:rPr>
              <w:t>are</w:t>
            </w:r>
            <w:proofErr w:type="gramEnd"/>
            <w:r w:rsidRPr="002627BA">
              <w:rPr>
                <w:sz w:val="24"/>
              </w:rPr>
              <w:t xml:space="preserve"> schist, marble, phyllite/ without fault crossing</w:t>
            </w:r>
          </w:p>
        </w:tc>
        <w:tc>
          <w:tcPr>
            <w:tcW w:w="1842" w:type="dxa"/>
            <w:tcBorders>
              <w:bottom w:val="nil"/>
            </w:tcBorders>
            <w:noWrap/>
            <w:hideMark/>
          </w:tcPr>
          <w:p w14:paraId="7F516008" w14:textId="77777777" w:rsidR="006D7EE7" w:rsidRPr="002627BA" w:rsidRDefault="006D7EE7" w:rsidP="002627BA">
            <w:pPr>
              <w:spacing w:line="360" w:lineRule="auto"/>
              <w:jc w:val="center"/>
              <w:rPr>
                <w:sz w:val="24"/>
              </w:rPr>
            </w:pPr>
            <w:r w:rsidRPr="002627BA">
              <w:rPr>
                <w:sz w:val="24"/>
              </w:rPr>
              <w:t>15.81</w:t>
            </w:r>
          </w:p>
        </w:tc>
        <w:tc>
          <w:tcPr>
            <w:tcW w:w="2835" w:type="dxa"/>
            <w:tcBorders>
              <w:bottom w:val="nil"/>
            </w:tcBorders>
            <w:noWrap/>
            <w:hideMark/>
          </w:tcPr>
          <w:p w14:paraId="6FDE06D1" w14:textId="77777777" w:rsidR="006D7EE7" w:rsidRPr="002627BA" w:rsidRDefault="006D7EE7" w:rsidP="002627BA">
            <w:pPr>
              <w:spacing w:line="360" w:lineRule="auto"/>
              <w:jc w:val="center"/>
              <w:rPr>
                <w:sz w:val="24"/>
              </w:rPr>
            </w:pPr>
            <w:r w:rsidRPr="002627BA">
              <w:rPr>
                <w:sz w:val="24"/>
              </w:rPr>
              <w:t>-4.01757</w:t>
            </w:r>
          </w:p>
        </w:tc>
      </w:tr>
      <w:tr w:rsidR="006D7EE7" w:rsidRPr="002627BA" w14:paraId="456E80D8" w14:textId="77777777" w:rsidTr="008834E2">
        <w:trPr>
          <w:trHeight w:val="285"/>
        </w:trPr>
        <w:tc>
          <w:tcPr>
            <w:tcW w:w="3256" w:type="dxa"/>
            <w:vMerge/>
          </w:tcPr>
          <w:p w14:paraId="481843B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5EB63A7" w14:textId="77777777" w:rsidR="006D7EE7" w:rsidRPr="002627BA" w:rsidRDefault="006D7EE7" w:rsidP="002627BA">
            <w:pPr>
              <w:spacing w:line="360" w:lineRule="auto"/>
              <w:jc w:val="center"/>
              <w:rPr>
                <w:sz w:val="24"/>
              </w:rPr>
            </w:pPr>
            <w:r w:rsidRPr="002627BA">
              <w:rPr>
                <w:sz w:val="24"/>
              </w:rPr>
              <w:t>36.61</w:t>
            </w:r>
          </w:p>
        </w:tc>
        <w:tc>
          <w:tcPr>
            <w:tcW w:w="2835" w:type="dxa"/>
            <w:tcBorders>
              <w:top w:val="nil"/>
              <w:bottom w:val="nil"/>
            </w:tcBorders>
            <w:noWrap/>
            <w:hideMark/>
          </w:tcPr>
          <w:p w14:paraId="125AEE23" w14:textId="77777777" w:rsidR="006D7EE7" w:rsidRPr="002627BA" w:rsidRDefault="006D7EE7" w:rsidP="002627BA">
            <w:pPr>
              <w:spacing w:line="360" w:lineRule="auto"/>
              <w:jc w:val="center"/>
              <w:rPr>
                <w:sz w:val="24"/>
              </w:rPr>
            </w:pPr>
            <w:r w:rsidRPr="002627BA">
              <w:rPr>
                <w:sz w:val="24"/>
              </w:rPr>
              <w:t>-3.76966</w:t>
            </w:r>
          </w:p>
        </w:tc>
      </w:tr>
      <w:tr w:rsidR="006D7EE7" w:rsidRPr="002627BA" w14:paraId="76B7DE19" w14:textId="77777777" w:rsidTr="008834E2">
        <w:trPr>
          <w:trHeight w:val="285"/>
        </w:trPr>
        <w:tc>
          <w:tcPr>
            <w:tcW w:w="3256" w:type="dxa"/>
            <w:vMerge/>
          </w:tcPr>
          <w:p w14:paraId="3B51A6E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67D9E60" w14:textId="77777777" w:rsidR="006D7EE7" w:rsidRPr="002627BA" w:rsidRDefault="006D7EE7" w:rsidP="002627BA">
            <w:pPr>
              <w:spacing w:line="360" w:lineRule="auto"/>
              <w:jc w:val="center"/>
              <w:rPr>
                <w:sz w:val="24"/>
              </w:rPr>
            </w:pPr>
            <w:r w:rsidRPr="002627BA">
              <w:rPr>
                <w:sz w:val="24"/>
              </w:rPr>
              <w:t>66.7</w:t>
            </w:r>
          </w:p>
        </w:tc>
        <w:tc>
          <w:tcPr>
            <w:tcW w:w="2835" w:type="dxa"/>
            <w:tcBorders>
              <w:top w:val="nil"/>
              <w:bottom w:val="nil"/>
            </w:tcBorders>
            <w:noWrap/>
            <w:hideMark/>
          </w:tcPr>
          <w:p w14:paraId="5C319F44" w14:textId="77777777" w:rsidR="006D7EE7" w:rsidRPr="002627BA" w:rsidRDefault="006D7EE7" w:rsidP="002627BA">
            <w:pPr>
              <w:spacing w:line="360" w:lineRule="auto"/>
              <w:jc w:val="center"/>
              <w:rPr>
                <w:sz w:val="24"/>
              </w:rPr>
            </w:pPr>
            <w:r w:rsidRPr="002627BA">
              <w:rPr>
                <w:sz w:val="24"/>
              </w:rPr>
              <w:t>-3.5553</w:t>
            </w:r>
          </w:p>
        </w:tc>
      </w:tr>
      <w:tr w:rsidR="006D7EE7" w:rsidRPr="002627BA" w14:paraId="2616609E" w14:textId="77777777" w:rsidTr="008834E2">
        <w:trPr>
          <w:trHeight w:val="285"/>
        </w:trPr>
        <w:tc>
          <w:tcPr>
            <w:tcW w:w="3256" w:type="dxa"/>
            <w:vMerge/>
          </w:tcPr>
          <w:p w14:paraId="06D0629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362F7ED" w14:textId="77777777" w:rsidR="006D7EE7" w:rsidRPr="002627BA" w:rsidRDefault="006D7EE7" w:rsidP="002627BA">
            <w:pPr>
              <w:spacing w:line="360" w:lineRule="auto"/>
              <w:jc w:val="center"/>
              <w:rPr>
                <w:sz w:val="24"/>
              </w:rPr>
            </w:pPr>
            <w:r w:rsidRPr="002627BA">
              <w:rPr>
                <w:sz w:val="24"/>
              </w:rPr>
              <w:t>104</w:t>
            </w:r>
          </w:p>
        </w:tc>
        <w:tc>
          <w:tcPr>
            <w:tcW w:w="2835" w:type="dxa"/>
            <w:tcBorders>
              <w:top w:val="nil"/>
              <w:bottom w:val="nil"/>
            </w:tcBorders>
            <w:noWrap/>
            <w:hideMark/>
          </w:tcPr>
          <w:p w14:paraId="06CDF400" w14:textId="77777777" w:rsidR="006D7EE7" w:rsidRPr="002627BA" w:rsidRDefault="006D7EE7" w:rsidP="002627BA">
            <w:pPr>
              <w:spacing w:line="360" w:lineRule="auto"/>
              <w:jc w:val="center"/>
              <w:rPr>
                <w:sz w:val="24"/>
              </w:rPr>
            </w:pPr>
            <w:r w:rsidRPr="002627BA">
              <w:rPr>
                <w:sz w:val="24"/>
              </w:rPr>
              <w:t>-3.79802</w:t>
            </w:r>
          </w:p>
        </w:tc>
      </w:tr>
      <w:tr w:rsidR="006D7EE7" w:rsidRPr="002627BA" w14:paraId="7AAA7277" w14:textId="77777777" w:rsidTr="008834E2">
        <w:trPr>
          <w:trHeight w:val="285"/>
        </w:trPr>
        <w:tc>
          <w:tcPr>
            <w:tcW w:w="3256" w:type="dxa"/>
            <w:vMerge/>
          </w:tcPr>
          <w:p w14:paraId="4385653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F88C452" w14:textId="77777777" w:rsidR="006D7EE7" w:rsidRPr="002627BA" w:rsidRDefault="006D7EE7" w:rsidP="002627BA">
            <w:pPr>
              <w:spacing w:line="360" w:lineRule="auto"/>
              <w:jc w:val="center"/>
              <w:rPr>
                <w:sz w:val="24"/>
              </w:rPr>
            </w:pPr>
            <w:r w:rsidRPr="002627BA">
              <w:rPr>
                <w:sz w:val="24"/>
              </w:rPr>
              <w:t>145</w:t>
            </w:r>
          </w:p>
        </w:tc>
        <w:tc>
          <w:tcPr>
            <w:tcW w:w="2835" w:type="dxa"/>
            <w:tcBorders>
              <w:top w:val="nil"/>
              <w:bottom w:val="nil"/>
            </w:tcBorders>
            <w:noWrap/>
            <w:hideMark/>
          </w:tcPr>
          <w:p w14:paraId="6CE079B8" w14:textId="77777777" w:rsidR="006D7EE7" w:rsidRPr="002627BA" w:rsidRDefault="006D7EE7" w:rsidP="002627BA">
            <w:pPr>
              <w:spacing w:line="360" w:lineRule="auto"/>
              <w:jc w:val="center"/>
              <w:rPr>
                <w:sz w:val="24"/>
              </w:rPr>
            </w:pPr>
            <w:r w:rsidRPr="002627BA">
              <w:rPr>
                <w:sz w:val="24"/>
              </w:rPr>
              <w:t>-3.8819</w:t>
            </w:r>
          </w:p>
        </w:tc>
      </w:tr>
      <w:tr w:rsidR="006D7EE7" w:rsidRPr="002627BA" w14:paraId="066D8431" w14:textId="77777777" w:rsidTr="008834E2">
        <w:trPr>
          <w:trHeight w:val="285"/>
        </w:trPr>
        <w:tc>
          <w:tcPr>
            <w:tcW w:w="3256" w:type="dxa"/>
            <w:vMerge/>
          </w:tcPr>
          <w:p w14:paraId="77F62B5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9E9F9BB" w14:textId="77777777" w:rsidR="006D7EE7" w:rsidRPr="002627BA" w:rsidRDefault="006D7EE7" w:rsidP="002627BA">
            <w:pPr>
              <w:spacing w:line="360" w:lineRule="auto"/>
              <w:jc w:val="center"/>
              <w:rPr>
                <w:sz w:val="24"/>
              </w:rPr>
            </w:pPr>
            <w:r w:rsidRPr="002627BA">
              <w:rPr>
                <w:sz w:val="24"/>
              </w:rPr>
              <w:t>182</w:t>
            </w:r>
          </w:p>
        </w:tc>
        <w:tc>
          <w:tcPr>
            <w:tcW w:w="2835" w:type="dxa"/>
            <w:tcBorders>
              <w:top w:val="nil"/>
              <w:bottom w:val="nil"/>
            </w:tcBorders>
            <w:noWrap/>
            <w:hideMark/>
          </w:tcPr>
          <w:p w14:paraId="601E5346" w14:textId="77777777" w:rsidR="006D7EE7" w:rsidRPr="002627BA" w:rsidRDefault="006D7EE7" w:rsidP="002627BA">
            <w:pPr>
              <w:spacing w:line="360" w:lineRule="auto"/>
              <w:jc w:val="center"/>
              <w:rPr>
                <w:sz w:val="24"/>
              </w:rPr>
            </w:pPr>
            <w:r w:rsidRPr="002627BA">
              <w:rPr>
                <w:sz w:val="24"/>
              </w:rPr>
              <w:t>-3.47141</w:t>
            </w:r>
          </w:p>
        </w:tc>
      </w:tr>
      <w:tr w:rsidR="006D7EE7" w:rsidRPr="002627BA" w14:paraId="5C489E2E" w14:textId="77777777" w:rsidTr="008834E2">
        <w:trPr>
          <w:trHeight w:val="285"/>
        </w:trPr>
        <w:tc>
          <w:tcPr>
            <w:tcW w:w="3256" w:type="dxa"/>
            <w:vMerge/>
          </w:tcPr>
          <w:p w14:paraId="3275048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E3B4F69" w14:textId="77777777" w:rsidR="006D7EE7" w:rsidRPr="002627BA" w:rsidRDefault="006D7EE7" w:rsidP="002627BA">
            <w:pPr>
              <w:spacing w:line="360" w:lineRule="auto"/>
              <w:jc w:val="center"/>
              <w:rPr>
                <w:sz w:val="24"/>
              </w:rPr>
            </w:pPr>
            <w:r w:rsidRPr="002627BA">
              <w:rPr>
                <w:sz w:val="24"/>
              </w:rPr>
              <w:t>229</w:t>
            </w:r>
          </w:p>
        </w:tc>
        <w:tc>
          <w:tcPr>
            <w:tcW w:w="2835" w:type="dxa"/>
            <w:tcBorders>
              <w:top w:val="nil"/>
              <w:bottom w:val="nil"/>
            </w:tcBorders>
            <w:noWrap/>
            <w:hideMark/>
          </w:tcPr>
          <w:p w14:paraId="54625AF7" w14:textId="77777777" w:rsidR="006D7EE7" w:rsidRPr="002627BA" w:rsidRDefault="006D7EE7" w:rsidP="002627BA">
            <w:pPr>
              <w:spacing w:line="360" w:lineRule="auto"/>
              <w:jc w:val="center"/>
              <w:rPr>
                <w:sz w:val="24"/>
              </w:rPr>
            </w:pPr>
            <w:r w:rsidRPr="002627BA">
              <w:rPr>
                <w:sz w:val="24"/>
              </w:rPr>
              <w:t>-4.2247</w:t>
            </w:r>
          </w:p>
        </w:tc>
      </w:tr>
      <w:tr w:rsidR="006D7EE7" w:rsidRPr="002627BA" w14:paraId="21194FD9" w14:textId="77777777" w:rsidTr="008834E2">
        <w:trPr>
          <w:trHeight w:val="285"/>
        </w:trPr>
        <w:tc>
          <w:tcPr>
            <w:tcW w:w="3256" w:type="dxa"/>
            <w:vMerge/>
          </w:tcPr>
          <w:p w14:paraId="68E92C7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45CB92F" w14:textId="77777777" w:rsidR="006D7EE7" w:rsidRPr="002627BA" w:rsidRDefault="006D7EE7" w:rsidP="002627BA">
            <w:pPr>
              <w:spacing w:line="360" w:lineRule="auto"/>
              <w:jc w:val="center"/>
              <w:rPr>
                <w:sz w:val="24"/>
              </w:rPr>
            </w:pPr>
            <w:r w:rsidRPr="002627BA">
              <w:rPr>
                <w:sz w:val="24"/>
              </w:rPr>
              <w:t>271.4</w:t>
            </w:r>
          </w:p>
        </w:tc>
        <w:tc>
          <w:tcPr>
            <w:tcW w:w="2835" w:type="dxa"/>
            <w:tcBorders>
              <w:top w:val="nil"/>
              <w:bottom w:val="nil"/>
            </w:tcBorders>
            <w:noWrap/>
            <w:hideMark/>
          </w:tcPr>
          <w:p w14:paraId="043930FF" w14:textId="77777777" w:rsidR="006D7EE7" w:rsidRPr="002627BA" w:rsidRDefault="006D7EE7" w:rsidP="002627BA">
            <w:pPr>
              <w:spacing w:line="360" w:lineRule="auto"/>
              <w:jc w:val="center"/>
              <w:rPr>
                <w:sz w:val="24"/>
              </w:rPr>
            </w:pPr>
            <w:r w:rsidRPr="002627BA">
              <w:rPr>
                <w:sz w:val="24"/>
              </w:rPr>
              <w:t>-4.64124</w:t>
            </w:r>
          </w:p>
        </w:tc>
      </w:tr>
      <w:tr w:rsidR="006D7EE7" w:rsidRPr="002627BA" w14:paraId="575549D2" w14:textId="77777777" w:rsidTr="008834E2">
        <w:trPr>
          <w:trHeight w:val="285"/>
        </w:trPr>
        <w:tc>
          <w:tcPr>
            <w:tcW w:w="3256" w:type="dxa"/>
            <w:vMerge/>
          </w:tcPr>
          <w:p w14:paraId="63190DE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3380B9F" w14:textId="77777777" w:rsidR="006D7EE7" w:rsidRPr="002627BA" w:rsidRDefault="006D7EE7" w:rsidP="002627BA">
            <w:pPr>
              <w:spacing w:line="360" w:lineRule="auto"/>
              <w:jc w:val="center"/>
              <w:rPr>
                <w:sz w:val="24"/>
              </w:rPr>
            </w:pPr>
            <w:r w:rsidRPr="002627BA">
              <w:rPr>
                <w:sz w:val="24"/>
              </w:rPr>
              <w:t>286.6</w:t>
            </w:r>
          </w:p>
        </w:tc>
        <w:tc>
          <w:tcPr>
            <w:tcW w:w="2835" w:type="dxa"/>
            <w:tcBorders>
              <w:top w:val="nil"/>
              <w:bottom w:val="nil"/>
            </w:tcBorders>
            <w:noWrap/>
            <w:hideMark/>
          </w:tcPr>
          <w:p w14:paraId="2822BA64" w14:textId="77777777" w:rsidR="006D7EE7" w:rsidRPr="002627BA" w:rsidRDefault="006D7EE7" w:rsidP="002627BA">
            <w:pPr>
              <w:spacing w:line="360" w:lineRule="auto"/>
              <w:jc w:val="center"/>
              <w:rPr>
                <w:sz w:val="24"/>
              </w:rPr>
            </w:pPr>
            <w:r w:rsidRPr="002627BA">
              <w:rPr>
                <w:sz w:val="24"/>
              </w:rPr>
              <w:t>-4.16771</w:t>
            </w:r>
          </w:p>
        </w:tc>
      </w:tr>
      <w:tr w:rsidR="006D7EE7" w:rsidRPr="002627BA" w14:paraId="7062EE5C" w14:textId="77777777" w:rsidTr="008834E2">
        <w:trPr>
          <w:trHeight w:val="285"/>
        </w:trPr>
        <w:tc>
          <w:tcPr>
            <w:tcW w:w="3256" w:type="dxa"/>
            <w:vMerge/>
          </w:tcPr>
          <w:p w14:paraId="7DFDDFA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F7A8FEC" w14:textId="77777777" w:rsidR="006D7EE7" w:rsidRPr="002627BA" w:rsidRDefault="006D7EE7" w:rsidP="002627BA">
            <w:pPr>
              <w:spacing w:line="360" w:lineRule="auto"/>
              <w:jc w:val="center"/>
              <w:rPr>
                <w:sz w:val="24"/>
              </w:rPr>
            </w:pPr>
            <w:r w:rsidRPr="002627BA">
              <w:rPr>
                <w:sz w:val="24"/>
              </w:rPr>
              <w:t>294.8</w:t>
            </w:r>
          </w:p>
        </w:tc>
        <w:tc>
          <w:tcPr>
            <w:tcW w:w="2835" w:type="dxa"/>
            <w:tcBorders>
              <w:top w:val="nil"/>
              <w:bottom w:val="nil"/>
            </w:tcBorders>
            <w:noWrap/>
            <w:hideMark/>
          </w:tcPr>
          <w:p w14:paraId="6BEFFA51" w14:textId="77777777" w:rsidR="006D7EE7" w:rsidRPr="002627BA" w:rsidRDefault="006D7EE7" w:rsidP="002627BA">
            <w:pPr>
              <w:spacing w:line="360" w:lineRule="auto"/>
              <w:jc w:val="center"/>
              <w:rPr>
                <w:sz w:val="24"/>
              </w:rPr>
            </w:pPr>
            <w:r w:rsidRPr="002627BA">
              <w:rPr>
                <w:sz w:val="24"/>
              </w:rPr>
              <w:t>-4.26936</w:t>
            </w:r>
          </w:p>
        </w:tc>
      </w:tr>
      <w:tr w:rsidR="006D7EE7" w:rsidRPr="002627BA" w14:paraId="40800DA5" w14:textId="77777777" w:rsidTr="008834E2">
        <w:trPr>
          <w:trHeight w:val="285"/>
        </w:trPr>
        <w:tc>
          <w:tcPr>
            <w:tcW w:w="3256" w:type="dxa"/>
            <w:vMerge/>
          </w:tcPr>
          <w:p w14:paraId="1E5F1FD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255E5B5" w14:textId="77777777" w:rsidR="006D7EE7" w:rsidRPr="002627BA" w:rsidRDefault="006D7EE7" w:rsidP="002627BA">
            <w:pPr>
              <w:spacing w:line="360" w:lineRule="auto"/>
              <w:jc w:val="center"/>
              <w:rPr>
                <w:sz w:val="24"/>
              </w:rPr>
            </w:pPr>
            <w:r w:rsidRPr="002627BA">
              <w:rPr>
                <w:sz w:val="24"/>
              </w:rPr>
              <w:t>323</w:t>
            </w:r>
          </w:p>
        </w:tc>
        <w:tc>
          <w:tcPr>
            <w:tcW w:w="2835" w:type="dxa"/>
            <w:tcBorders>
              <w:top w:val="nil"/>
              <w:bottom w:val="nil"/>
            </w:tcBorders>
            <w:noWrap/>
            <w:hideMark/>
          </w:tcPr>
          <w:p w14:paraId="745A1FBA" w14:textId="77777777" w:rsidR="006D7EE7" w:rsidRPr="002627BA" w:rsidRDefault="006D7EE7" w:rsidP="002627BA">
            <w:pPr>
              <w:spacing w:line="360" w:lineRule="auto"/>
              <w:jc w:val="center"/>
              <w:rPr>
                <w:sz w:val="24"/>
              </w:rPr>
            </w:pPr>
            <w:r w:rsidRPr="002627BA">
              <w:rPr>
                <w:sz w:val="24"/>
              </w:rPr>
              <w:t>-4.06033</w:t>
            </w:r>
          </w:p>
        </w:tc>
      </w:tr>
      <w:tr w:rsidR="006D7EE7" w:rsidRPr="002627BA" w14:paraId="58CD6E7E" w14:textId="77777777" w:rsidTr="008834E2">
        <w:trPr>
          <w:trHeight w:val="285"/>
        </w:trPr>
        <w:tc>
          <w:tcPr>
            <w:tcW w:w="3256" w:type="dxa"/>
            <w:vMerge/>
          </w:tcPr>
          <w:p w14:paraId="0B983C2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A484309" w14:textId="77777777" w:rsidR="006D7EE7" w:rsidRPr="002627BA" w:rsidRDefault="006D7EE7" w:rsidP="002627BA">
            <w:pPr>
              <w:spacing w:line="360" w:lineRule="auto"/>
              <w:jc w:val="center"/>
              <w:rPr>
                <w:sz w:val="24"/>
              </w:rPr>
            </w:pPr>
            <w:r w:rsidRPr="002627BA">
              <w:rPr>
                <w:sz w:val="24"/>
              </w:rPr>
              <w:t>338.5</w:t>
            </w:r>
          </w:p>
        </w:tc>
        <w:tc>
          <w:tcPr>
            <w:tcW w:w="2835" w:type="dxa"/>
            <w:tcBorders>
              <w:top w:val="nil"/>
              <w:bottom w:val="nil"/>
            </w:tcBorders>
            <w:noWrap/>
            <w:hideMark/>
          </w:tcPr>
          <w:p w14:paraId="7140AA2D" w14:textId="77777777" w:rsidR="006D7EE7" w:rsidRPr="002627BA" w:rsidRDefault="006D7EE7" w:rsidP="002627BA">
            <w:pPr>
              <w:spacing w:line="360" w:lineRule="auto"/>
              <w:jc w:val="center"/>
              <w:rPr>
                <w:sz w:val="24"/>
              </w:rPr>
            </w:pPr>
            <w:r w:rsidRPr="002627BA">
              <w:rPr>
                <w:sz w:val="24"/>
              </w:rPr>
              <w:t>-4.91664</w:t>
            </w:r>
          </w:p>
        </w:tc>
      </w:tr>
      <w:tr w:rsidR="006D7EE7" w:rsidRPr="002627BA" w14:paraId="2820DD4A" w14:textId="77777777" w:rsidTr="008834E2">
        <w:trPr>
          <w:trHeight w:val="285"/>
        </w:trPr>
        <w:tc>
          <w:tcPr>
            <w:tcW w:w="3256" w:type="dxa"/>
            <w:vMerge/>
          </w:tcPr>
          <w:p w14:paraId="5C14B23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105A4AD" w14:textId="77777777" w:rsidR="006D7EE7" w:rsidRPr="002627BA" w:rsidRDefault="006D7EE7" w:rsidP="002627BA">
            <w:pPr>
              <w:spacing w:line="360" w:lineRule="auto"/>
              <w:jc w:val="center"/>
              <w:rPr>
                <w:sz w:val="24"/>
              </w:rPr>
            </w:pPr>
            <w:r w:rsidRPr="002627BA">
              <w:rPr>
                <w:sz w:val="24"/>
              </w:rPr>
              <w:t>357</w:t>
            </w:r>
          </w:p>
        </w:tc>
        <w:tc>
          <w:tcPr>
            <w:tcW w:w="2835" w:type="dxa"/>
            <w:tcBorders>
              <w:top w:val="nil"/>
              <w:bottom w:val="nil"/>
            </w:tcBorders>
            <w:noWrap/>
            <w:hideMark/>
          </w:tcPr>
          <w:p w14:paraId="708B3944" w14:textId="77777777" w:rsidR="006D7EE7" w:rsidRPr="002627BA" w:rsidRDefault="006D7EE7" w:rsidP="002627BA">
            <w:pPr>
              <w:spacing w:line="360" w:lineRule="auto"/>
              <w:jc w:val="center"/>
              <w:rPr>
                <w:sz w:val="24"/>
              </w:rPr>
            </w:pPr>
            <w:r w:rsidRPr="002627BA">
              <w:rPr>
                <w:sz w:val="24"/>
              </w:rPr>
              <w:t>-4.5922</w:t>
            </w:r>
          </w:p>
        </w:tc>
      </w:tr>
      <w:tr w:rsidR="006D7EE7" w:rsidRPr="002627BA" w14:paraId="166F99AC" w14:textId="77777777" w:rsidTr="008834E2">
        <w:trPr>
          <w:trHeight w:val="285"/>
        </w:trPr>
        <w:tc>
          <w:tcPr>
            <w:tcW w:w="3256" w:type="dxa"/>
            <w:vMerge/>
          </w:tcPr>
          <w:p w14:paraId="0FD635D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7DBC69B" w14:textId="77777777" w:rsidR="006D7EE7" w:rsidRPr="002627BA" w:rsidRDefault="006D7EE7" w:rsidP="002627BA">
            <w:pPr>
              <w:spacing w:line="360" w:lineRule="auto"/>
              <w:jc w:val="center"/>
              <w:rPr>
                <w:sz w:val="24"/>
              </w:rPr>
            </w:pPr>
            <w:r w:rsidRPr="002627BA">
              <w:rPr>
                <w:sz w:val="24"/>
              </w:rPr>
              <w:t>362.5</w:t>
            </w:r>
          </w:p>
        </w:tc>
        <w:tc>
          <w:tcPr>
            <w:tcW w:w="2835" w:type="dxa"/>
            <w:tcBorders>
              <w:top w:val="nil"/>
              <w:bottom w:val="nil"/>
            </w:tcBorders>
            <w:noWrap/>
            <w:hideMark/>
          </w:tcPr>
          <w:p w14:paraId="355EF1D0" w14:textId="77777777" w:rsidR="006D7EE7" w:rsidRPr="002627BA" w:rsidRDefault="006D7EE7" w:rsidP="002627BA">
            <w:pPr>
              <w:spacing w:line="360" w:lineRule="auto"/>
              <w:jc w:val="center"/>
              <w:rPr>
                <w:sz w:val="24"/>
              </w:rPr>
            </w:pPr>
            <w:r w:rsidRPr="002627BA">
              <w:rPr>
                <w:sz w:val="24"/>
              </w:rPr>
              <w:t>-4.59069</w:t>
            </w:r>
          </w:p>
        </w:tc>
      </w:tr>
      <w:tr w:rsidR="006D7EE7" w:rsidRPr="002627BA" w14:paraId="00A3E096" w14:textId="77777777" w:rsidTr="008834E2">
        <w:trPr>
          <w:trHeight w:val="285"/>
        </w:trPr>
        <w:tc>
          <w:tcPr>
            <w:tcW w:w="3256" w:type="dxa"/>
            <w:vMerge/>
          </w:tcPr>
          <w:p w14:paraId="52671E8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90BAA23" w14:textId="77777777" w:rsidR="006D7EE7" w:rsidRPr="002627BA" w:rsidRDefault="006D7EE7" w:rsidP="002627BA">
            <w:pPr>
              <w:spacing w:line="360" w:lineRule="auto"/>
              <w:jc w:val="center"/>
              <w:rPr>
                <w:sz w:val="24"/>
              </w:rPr>
            </w:pPr>
            <w:r w:rsidRPr="002627BA">
              <w:rPr>
                <w:sz w:val="24"/>
              </w:rPr>
              <w:t>367.5</w:t>
            </w:r>
          </w:p>
        </w:tc>
        <w:tc>
          <w:tcPr>
            <w:tcW w:w="2835" w:type="dxa"/>
            <w:tcBorders>
              <w:top w:val="nil"/>
              <w:bottom w:val="nil"/>
            </w:tcBorders>
            <w:noWrap/>
            <w:hideMark/>
          </w:tcPr>
          <w:p w14:paraId="2F8AF348" w14:textId="77777777" w:rsidR="006D7EE7" w:rsidRPr="002627BA" w:rsidRDefault="006D7EE7" w:rsidP="002627BA">
            <w:pPr>
              <w:spacing w:line="360" w:lineRule="auto"/>
              <w:jc w:val="center"/>
              <w:rPr>
                <w:sz w:val="24"/>
              </w:rPr>
            </w:pPr>
            <w:r w:rsidRPr="002627BA">
              <w:rPr>
                <w:sz w:val="24"/>
              </w:rPr>
              <w:t>-4.55536</w:t>
            </w:r>
          </w:p>
        </w:tc>
      </w:tr>
      <w:tr w:rsidR="006D7EE7" w:rsidRPr="002627BA" w14:paraId="49780DC7" w14:textId="77777777" w:rsidTr="008834E2">
        <w:trPr>
          <w:trHeight w:val="285"/>
        </w:trPr>
        <w:tc>
          <w:tcPr>
            <w:tcW w:w="3256" w:type="dxa"/>
            <w:vMerge/>
          </w:tcPr>
          <w:p w14:paraId="29EB7C4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A0BD34A" w14:textId="77777777" w:rsidR="006D7EE7" w:rsidRPr="002627BA" w:rsidRDefault="006D7EE7" w:rsidP="002627BA">
            <w:pPr>
              <w:spacing w:line="360" w:lineRule="auto"/>
              <w:jc w:val="center"/>
              <w:rPr>
                <w:sz w:val="24"/>
              </w:rPr>
            </w:pPr>
            <w:r w:rsidRPr="002627BA">
              <w:rPr>
                <w:sz w:val="24"/>
              </w:rPr>
              <w:t>372.5</w:t>
            </w:r>
          </w:p>
        </w:tc>
        <w:tc>
          <w:tcPr>
            <w:tcW w:w="2835" w:type="dxa"/>
            <w:tcBorders>
              <w:top w:val="nil"/>
              <w:bottom w:val="nil"/>
            </w:tcBorders>
            <w:noWrap/>
            <w:hideMark/>
          </w:tcPr>
          <w:p w14:paraId="42B589E6" w14:textId="77777777" w:rsidR="006D7EE7" w:rsidRPr="002627BA" w:rsidRDefault="006D7EE7" w:rsidP="002627BA">
            <w:pPr>
              <w:spacing w:line="360" w:lineRule="auto"/>
              <w:jc w:val="center"/>
              <w:rPr>
                <w:sz w:val="24"/>
              </w:rPr>
            </w:pPr>
            <w:r w:rsidRPr="002627BA">
              <w:rPr>
                <w:sz w:val="24"/>
              </w:rPr>
              <w:t>-4.64973</w:t>
            </w:r>
          </w:p>
        </w:tc>
      </w:tr>
      <w:tr w:rsidR="006D7EE7" w:rsidRPr="002627BA" w14:paraId="69407AB8" w14:textId="77777777" w:rsidTr="008834E2">
        <w:trPr>
          <w:trHeight w:val="285"/>
        </w:trPr>
        <w:tc>
          <w:tcPr>
            <w:tcW w:w="3256" w:type="dxa"/>
            <w:vMerge/>
          </w:tcPr>
          <w:p w14:paraId="1DB5613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26021BF" w14:textId="77777777" w:rsidR="006D7EE7" w:rsidRPr="002627BA" w:rsidRDefault="006D7EE7" w:rsidP="002627BA">
            <w:pPr>
              <w:spacing w:line="360" w:lineRule="auto"/>
              <w:jc w:val="center"/>
              <w:rPr>
                <w:sz w:val="24"/>
              </w:rPr>
            </w:pPr>
            <w:r w:rsidRPr="002627BA">
              <w:rPr>
                <w:sz w:val="24"/>
              </w:rPr>
              <w:t>377.5</w:t>
            </w:r>
          </w:p>
        </w:tc>
        <w:tc>
          <w:tcPr>
            <w:tcW w:w="2835" w:type="dxa"/>
            <w:tcBorders>
              <w:top w:val="nil"/>
              <w:bottom w:val="nil"/>
            </w:tcBorders>
            <w:noWrap/>
            <w:hideMark/>
          </w:tcPr>
          <w:p w14:paraId="4CFB8C41" w14:textId="77777777" w:rsidR="006D7EE7" w:rsidRPr="002627BA" w:rsidRDefault="006D7EE7" w:rsidP="002627BA">
            <w:pPr>
              <w:spacing w:line="360" w:lineRule="auto"/>
              <w:jc w:val="center"/>
              <w:rPr>
                <w:sz w:val="24"/>
              </w:rPr>
            </w:pPr>
            <w:r w:rsidRPr="002627BA">
              <w:rPr>
                <w:sz w:val="24"/>
              </w:rPr>
              <w:t>-4.55536</w:t>
            </w:r>
          </w:p>
        </w:tc>
      </w:tr>
      <w:tr w:rsidR="006D7EE7" w:rsidRPr="002627BA" w14:paraId="07D7D733" w14:textId="77777777" w:rsidTr="008834E2">
        <w:trPr>
          <w:trHeight w:val="285"/>
        </w:trPr>
        <w:tc>
          <w:tcPr>
            <w:tcW w:w="3256" w:type="dxa"/>
            <w:vMerge/>
          </w:tcPr>
          <w:p w14:paraId="69B0CE4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EE5F659" w14:textId="77777777" w:rsidR="006D7EE7" w:rsidRPr="002627BA" w:rsidRDefault="006D7EE7" w:rsidP="002627BA">
            <w:pPr>
              <w:spacing w:line="360" w:lineRule="auto"/>
              <w:jc w:val="center"/>
              <w:rPr>
                <w:sz w:val="24"/>
              </w:rPr>
            </w:pPr>
            <w:r w:rsidRPr="002627BA">
              <w:rPr>
                <w:sz w:val="24"/>
              </w:rPr>
              <w:t>382.5</w:t>
            </w:r>
          </w:p>
        </w:tc>
        <w:tc>
          <w:tcPr>
            <w:tcW w:w="2835" w:type="dxa"/>
            <w:tcBorders>
              <w:top w:val="nil"/>
              <w:bottom w:val="nil"/>
            </w:tcBorders>
            <w:noWrap/>
            <w:hideMark/>
          </w:tcPr>
          <w:p w14:paraId="17288089" w14:textId="77777777" w:rsidR="006D7EE7" w:rsidRPr="002627BA" w:rsidRDefault="006D7EE7" w:rsidP="002627BA">
            <w:pPr>
              <w:spacing w:line="360" w:lineRule="auto"/>
              <w:jc w:val="center"/>
              <w:rPr>
                <w:sz w:val="24"/>
              </w:rPr>
            </w:pPr>
            <w:r w:rsidRPr="002627BA">
              <w:rPr>
                <w:sz w:val="24"/>
              </w:rPr>
              <w:t>-4.51955</w:t>
            </w:r>
          </w:p>
        </w:tc>
      </w:tr>
      <w:tr w:rsidR="006D7EE7" w:rsidRPr="002627BA" w14:paraId="6B8A1281" w14:textId="77777777" w:rsidTr="008834E2">
        <w:trPr>
          <w:trHeight w:val="285"/>
        </w:trPr>
        <w:tc>
          <w:tcPr>
            <w:tcW w:w="3256" w:type="dxa"/>
            <w:vMerge/>
          </w:tcPr>
          <w:p w14:paraId="7E67615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F0D5D8E" w14:textId="77777777" w:rsidR="006D7EE7" w:rsidRPr="002627BA" w:rsidRDefault="006D7EE7" w:rsidP="002627BA">
            <w:pPr>
              <w:spacing w:line="360" w:lineRule="auto"/>
              <w:jc w:val="center"/>
              <w:rPr>
                <w:sz w:val="24"/>
              </w:rPr>
            </w:pPr>
            <w:r w:rsidRPr="002627BA">
              <w:rPr>
                <w:sz w:val="24"/>
              </w:rPr>
              <w:t>387.5</w:t>
            </w:r>
          </w:p>
        </w:tc>
        <w:tc>
          <w:tcPr>
            <w:tcW w:w="2835" w:type="dxa"/>
            <w:tcBorders>
              <w:top w:val="nil"/>
              <w:bottom w:val="nil"/>
            </w:tcBorders>
            <w:noWrap/>
            <w:hideMark/>
          </w:tcPr>
          <w:p w14:paraId="1ECAF79D" w14:textId="77777777" w:rsidR="006D7EE7" w:rsidRPr="002627BA" w:rsidRDefault="006D7EE7" w:rsidP="002627BA">
            <w:pPr>
              <w:spacing w:line="360" w:lineRule="auto"/>
              <w:jc w:val="center"/>
              <w:rPr>
                <w:sz w:val="24"/>
              </w:rPr>
            </w:pPr>
            <w:r w:rsidRPr="002627BA">
              <w:rPr>
                <w:sz w:val="24"/>
              </w:rPr>
              <w:t>-4.66693</w:t>
            </w:r>
          </w:p>
        </w:tc>
      </w:tr>
      <w:tr w:rsidR="006D7EE7" w:rsidRPr="002627BA" w14:paraId="1B097157" w14:textId="77777777" w:rsidTr="008834E2">
        <w:trPr>
          <w:trHeight w:val="285"/>
        </w:trPr>
        <w:tc>
          <w:tcPr>
            <w:tcW w:w="3256" w:type="dxa"/>
            <w:vMerge/>
          </w:tcPr>
          <w:p w14:paraId="2AF4E23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F971B7F" w14:textId="77777777" w:rsidR="006D7EE7" w:rsidRPr="002627BA" w:rsidRDefault="006D7EE7" w:rsidP="002627BA">
            <w:pPr>
              <w:spacing w:line="360" w:lineRule="auto"/>
              <w:jc w:val="center"/>
              <w:rPr>
                <w:sz w:val="24"/>
              </w:rPr>
            </w:pPr>
            <w:r w:rsidRPr="002627BA">
              <w:rPr>
                <w:sz w:val="24"/>
              </w:rPr>
              <w:t>392.5</w:t>
            </w:r>
          </w:p>
        </w:tc>
        <w:tc>
          <w:tcPr>
            <w:tcW w:w="2835" w:type="dxa"/>
            <w:tcBorders>
              <w:top w:val="nil"/>
              <w:bottom w:val="nil"/>
            </w:tcBorders>
            <w:noWrap/>
            <w:hideMark/>
          </w:tcPr>
          <w:p w14:paraId="33067D80" w14:textId="77777777" w:rsidR="006D7EE7" w:rsidRPr="002627BA" w:rsidRDefault="006D7EE7" w:rsidP="002627BA">
            <w:pPr>
              <w:spacing w:line="360" w:lineRule="auto"/>
              <w:jc w:val="center"/>
              <w:rPr>
                <w:sz w:val="24"/>
              </w:rPr>
            </w:pPr>
            <w:r w:rsidRPr="002627BA">
              <w:rPr>
                <w:sz w:val="24"/>
              </w:rPr>
              <w:t>-4.66257</w:t>
            </w:r>
          </w:p>
        </w:tc>
      </w:tr>
      <w:tr w:rsidR="006D7EE7" w:rsidRPr="002627BA" w14:paraId="7E03D7B9" w14:textId="77777777" w:rsidTr="008834E2">
        <w:trPr>
          <w:trHeight w:val="285"/>
        </w:trPr>
        <w:tc>
          <w:tcPr>
            <w:tcW w:w="3256" w:type="dxa"/>
            <w:vMerge/>
          </w:tcPr>
          <w:p w14:paraId="544DE84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BD4C52F" w14:textId="77777777" w:rsidR="006D7EE7" w:rsidRPr="002627BA" w:rsidRDefault="006D7EE7" w:rsidP="002627BA">
            <w:pPr>
              <w:spacing w:line="360" w:lineRule="auto"/>
              <w:jc w:val="center"/>
              <w:rPr>
                <w:sz w:val="24"/>
              </w:rPr>
            </w:pPr>
            <w:r w:rsidRPr="002627BA">
              <w:rPr>
                <w:sz w:val="24"/>
              </w:rPr>
              <w:t>397.5</w:t>
            </w:r>
          </w:p>
        </w:tc>
        <w:tc>
          <w:tcPr>
            <w:tcW w:w="2835" w:type="dxa"/>
            <w:tcBorders>
              <w:top w:val="nil"/>
              <w:bottom w:val="nil"/>
            </w:tcBorders>
            <w:noWrap/>
            <w:hideMark/>
          </w:tcPr>
          <w:p w14:paraId="3C9D6A4D" w14:textId="77777777" w:rsidR="006D7EE7" w:rsidRPr="002627BA" w:rsidRDefault="006D7EE7" w:rsidP="002627BA">
            <w:pPr>
              <w:spacing w:line="360" w:lineRule="auto"/>
              <w:jc w:val="center"/>
              <w:rPr>
                <w:sz w:val="24"/>
              </w:rPr>
            </w:pPr>
            <w:r w:rsidRPr="002627BA">
              <w:rPr>
                <w:sz w:val="24"/>
              </w:rPr>
              <w:t>-4.59811</w:t>
            </w:r>
          </w:p>
        </w:tc>
      </w:tr>
      <w:tr w:rsidR="006D7EE7" w:rsidRPr="002627BA" w14:paraId="336B27CB" w14:textId="77777777" w:rsidTr="008834E2">
        <w:trPr>
          <w:trHeight w:val="285"/>
        </w:trPr>
        <w:tc>
          <w:tcPr>
            <w:tcW w:w="3256" w:type="dxa"/>
            <w:vMerge/>
          </w:tcPr>
          <w:p w14:paraId="7477C68B" w14:textId="77777777" w:rsidR="006D7EE7" w:rsidRPr="002627BA" w:rsidRDefault="006D7EE7" w:rsidP="002627BA">
            <w:pPr>
              <w:spacing w:line="360" w:lineRule="auto"/>
              <w:jc w:val="center"/>
              <w:rPr>
                <w:sz w:val="24"/>
              </w:rPr>
            </w:pPr>
          </w:p>
        </w:tc>
        <w:tc>
          <w:tcPr>
            <w:tcW w:w="1842" w:type="dxa"/>
            <w:tcBorders>
              <w:top w:val="nil"/>
              <w:bottom w:val="single" w:sz="4" w:space="0" w:color="auto"/>
            </w:tcBorders>
            <w:noWrap/>
            <w:hideMark/>
          </w:tcPr>
          <w:p w14:paraId="3208C9E5" w14:textId="77777777" w:rsidR="006D7EE7" w:rsidRPr="002627BA" w:rsidRDefault="006D7EE7" w:rsidP="002627BA">
            <w:pPr>
              <w:spacing w:line="360" w:lineRule="auto"/>
              <w:jc w:val="center"/>
              <w:rPr>
                <w:sz w:val="24"/>
              </w:rPr>
            </w:pPr>
            <w:r w:rsidRPr="002627BA">
              <w:rPr>
                <w:sz w:val="24"/>
              </w:rPr>
              <w:t>402.5</w:t>
            </w:r>
          </w:p>
        </w:tc>
        <w:tc>
          <w:tcPr>
            <w:tcW w:w="2835" w:type="dxa"/>
            <w:tcBorders>
              <w:top w:val="nil"/>
              <w:bottom w:val="single" w:sz="4" w:space="0" w:color="auto"/>
            </w:tcBorders>
            <w:noWrap/>
            <w:hideMark/>
          </w:tcPr>
          <w:p w14:paraId="1636125D" w14:textId="77777777" w:rsidR="006D7EE7" w:rsidRPr="002627BA" w:rsidRDefault="006D7EE7" w:rsidP="002627BA">
            <w:pPr>
              <w:spacing w:line="360" w:lineRule="auto"/>
              <w:jc w:val="center"/>
              <w:rPr>
                <w:sz w:val="24"/>
              </w:rPr>
            </w:pPr>
            <w:r w:rsidRPr="002627BA">
              <w:rPr>
                <w:sz w:val="24"/>
              </w:rPr>
              <w:t>-4.59069</w:t>
            </w:r>
          </w:p>
        </w:tc>
      </w:tr>
      <w:tr w:rsidR="006D7EE7" w:rsidRPr="002627BA" w14:paraId="033B8268" w14:textId="77777777" w:rsidTr="008834E2">
        <w:trPr>
          <w:trHeight w:val="285"/>
        </w:trPr>
        <w:tc>
          <w:tcPr>
            <w:tcW w:w="3256" w:type="dxa"/>
            <w:vMerge w:val="restart"/>
          </w:tcPr>
          <w:p w14:paraId="30E25E74" w14:textId="77777777" w:rsidR="006D7EE7" w:rsidRPr="002627BA" w:rsidRDefault="006D7EE7" w:rsidP="002627BA">
            <w:pPr>
              <w:spacing w:line="360" w:lineRule="auto"/>
              <w:jc w:val="center"/>
              <w:rPr>
                <w:sz w:val="24"/>
              </w:rPr>
            </w:pPr>
            <w:r w:rsidRPr="002627BA">
              <w:rPr>
                <w:sz w:val="24"/>
              </w:rPr>
              <w:t>SZK06~09</w:t>
            </w:r>
          </w:p>
          <w:p w14:paraId="774E5B75" w14:textId="77777777" w:rsidR="006D7EE7" w:rsidRPr="002627BA" w:rsidRDefault="006D7EE7" w:rsidP="002627BA">
            <w:pPr>
              <w:spacing w:line="360" w:lineRule="auto"/>
              <w:jc w:val="center"/>
              <w:rPr>
                <w:sz w:val="24"/>
              </w:rPr>
            </w:pPr>
            <w:r w:rsidRPr="002627BA">
              <w:rPr>
                <w:sz w:val="24"/>
              </w:rPr>
              <w:t>Burial depth is 100m</w:t>
            </w:r>
          </w:p>
          <w:p w14:paraId="1417971C" w14:textId="77777777" w:rsidR="006D7EE7" w:rsidRPr="002627BA" w:rsidRDefault="006D7EE7" w:rsidP="002627BA">
            <w:pPr>
              <w:spacing w:line="360" w:lineRule="auto"/>
              <w:jc w:val="center"/>
              <w:rPr>
                <w:sz w:val="24"/>
              </w:rPr>
            </w:pPr>
            <w:r w:rsidRPr="002627BA">
              <w:rPr>
                <w:sz w:val="24"/>
              </w:rPr>
              <w:t xml:space="preserve">Main lithology </w:t>
            </w:r>
            <w:proofErr w:type="gramStart"/>
            <w:r w:rsidRPr="002627BA">
              <w:rPr>
                <w:sz w:val="24"/>
              </w:rPr>
              <w:t>are</w:t>
            </w:r>
            <w:proofErr w:type="gramEnd"/>
            <w:r w:rsidRPr="002627BA">
              <w:rPr>
                <w:sz w:val="24"/>
              </w:rPr>
              <w:t xml:space="preserve"> sandstone, argillaceous siltstone, mudstone/ without fault </w:t>
            </w:r>
            <w:r w:rsidRPr="002627BA">
              <w:rPr>
                <w:sz w:val="24"/>
              </w:rPr>
              <w:lastRenderedPageBreak/>
              <w:t>crossing</w:t>
            </w:r>
          </w:p>
        </w:tc>
        <w:tc>
          <w:tcPr>
            <w:tcW w:w="1842" w:type="dxa"/>
            <w:tcBorders>
              <w:bottom w:val="nil"/>
            </w:tcBorders>
            <w:noWrap/>
            <w:hideMark/>
          </w:tcPr>
          <w:p w14:paraId="680CCD88" w14:textId="77777777" w:rsidR="006D7EE7" w:rsidRPr="002627BA" w:rsidRDefault="006D7EE7" w:rsidP="002627BA">
            <w:pPr>
              <w:spacing w:line="360" w:lineRule="auto"/>
              <w:jc w:val="center"/>
              <w:rPr>
                <w:sz w:val="24"/>
              </w:rPr>
            </w:pPr>
            <w:r w:rsidRPr="002627BA">
              <w:rPr>
                <w:sz w:val="24"/>
              </w:rPr>
              <w:lastRenderedPageBreak/>
              <w:t>7</w:t>
            </w:r>
          </w:p>
        </w:tc>
        <w:tc>
          <w:tcPr>
            <w:tcW w:w="2835" w:type="dxa"/>
            <w:tcBorders>
              <w:bottom w:val="nil"/>
            </w:tcBorders>
            <w:noWrap/>
            <w:hideMark/>
          </w:tcPr>
          <w:p w14:paraId="4E35DBBB" w14:textId="77777777" w:rsidR="006D7EE7" w:rsidRPr="002627BA" w:rsidRDefault="006D7EE7" w:rsidP="002627BA">
            <w:pPr>
              <w:spacing w:line="360" w:lineRule="auto"/>
              <w:jc w:val="center"/>
              <w:rPr>
                <w:sz w:val="24"/>
              </w:rPr>
            </w:pPr>
            <w:r w:rsidRPr="002627BA">
              <w:rPr>
                <w:sz w:val="24"/>
              </w:rPr>
              <w:t>-5.29581</w:t>
            </w:r>
          </w:p>
        </w:tc>
      </w:tr>
      <w:tr w:rsidR="006D7EE7" w:rsidRPr="002627BA" w14:paraId="453A4B52" w14:textId="77777777" w:rsidTr="008834E2">
        <w:trPr>
          <w:trHeight w:val="285"/>
        </w:trPr>
        <w:tc>
          <w:tcPr>
            <w:tcW w:w="3256" w:type="dxa"/>
            <w:vMerge/>
          </w:tcPr>
          <w:p w14:paraId="1D0691B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01113B1" w14:textId="77777777" w:rsidR="006D7EE7" w:rsidRPr="002627BA" w:rsidRDefault="006D7EE7" w:rsidP="002627BA">
            <w:pPr>
              <w:spacing w:line="360" w:lineRule="auto"/>
              <w:jc w:val="center"/>
              <w:rPr>
                <w:sz w:val="24"/>
              </w:rPr>
            </w:pPr>
            <w:r w:rsidRPr="002627BA">
              <w:rPr>
                <w:sz w:val="24"/>
              </w:rPr>
              <w:t>9.5</w:t>
            </w:r>
          </w:p>
        </w:tc>
        <w:tc>
          <w:tcPr>
            <w:tcW w:w="2835" w:type="dxa"/>
            <w:tcBorders>
              <w:top w:val="nil"/>
              <w:bottom w:val="nil"/>
            </w:tcBorders>
            <w:noWrap/>
            <w:hideMark/>
          </w:tcPr>
          <w:p w14:paraId="4A2D4198" w14:textId="77777777" w:rsidR="006D7EE7" w:rsidRPr="002627BA" w:rsidRDefault="006D7EE7" w:rsidP="002627BA">
            <w:pPr>
              <w:spacing w:line="360" w:lineRule="auto"/>
              <w:jc w:val="center"/>
              <w:rPr>
                <w:sz w:val="24"/>
              </w:rPr>
            </w:pPr>
            <w:r w:rsidRPr="002627BA">
              <w:rPr>
                <w:sz w:val="24"/>
              </w:rPr>
              <w:t>-5.04928</w:t>
            </w:r>
          </w:p>
        </w:tc>
      </w:tr>
      <w:tr w:rsidR="006D7EE7" w:rsidRPr="002627BA" w14:paraId="5A6DEA41" w14:textId="77777777" w:rsidTr="008834E2">
        <w:trPr>
          <w:trHeight w:val="285"/>
        </w:trPr>
        <w:tc>
          <w:tcPr>
            <w:tcW w:w="3256" w:type="dxa"/>
            <w:vMerge/>
          </w:tcPr>
          <w:p w14:paraId="6868603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740904D" w14:textId="77777777" w:rsidR="006D7EE7" w:rsidRPr="002627BA" w:rsidRDefault="006D7EE7" w:rsidP="002627BA">
            <w:pPr>
              <w:spacing w:line="360" w:lineRule="auto"/>
              <w:jc w:val="center"/>
              <w:rPr>
                <w:sz w:val="24"/>
              </w:rPr>
            </w:pPr>
            <w:r w:rsidRPr="002627BA">
              <w:rPr>
                <w:sz w:val="24"/>
              </w:rPr>
              <w:t>14</w:t>
            </w:r>
          </w:p>
        </w:tc>
        <w:tc>
          <w:tcPr>
            <w:tcW w:w="2835" w:type="dxa"/>
            <w:tcBorders>
              <w:top w:val="nil"/>
              <w:bottom w:val="nil"/>
            </w:tcBorders>
            <w:noWrap/>
            <w:hideMark/>
          </w:tcPr>
          <w:p w14:paraId="52EC9DC8" w14:textId="77777777" w:rsidR="006D7EE7" w:rsidRPr="002627BA" w:rsidRDefault="006D7EE7" w:rsidP="002627BA">
            <w:pPr>
              <w:spacing w:line="360" w:lineRule="auto"/>
              <w:jc w:val="center"/>
              <w:rPr>
                <w:sz w:val="24"/>
              </w:rPr>
            </w:pPr>
            <w:r w:rsidRPr="002627BA">
              <w:rPr>
                <w:sz w:val="24"/>
              </w:rPr>
              <w:t>-5.04048</w:t>
            </w:r>
          </w:p>
        </w:tc>
      </w:tr>
      <w:tr w:rsidR="006D7EE7" w:rsidRPr="002627BA" w14:paraId="587A5613" w14:textId="77777777" w:rsidTr="008834E2">
        <w:trPr>
          <w:trHeight w:val="285"/>
        </w:trPr>
        <w:tc>
          <w:tcPr>
            <w:tcW w:w="3256" w:type="dxa"/>
            <w:vMerge/>
          </w:tcPr>
          <w:p w14:paraId="45C0AF5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C13230E" w14:textId="77777777" w:rsidR="006D7EE7" w:rsidRPr="002627BA" w:rsidRDefault="006D7EE7" w:rsidP="002627BA">
            <w:pPr>
              <w:spacing w:line="360" w:lineRule="auto"/>
              <w:jc w:val="center"/>
              <w:rPr>
                <w:sz w:val="24"/>
              </w:rPr>
            </w:pPr>
            <w:r w:rsidRPr="002627BA">
              <w:rPr>
                <w:sz w:val="24"/>
              </w:rPr>
              <w:t>17.5</w:t>
            </w:r>
          </w:p>
        </w:tc>
        <w:tc>
          <w:tcPr>
            <w:tcW w:w="2835" w:type="dxa"/>
            <w:tcBorders>
              <w:top w:val="nil"/>
              <w:bottom w:val="nil"/>
            </w:tcBorders>
            <w:noWrap/>
            <w:hideMark/>
          </w:tcPr>
          <w:p w14:paraId="55347506" w14:textId="77777777" w:rsidR="006D7EE7" w:rsidRPr="002627BA" w:rsidRDefault="006D7EE7" w:rsidP="002627BA">
            <w:pPr>
              <w:spacing w:line="360" w:lineRule="auto"/>
              <w:jc w:val="center"/>
              <w:rPr>
                <w:sz w:val="24"/>
              </w:rPr>
            </w:pPr>
            <w:r w:rsidRPr="002627BA">
              <w:rPr>
                <w:sz w:val="24"/>
              </w:rPr>
              <w:t>-5.13616</w:t>
            </w:r>
          </w:p>
        </w:tc>
      </w:tr>
      <w:tr w:rsidR="006D7EE7" w:rsidRPr="002627BA" w14:paraId="6DF8CD77" w14:textId="77777777" w:rsidTr="008834E2">
        <w:trPr>
          <w:trHeight w:val="285"/>
        </w:trPr>
        <w:tc>
          <w:tcPr>
            <w:tcW w:w="3256" w:type="dxa"/>
            <w:vMerge/>
          </w:tcPr>
          <w:p w14:paraId="6844EA2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6D78614" w14:textId="77777777" w:rsidR="006D7EE7" w:rsidRPr="002627BA" w:rsidRDefault="006D7EE7" w:rsidP="002627BA">
            <w:pPr>
              <w:spacing w:line="360" w:lineRule="auto"/>
              <w:jc w:val="center"/>
              <w:rPr>
                <w:sz w:val="24"/>
              </w:rPr>
            </w:pPr>
            <w:r w:rsidRPr="002627BA">
              <w:rPr>
                <w:sz w:val="24"/>
              </w:rPr>
              <w:t>20</w:t>
            </w:r>
          </w:p>
        </w:tc>
        <w:tc>
          <w:tcPr>
            <w:tcW w:w="2835" w:type="dxa"/>
            <w:tcBorders>
              <w:top w:val="nil"/>
              <w:bottom w:val="nil"/>
            </w:tcBorders>
            <w:noWrap/>
            <w:hideMark/>
          </w:tcPr>
          <w:p w14:paraId="053F71AE" w14:textId="77777777" w:rsidR="006D7EE7" w:rsidRPr="002627BA" w:rsidRDefault="006D7EE7" w:rsidP="002627BA">
            <w:pPr>
              <w:spacing w:line="360" w:lineRule="auto"/>
              <w:jc w:val="center"/>
              <w:rPr>
                <w:sz w:val="24"/>
              </w:rPr>
            </w:pPr>
            <w:r w:rsidRPr="002627BA">
              <w:rPr>
                <w:sz w:val="24"/>
              </w:rPr>
              <w:t>-4.928</w:t>
            </w:r>
          </w:p>
        </w:tc>
      </w:tr>
      <w:tr w:rsidR="006D7EE7" w:rsidRPr="002627BA" w14:paraId="1BC86786" w14:textId="77777777" w:rsidTr="008834E2">
        <w:trPr>
          <w:trHeight w:val="285"/>
        </w:trPr>
        <w:tc>
          <w:tcPr>
            <w:tcW w:w="3256" w:type="dxa"/>
            <w:vMerge/>
          </w:tcPr>
          <w:p w14:paraId="7CEF435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1F75D37" w14:textId="77777777" w:rsidR="006D7EE7" w:rsidRPr="002627BA" w:rsidRDefault="006D7EE7" w:rsidP="002627BA">
            <w:pPr>
              <w:spacing w:line="360" w:lineRule="auto"/>
              <w:jc w:val="center"/>
              <w:rPr>
                <w:sz w:val="24"/>
              </w:rPr>
            </w:pPr>
            <w:r w:rsidRPr="002627BA">
              <w:rPr>
                <w:sz w:val="24"/>
              </w:rPr>
              <w:t>22</w:t>
            </w:r>
          </w:p>
        </w:tc>
        <w:tc>
          <w:tcPr>
            <w:tcW w:w="2835" w:type="dxa"/>
            <w:tcBorders>
              <w:top w:val="nil"/>
              <w:bottom w:val="nil"/>
            </w:tcBorders>
            <w:noWrap/>
            <w:hideMark/>
          </w:tcPr>
          <w:p w14:paraId="09BFBD28" w14:textId="77777777" w:rsidR="006D7EE7" w:rsidRPr="002627BA" w:rsidRDefault="006D7EE7" w:rsidP="002627BA">
            <w:pPr>
              <w:spacing w:line="360" w:lineRule="auto"/>
              <w:jc w:val="center"/>
              <w:rPr>
                <w:sz w:val="24"/>
              </w:rPr>
            </w:pPr>
            <w:r w:rsidRPr="002627BA">
              <w:rPr>
                <w:sz w:val="24"/>
              </w:rPr>
              <w:t>-4.79418</w:t>
            </w:r>
          </w:p>
        </w:tc>
      </w:tr>
      <w:tr w:rsidR="006D7EE7" w:rsidRPr="002627BA" w14:paraId="0195C96D" w14:textId="77777777" w:rsidTr="008834E2">
        <w:trPr>
          <w:trHeight w:val="285"/>
        </w:trPr>
        <w:tc>
          <w:tcPr>
            <w:tcW w:w="3256" w:type="dxa"/>
            <w:vMerge/>
          </w:tcPr>
          <w:p w14:paraId="72384EC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533AB81" w14:textId="77777777" w:rsidR="006D7EE7" w:rsidRPr="002627BA" w:rsidRDefault="006D7EE7" w:rsidP="002627BA">
            <w:pPr>
              <w:spacing w:line="360" w:lineRule="auto"/>
              <w:jc w:val="center"/>
              <w:rPr>
                <w:sz w:val="24"/>
              </w:rPr>
            </w:pPr>
            <w:r w:rsidRPr="002627BA">
              <w:rPr>
                <w:sz w:val="24"/>
              </w:rPr>
              <w:t>22.5</w:t>
            </w:r>
          </w:p>
        </w:tc>
        <w:tc>
          <w:tcPr>
            <w:tcW w:w="2835" w:type="dxa"/>
            <w:tcBorders>
              <w:top w:val="nil"/>
              <w:bottom w:val="nil"/>
            </w:tcBorders>
            <w:noWrap/>
            <w:hideMark/>
          </w:tcPr>
          <w:p w14:paraId="5A476FB8" w14:textId="77777777" w:rsidR="006D7EE7" w:rsidRPr="002627BA" w:rsidRDefault="006D7EE7" w:rsidP="002627BA">
            <w:pPr>
              <w:spacing w:line="360" w:lineRule="auto"/>
              <w:jc w:val="center"/>
              <w:rPr>
                <w:sz w:val="24"/>
              </w:rPr>
            </w:pPr>
            <w:r w:rsidRPr="002627BA">
              <w:rPr>
                <w:sz w:val="24"/>
              </w:rPr>
              <w:t>-4.64171</w:t>
            </w:r>
          </w:p>
        </w:tc>
      </w:tr>
      <w:tr w:rsidR="006D7EE7" w:rsidRPr="002627BA" w14:paraId="407A5FC0" w14:textId="77777777" w:rsidTr="008834E2">
        <w:trPr>
          <w:trHeight w:val="285"/>
        </w:trPr>
        <w:tc>
          <w:tcPr>
            <w:tcW w:w="3256" w:type="dxa"/>
            <w:vMerge/>
          </w:tcPr>
          <w:p w14:paraId="6A5D1D6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13F0611" w14:textId="77777777" w:rsidR="006D7EE7" w:rsidRPr="002627BA" w:rsidRDefault="006D7EE7" w:rsidP="002627BA">
            <w:pPr>
              <w:spacing w:line="360" w:lineRule="auto"/>
              <w:jc w:val="center"/>
              <w:rPr>
                <w:sz w:val="24"/>
              </w:rPr>
            </w:pPr>
            <w:r w:rsidRPr="002627BA">
              <w:rPr>
                <w:sz w:val="24"/>
              </w:rPr>
              <w:t>25</w:t>
            </w:r>
          </w:p>
        </w:tc>
        <w:tc>
          <w:tcPr>
            <w:tcW w:w="2835" w:type="dxa"/>
            <w:tcBorders>
              <w:top w:val="nil"/>
              <w:bottom w:val="nil"/>
            </w:tcBorders>
            <w:noWrap/>
            <w:hideMark/>
          </w:tcPr>
          <w:p w14:paraId="39D877D8" w14:textId="77777777" w:rsidR="006D7EE7" w:rsidRPr="002627BA" w:rsidRDefault="006D7EE7" w:rsidP="002627BA">
            <w:pPr>
              <w:spacing w:line="360" w:lineRule="auto"/>
              <w:jc w:val="center"/>
              <w:rPr>
                <w:sz w:val="24"/>
              </w:rPr>
            </w:pPr>
            <w:r w:rsidRPr="002627BA">
              <w:rPr>
                <w:sz w:val="24"/>
              </w:rPr>
              <w:t>-4.66114</w:t>
            </w:r>
          </w:p>
        </w:tc>
      </w:tr>
      <w:tr w:rsidR="006D7EE7" w:rsidRPr="002627BA" w14:paraId="4015A7E4" w14:textId="77777777" w:rsidTr="008834E2">
        <w:trPr>
          <w:trHeight w:val="285"/>
        </w:trPr>
        <w:tc>
          <w:tcPr>
            <w:tcW w:w="3256" w:type="dxa"/>
            <w:vMerge/>
          </w:tcPr>
          <w:p w14:paraId="31B8312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2417371" w14:textId="77777777" w:rsidR="006D7EE7" w:rsidRPr="002627BA" w:rsidRDefault="006D7EE7" w:rsidP="002627BA">
            <w:pPr>
              <w:spacing w:line="360" w:lineRule="auto"/>
              <w:jc w:val="center"/>
              <w:rPr>
                <w:sz w:val="24"/>
              </w:rPr>
            </w:pPr>
            <w:r w:rsidRPr="002627BA">
              <w:rPr>
                <w:sz w:val="24"/>
              </w:rPr>
              <w:t>27.5</w:t>
            </w:r>
          </w:p>
        </w:tc>
        <w:tc>
          <w:tcPr>
            <w:tcW w:w="2835" w:type="dxa"/>
            <w:tcBorders>
              <w:top w:val="nil"/>
              <w:bottom w:val="nil"/>
            </w:tcBorders>
            <w:noWrap/>
            <w:hideMark/>
          </w:tcPr>
          <w:p w14:paraId="23F66F39" w14:textId="77777777" w:rsidR="006D7EE7" w:rsidRPr="002627BA" w:rsidRDefault="006D7EE7" w:rsidP="002627BA">
            <w:pPr>
              <w:spacing w:line="360" w:lineRule="auto"/>
              <w:jc w:val="center"/>
              <w:rPr>
                <w:sz w:val="24"/>
              </w:rPr>
            </w:pPr>
            <w:r w:rsidRPr="002627BA">
              <w:rPr>
                <w:sz w:val="24"/>
              </w:rPr>
              <w:t>-4.72096</w:t>
            </w:r>
          </w:p>
        </w:tc>
      </w:tr>
      <w:tr w:rsidR="006D7EE7" w:rsidRPr="002627BA" w14:paraId="119CD621" w14:textId="77777777" w:rsidTr="008834E2">
        <w:trPr>
          <w:trHeight w:val="285"/>
        </w:trPr>
        <w:tc>
          <w:tcPr>
            <w:tcW w:w="3256" w:type="dxa"/>
            <w:vMerge/>
          </w:tcPr>
          <w:p w14:paraId="19D6999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8CE0AF1" w14:textId="77777777" w:rsidR="006D7EE7" w:rsidRPr="002627BA" w:rsidRDefault="006D7EE7" w:rsidP="002627BA">
            <w:pPr>
              <w:spacing w:line="360" w:lineRule="auto"/>
              <w:jc w:val="center"/>
              <w:rPr>
                <w:sz w:val="24"/>
              </w:rPr>
            </w:pPr>
            <w:r w:rsidRPr="002627BA">
              <w:rPr>
                <w:sz w:val="24"/>
              </w:rPr>
              <w:t>27.5</w:t>
            </w:r>
          </w:p>
        </w:tc>
        <w:tc>
          <w:tcPr>
            <w:tcW w:w="2835" w:type="dxa"/>
            <w:tcBorders>
              <w:top w:val="nil"/>
              <w:bottom w:val="nil"/>
            </w:tcBorders>
            <w:noWrap/>
            <w:hideMark/>
          </w:tcPr>
          <w:p w14:paraId="7386B363" w14:textId="77777777" w:rsidR="006D7EE7" w:rsidRPr="002627BA" w:rsidRDefault="006D7EE7" w:rsidP="002627BA">
            <w:pPr>
              <w:spacing w:line="360" w:lineRule="auto"/>
              <w:jc w:val="center"/>
              <w:rPr>
                <w:sz w:val="24"/>
              </w:rPr>
            </w:pPr>
            <w:r w:rsidRPr="002627BA">
              <w:rPr>
                <w:sz w:val="24"/>
              </w:rPr>
              <w:t>-4.86707</w:t>
            </w:r>
          </w:p>
        </w:tc>
      </w:tr>
      <w:tr w:rsidR="006D7EE7" w:rsidRPr="002627BA" w14:paraId="757E6751" w14:textId="77777777" w:rsidTr="008834E2">
        <w:trPr>
          <w:trHeight w:val="285"/>
        </w:trPr>
        <w:tc>
          <w:tcPr>
            <w:tcW w:w="3256" w:type="dxa"/>
            <w:vMerge/>
          </w:tcPr>
          <w:p w14:paraId="48CF588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583F0C8" w14:textId="77777777" w:rsidR="006D7EE7" w:rsidRPr="002627BA" w:rsidRDefault="006D7EE7" w:rsidP="002627BA">
            <w:pPr>
              <w:spacing w:line="360" w:lineRule="auto"/>
              <w:jc w:val="center"/>
              <w:rPr>
                <w:sz w:val="24"/>
              </w:rPr>
            </w:pPr>
            <w:r w:rsidRPr="002627BA">
              <w:rPr>
                <w:sz w:val="24"/>
              </w:rPr>
              <w:t>30</w:t>
            </w:r>
          </w:p>
        </w:tc>
        <w:tc>
          <w:tcPr>
            <w:tcW w:w="2835" w:type="dxa"/>
            <w:tcBorders>
              <w:top w:val="nil"/>
              <w:bottom w:val="nil"/>
            </w:tcBorders>
            <w:noWrap/>
            <w:hideMark/>
          </w:tcPr>
          <w:p w14:paraId="41B91C45" w14:textId="77777777" w:rsidR="006D7EE7" w:rsidRPr="002627BA" w:rsidRDefault="006D7EE7" w:rsidP="002627BA">
            <w:pPr>
              <w:spacing w:line="360" w:lineRule="auto"/>
              <w:jc w:val="center"/>
              <w:rPr>
                <w:sz w:val="24"/>
              </w:rPr>
            </w:pPr>
            <w:r w:rsidRPr="002627BA">
              <w:rPr>
                <w:sz w:val="24"/>
              </w:rPr>
              <w:t>-4.75934</w:t>
            </w:r>
          </w:p>
        </w:tc>
      </w:tr>
      <w:tr w:rsidR="006D7EE7" w:rsidRPr="002627BA" w14:paraId="3C7ADA49" w14:textId="77777777" w:rsidTr="008834E2">
        <w:trPr>
          <w:trHeight w:val="285"/>
        </w:trPr>
        <w:tc>
          <w:tcPr>
            <w:tcW w:w="3256" w:type="dxa"/>
            <w:vMerge/>
          </w:tcPr>
          <w:p w14:paraId="0D4E8FF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9F645E9" w14:textId="77777777" w:rsidR="006D7EE7" w:rsidRPr="002627BA" w:rsidRDefault="006D7EE7" w:rsidP="002627BA">
            <w:pPr>
              <w:spacing w:line="360" w:lineRule="auto"/>
              <w:jc w:val="center"/>
              <w:rPr>
                <w:sz w:val="24"/>
              </w:rPr>
            </w:pPr>
            <w:r w:rsidRPr="002627BA">
              <w:rPr>
                <w:sz w:val="24"/>
              </w:rPr>
              <w:t>30</w:t>
            </w:r>
          </w:p>
        </w:tc>
        <w:tc>
          <w:tcPr>
            <w:tcW w:w="2835" w:type="dxa"/>
            <w:tcBorders>
              <w:top w:val="nil"/>
              <w:bottom w:val="nil"/>
            </w:tcBorders>
            <w:noWrap/>
            <w:hideMark/>
          </w:tcPr>
          <w:p w14:paraId="17E4B830" w14:textId="77777777" w:rsidR="006D7EE7" w:rsidRPr="002627BA" w:rsidRDefault="006D7EE7" w:rsidP="002627BA">
            <w:pPr>
              <w:spacing w:line="360" w:lineRule="auto"/>
              <w:jc w:val="center"/>
              <w:rPr>
                <w:sz w:val="24"/>
              </w:rPr>
            </w:pPr>
            <w:r w:rsidRPr="002627BA">
              <w:rPr>
                <w:sz w:val="24"/>
              </w:rPr>
              <w:t>-4.91892</w:t>
            </w:r>
          </w:p>
        </w:tc>
      </w:tr>
      <w:tr w:rsidR="006D7EE7" w:rsidRPr="002627BA" w14:paraId="0B147863" w14:textId="77777777" w:rsidTr="008834E2">
        <w:trPr>
          <w:trHeight w:val="285"/>
        </w:trPr>
        <w:tc>
          <w:tcPr>
            <w:tcW w:w="3256" w:type="dxa"/>
            <w:vMerge/>
          </w:tcPr>
          <w:p w14:paraId="5014FBF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013C7BD" w14:textId="77777777" w:rsidR="006D7EE7" w:rsidRPr="002627BA" w:rsidRDefault="006D7EE7" w:rsidP="002627BA">
            <w:pPr>
              <w:spacing w:line="360" w:lineRule="auto"/>
              <w:jc w:val="center"/>
              <w:rPr>
                <w:sz w:val="24"/>
              </w:rPr>
            </w:pPr>
            <w:r w:rsidRPr="002627BA">
              <w:rPr>
                <w:sz w:val="24"/>
              </w:rPr>
              <w:t>32.5</w:t>
            </w:r>
          </w:p>
        </w:tc>
        <w:tc>
          <w:tcPr>
            <w:tcW w:w="2835" w:type="dxa"/>
            <w:tcBorders>
              <w:top w:val="nil"/>
              <w:bottom w:val="nil"/>
            </w:tcBorders>
            <w:noWrap/>
            <w:hideMark/>
          </w:tcPr>
          <w:p w14:paraId="21E28BA8" w14:textId="77777777" w:rsidR="006D7EE7" w:rsidRPr="002627BA" w:rsidRDefault="006D7EE7" w:rsidP="002627BA">
            <w:pPr>
              <w:spacing w:line="360" w:lineRule="auto"/>
              <w:jc w:val="center"/>
              <w:rPr>
                <w:sz w:val="24"/>
              </w:rPr>
            </w:pPr>
            <w:r w:rsidRPr="002627BA">
              <w:rPr>
                <w:sz w:val="24"/>
              </w:rPr>
              <w:t>-4.70652</w:t>
            </w:r>
          </w:p>
        </w:tc>
      </w:tr>
      <w:tr w:rsidR="006D7EE7" w:rsidRPr="002627BA" w14:paraId="583AE456" w14:textId="77777777" w:rsidTr="008834E2">
        <w:trPr>
          <w:trHeight w:val="285"/>
        </w:trPr>
        <w:tc>
          <w:tcPr>
            <w:tcW w:w="3256" w:type="dxa"/>
            <w:vMerge/>
          </w:tcPr>
          <w:p w14:paraId="2B5B24F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2A5D7A4" w14:textId="77777777" w:rsidR="006D7EE7" w:rsidRPr="002627BA" w:rsidRDefault="006D7EE7" w:rsidP="002627BA">
            <w:pPr>
              <w:spacing w:line="360" w:lineRule="auto"/>
              <w:jc w:val="center"/>
              <w:rPr>
                <w:sz w:val="24"/>
              </w:rPr>
            </w:pPr>
            <w:r w:rsidRPr="002627BA">
              <w:rPr>
                <w:sz w:val="24"/>
              </w:rPr>
              <w:t>32.5</w:t>
            </w:r>
          </w:p>
        </w:tc>
        <w:tc>
          <w:tcPr>
            <w:tcW w:w="2835" w:type="dxa"/>
            <w:tcBorders>
              <w:top w:val="nil"/>
              <w:bottom w:val="nil"/>
            </w:tcBorders>
            <w:noWrap/>
            <w:hideMark/>
          </w:tcPr>
          <w:p w14:paraId="0F4EAC76" w14:textId="77777777" w:rsidR="006D7EE7" w:rsidRPr="002627BA" w:rsidRDefault="006D7EE7" w:rsidP="002627BA">
            <w:pPr>
              <w:spacing w:line="360" w:lineRule="auto"/>
              <w:jc w:val="center"/>
              <w:rPr>
                <w:sz w:val="24"/>
              </w:rPr>
            </w:pPr>
            <w:r w:rsidRPr="002627BA">
              <w:rPr>
                <w:sz w:val="24"/>
              </w:rPr>
              <w:t>-4.87494</w:t>
            </w:r>
          </w:p>
        </w:tc>
      </w:tr>
      <w:tr w:rsidR="006D7EE7" w:rsidRPr="002627BA" w14:paraId="211C8A10" w14:textId="77777777" w:rsidTr="008834E2">
        <w:trPr>
          <w:trHeight w:val="285"/>
        </w:trPr>
        <w:tc>
          <w:tcPr>
            <w:tcW w:w="3256" w:type="dxa"/>
            <w:vMerge/>
          </w:tcPr>
          <w:p w14:paraId="66569D4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3DD2F39" w14:textId="77777777" w:rsidR="006D7EE7" w:rsidRPr="002627BA" w:rsidRDefault="006D7EE7" w:rsidP="002627BA">
            <w:pPr>
              <w:spacing w:line="360" w:lineRule="auto"/>
              <w:jc w:val="center"/>
              <w:rPr>
                <w:sz w:val="24"/>
              </w:rPr>
            </w:pPr>
            <w:r w:rsidRPr="002627BA">
              <w:rPr>
                <w:sz w:val="24"/>
              </w:rPr>
              <w:t>35</w:t>
            </w:r>
          </w:p>
        </w:tc>
        <w:tc>
          <w:tcPr>
            <w:tcW w:w="2835" w:type="dxa"/>
            <w:tcBorders>
              <w:top w:val="nil"/>
              <w:bottom w:val="nil"/>
            </w:tcBorders>
            <w:noWrap/>
            <w:hideMark/>
          </w:tcPr>
          <w:p w14:paraId="7769638A" w14:textId="77777777" w:rsidR="006D7EE7" w:rsidRPr="002627BA" w:rsidRDefault="006D7EE7" w:rsidP="002627BA">
            <w:pPr>
              <w:spacing w:line="360" w:lineRule="auto"/>
              <w:jc w:val="center"/>
              <w:rPr>
                <w:sz w:val="24"/>
              </w:rPr>
            </w:pPr>
            <w:r w:rsidRPr="002627BA">
              <w:rPr>
                <w:sz w:val="24"/>
              </w:rPr>
              <w:t>-4.70926</w:t>
            </w:r>
          </w:p>
        </w:tc>
      </w:tr>
      <w:tr w:rsidR="006D7EE7" w:rsidRPr="002627BA" w14:paraId="2B96F9CC" w14:textId="77777777" w:rsidTr="008834E2">
        <w:trPr>
          <w:trHeight w:val="285"/>
        </w:trPr>
        <w:tc>
          <w:tcPr>
            <w:tcW w:w="3256" w:type="dxa"/>
            <w:vMerge/>
          </w:tcPr>
          <w:p w14:paraId="5EE9551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8712B11" w14:textId="77777777" w:rsidR="006D7EE7" w:rsidRPr="002627BA" w:rsidRDefault="006D7EE7" w:rsidP="002627BA">
            <w:pPr>
              <w:spacing w:line="360" w:lineRule="auto"/>
              <w:jc w:val="center"/>
              <w:rPr>
                <w:sz w:val="24"/>
              </w:rPr>
            </w:pPr>
            <w:r w:rsidRPr="002627BA">
              <w:rPr>
                <w:sz w:val="24"/>
              </w:rPr>
              <w:t>35</w:t>
            </w:r>
          </w:p>
        </w:tc>
        <w:tc>
          <w:tcPr>
            <w:tcW w:w="2835" w:type="dxa"/>
            <w:tcBorders>
              <w:top w:val="nil"/>
              <w:bottom w:val="nil"/>
            </w:tcBorders>
            <w:noWrap/>
            <w:hideMark/>
          </w:tcPr>
          <w:p w14:paraId="688E065D" w14:textId="77777777" w:rsidR="006D7EE7" w:rsidRPr="002627BA" w:rsidRDefault="006D7EE7" w:rsidP="002627BA">
            <w:pPr>
              <w:spacing w:line="360" w:lineRule="auto"/>
              <w:jc w:val="center"/>
              <w:rPr>
                <w:sz w:val="24"/>
              </w:rPr>
            </w:pPr>
            <w:r w:rsidRPr="002627BA">
              <w:rPr>
                <w:sz w:val="24"/>
              </w:rPr>
              <w:t>-4.67686</w:t>
            </w:r>
          </w:p>
        </w:tc>
      </w:tr>
      <w:tr w:rsidR="006D7EE7" w:rsidRPr="002627BA" w14:paraId="786E3E05" w14:textId="77777777" w:rsidTr="008834E2">
        <w:trPr>
          <w:trHeight w:val="285"/>
        </w:trPr>
        <w:tc>
          <w:tcPr>
            <w:tcW w:w="3256" w:type="dxa"/>
            <w:vMerge/>
          </w:tcPr>
          <w:p w14:paraId="59F9E30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2881854" w14:textId="77777777" w:rsidR="006D7EE7" w:rsidRPr="002627BA" w:rsidRDefault="006D7EE7" w:rsidP="002627BA">
            <w:pPr>
              <w:spacing w:line="360" w:lineRule="auto"/>
              <w:jc w:val="center"/>
              <w:rPr>
                <w:sz w:val="24"/>
              </w:rPr>
            </w:pPr>
            <w:r w:rsidRPr="002627BA">
              <w:rPr>
                <w:sz w:val="24"/>
              </w:rPr>
              <w:t>37.5</w:t>
            </w:r>
          </w:p>
        </w:tc>
        <w:tc>
          <w:tcPr>
            <w:tcW w:w="2835" w:type="dxa"/>
            <w:tcBorders>
              <w:top w:val="nil"/>
              <w:bottom w:val="nil"/>
            </w:tcBorders>
            <w:noWrap/>
            <w:hideMark/>
          </w:tcPr>
          <w:p w14:paraId="1A1A279C" w14:textId="77777777" w:rsidR="006D7EE7" w:rsidRPr="002627BA" w:rsidRDefault="006D7EE7" w:rsidP="002627BA">
            <w:pPr>
              <w:spacing w:line="360" w:lineRule="auto"/>
              <w:jc w:val="center"/>
              <w:rPr>
                <w:sz w:val="24"/>
              </w:rPr>
            </w:pPr>
            <w:r w:rsidRPr="002627BA">
              <w:rPr>
                <w:sz w:val="24"/>
              </w:rPr>
              <w:t>-4.75529</w:t>
            </w:r>
          </w:p>
        </w:tc>
      </w:tr>
      <w:tr w:rsidR="006D7EE7" w:rsidRPr="002627BA" w14:paraId="6057F213" w14:textId="77777777" w:rsidTr="008834E2">
        <w:trPr>
          <w:trHeight w:val="285"/>
        </w:trPr>
        <w:tc>
          <w:tcPr>
            <w:tcW w:w="3256" w:type="dxa"/>
            <w:vMerge/>
          </w:tcPr>
          <w:p w14:paraId="384E486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E3CFB6D" w14:textId="77777777" w:rsidR="006D7EE7" w:rsidRPr="002627BA" w:rsidRDefault="006D7EE7" w:rsidP="002627BA">
            <w:pPr>
              <w:spacing w:line="360" w:lineRule="auto"/>
              <w:jc w:val="center"/>
              <w:rPr>
                <w:sz w:val="24"/>
              </w:rPr>
            </w:pPr>
            <w:r w:rsidRPr="002627BA">
              <w:rPr>
                <w:sz w:val="24"/>
              </w:rPr>
              <w:t>37.5</w:t>
            </w:r>
          </w:p>
        </w:tc>
        <w:tc>
          <w:tcPr>
            <w:tcW w:w="2835" w:type="dxa"/>
            <w:tcBorders>
              <w:top w:val="nil"/>
              <w:bottom w:val="nil"/>
            </w:tcBorders>
            <w:noWrap/>
            <w:hideMark/>
          </w:tcPr>
          <w:p w14:paraId="7486542B" w14:textId="77777777" w:rsidR="006D7EE7" w:rsidRPr="002627BA" w:rsidRDefault="006D7EE7" w:rsidP="002627BA">
            <w:pPr>
              <w:spacing w:line="360" w:lineRule="auto"/>
              <w:jc w:val="center"/>
              <w:rPr>
                <w:sz w:val="24"/>
              </w:rPr>
            </w:pPr>
            <w:r w:rsidRPr="002627BA">
              <w:rPr>
                <w:sz w:val="24"/>
              </w:rPr>
              <w:t>-4.70572</w:t>
            </w:r>
          </w:p>
        </w:tc>
      </w:tr>
      <w:tr w:rsidR="006D7EE7" w:rsidRPr="002627BA" w14:paraId="4FCE24B6" w14:textId="77777777" w:rsidTr="008834E2">
        <w:trPr>
          <w:trHeight w:val="285"/>
        </w:trPr>
        <w:tc>
          <w:tcPr>
            <w:tcW w:w="3256" w:type="dxa"/>
            <w:vMerge/>
          </w:tcPr>
          <w:p w14:paraId="28EEB7D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91087E1" w14:textId="77777777" w:rsidR="006D7EE7" w:rsidRPr="002627BA" w:rsidRDefault="006D7EE7" w:rsidP="002627BA">
            <w:pPr>
              <w:spacing w:line="360" w:lineRule="auto"/>
              <w:jc w:val="center"/>
              <w:rPr>
                <w:sz w:val="24"/>
              </w:rPr>
            </w:pPr>
            <w:r w:rsidRPr="002627BA">
              <w:rPr>
                <w:sz w:val="24"/>
              </w:rPr>
              <w:t>50</w:t>
            </w:r>
          </w:p>
        </w:tc>
        <w:tc>
          <w:tcPr>
            <w:tcW w:w="2835" w:type="dxa"/>
            <w:tcBorders>
              <w:top w:val="nil"/>
              <w:bottom w:val="nil"/>
            </w:tcBorders>
            <w:noWrap/>
            <w:hideMark/>
          </w:tcPr>
          <w:p w14:paraId="3A39A079" w14:textId="77777777" w:rsidR="006D7EE7" w:rsidRPr="002627BA" w:rsidRDefault="006D7EE7" w:rsidP="002627BA">
            <w:pPr>
              <w:spacing w:line="360" w:lineRule="auto"/>
              <w:jc w:val="center"/>
              <w:rPr>
                <w:sz w:val="24"/>
              </w:rPr>
            </w:pPr>
            <w:r w:rsidRPr="002627BA">
              <w:rPr>
                <w:sz w:val="24"/>
              </w:rPr>
              <w:t>-4.52806</w:t>
            </w:r>
          </w:p>
        </w:tc>
      </w:tr>
      <w:tr w:rsidR="006D7EE7" w:rsidRPr="002627BA" w14:paraId="490C3128" w14:textId="77777777" w:rsidTr="008834E2">
        <w:trPr>
          <w:trHeight w:val="285"/>
        </w:trPr>
        <w:tc>
          <w:tcPr>
            <w:tcW w:w="3256" w:type="dxa"/>
            <w:vMerge/>
          </w:tcPr>
          <w:p w14:paraId="3263436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51D3509" w14:textId="77777777" w:rsidR="006D7EE7" w:rsidRPr="002627BA" w:rsidRDefault="006D7EE7" w:rsidP="002627BA">
            <w:pPr>
              <w:spacing w:line="360" w:lineRule="auto"/>
              <w:jc w:val="center"/>
              <w:rPr>
                <w:sz w:val="24"/>
              </w:rPr>
            </w:pPr>
            <w:r w:rsidRPr="002627BA">
              <w:rPr>
                <w:sz w:val="24"/>
              </w:rPr>
              <w:t>53</w:t>
            </w:r>
          </w:p>
        </w:tc>
        <w:tc>
          <w:tcPr>
            <w:tcW w:w="2835" w:type="dxa"/>
            <w:tcBorders>
              <w:top w:val="nil"/>
              <w:bottom w:val="nil"/>
            </w:tcBorders>
            <w:noWrap/>
            <w:hideMark/>
          </w:tcPr>
          <w:p w14:paraId="6C886EB6" w14:textId="77777777" w:rsidR="006D7EE7" w:rsidRPr="002627BA" w:rsidRDefault="006D7EE7" w:rsidP="002627BA">
            <w:pPr>
              <w:spacing w:line="360" w:lineRule="auto"/>
              <w:jc w:val="center"/>
              <w:rPr>
                <w:sz w:val="24"/>
              </w:rPr>
            </w:pPr>
            <w:r w:rsidRPr="002627BA">
              <w:rPr>
                <w:sz w:val="24"/>
              </w:rPr>
              <w:t>-4.44156</w:t>
            </w:r>
          </w:p>
        </w:tc>
      </w:tr>
      <w:tr w:rsidR="006D7EE7" w:rsidRPr="002627BA" w14:paraId="3DD791CF" w14:textId="77777777" w:rsidTr="008834E2">
        <w:trPr>
          <w:trHeight w:val="285"/>
        </w:trPr>
        <w:tc>
          <w:tcPr>
            <w:tcW w:w="3256" w:type="dxa"/>
            <w:vMerge/>
          </w:tcPr>
          <w:p w14:paraId="73C69AE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530914B" w14:textId="77777777" w:rsidR="006D7EE7" w:rsidRPr="002627BA" w:rsidRDefault="006D7EE7" w:rsidP="002627BA">
            <w:pPr>
              <w:spacing w:line="360" w:lineRule="auto"/>
              <w:jc w:val="center"/>
              <w:rPr>
                <w:sz w:val="24"/>
              </w:rPr>
            </w:pPr>
            <w:r w:rsidRPr="002627BA">
              <w:rPr>
                <w:sz w:val="24"/>
              </w:rPr>
              <w:t>54</w:t>
            </w:r>
          </w:p>
        </w:tc>
        <w:tc>
          <w:tcPr>
            <w:tcW w:w="2835" w:type="dxa"/>
            <w:tcBorders>
              <w:top w:val="nil"/>
              <w:bottom w:val="nil"/>
            </w:tcBorders>
            <w:noWrap/>
            <w:hideMark/>
          </w:tcPr>
          <w:p w14:paraId="53429EEB" w14:textId="77777777" w:rsidR="006D7EE7" w:rsidRPr="002627BA" w:rsidRDefault="006D7EE7" w:rsidP="002627BA">
            <w:pPr>
              <w:spacing w:line="360" w:lineRule="auto"/>
              <w:jc w:val="center"/>
              <w:rPr>
                <w:sz w:val="24"/>
              </w:rPr>
            </w:pPr>
            <w:r w:rsidRPr="002627BA">
              <w:rPr>
                <w:sz w:val="24"/>
              </w:rPr>
              <w:t>-5.91735</w:t>
            </w:r>
          </w:p>
        </w:tc>
      </w:tr>
      <w:tr w:rsidR="006D7EE7" w:rsidRPr="002627BA" w14:paraId="10FE03C8" w14:textId="77777777" w:rsidTr="008834E2">
        <w:trPr>
          <w:trHeight w:val="285"/>
        </w:trPr>
        <w:tc>
          <w:tcPr>
            <w:tcW w:w="3256" w:type="dxa"/>
            <w:vMerge/>
          </w:tcPr>
          <w:p w14:paraId="1201966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1F2DB75" w14:textId="77777777" w:rsidR="006D7EE7" w:rsidRPr="002627BA" w:rsidRDefault="006D7EE7" w:rsidP="002627BA">
            <w:pPr>
              <w:spacing w:line="360" w:lineRule="auto"/>
              <w:jc w:val="center"/>
              <w:rPr>
                <w:sz w:val="24"/>
              </w:rPr>
            </w:pPr>
            <w:r w:rsidRPr="002627BA">
              <w:rPr>
                <w:sz w:val="24"/>
              </w:rPr>
              <w:t>56.5</w:t>
            </w:r>
          </w:p>
        </w:tc>
        <w:tc>
          <w:tcPr>
            <w:tcW w:w="2835" w:type="dxa"/>
            <w:tcBorders>
              <w:top w:val="nil"/>
              <w:bottom w:val="nil"/>
            </w:tcBorders>
            <w:noWrap/>
            <w:hideMark/>
          </w:tcPr>
          <w:p w14:paraId="3CD9F7A3" w14:textId="77777777" w:rsidR="006D7EE7" w:rsidRPr="002627BA" w:rsidRDefault="006D7EE7" w:rsidP="002627BA">
            <w:pPr>
              <w:spacing w:line="360" w:lineRule="auto"/>
              <w:jc w:val="center"/>
              <w:rPr>
                <w:sz w:val="24"/>
              </w:rPr>
            </w:pPr>
            <w:r w:rsidRPr="002627BA">
              <w:rPr>
                <w:sz w:val="24"/>
              </w:rPr>
              <w:t>-5.80656</w:t>
            </w:r>
          </w:p>
        </w:tc>
      </w:tr>
      <w:tr w:rsidR="006D7EE7" w:rsidRPr="002627BA" w14:paraId="63BAF7B0" w14:textId="77777777" w:rsidTr="008834E2">
        <w:trPr>
          <w:trHeight w:val="285"/>
        </w:trPr>
        <w:tc>
          <w:tcPr>
            <w:tcW w:w="3256" w:type="dxa"/>
            <w:vMerge/>
          </w:tcPr>
          <w:p w14:paraId="7BE3C1C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B8E0359" w14:textId="77777777" w:rsidR="006D7EE7" w:rsidRPr="002627BA" w:rsidRDefault="006D7EE7" w:rsidP="002627BA">
            <w:pPr>
              <w:spacing w:line="360" w:lineRule="auto"/>
              <w:jc w:val="center"/>
              <w:rPr>
                <w:sz w:val="24"/>
              </w:rPr>
            </w:pPr>
            <w:r w:rsidRPr="002627BA">
              <w:rPr>
                <w:sz w:val="24"/>
              </w:rPr>
              <w:t>59</w:t>
            </w:r>
          </w:p>
        </w:tc>
        <w:tc>
          <w:tcPr>
            <w:tcW w:w="2835" w:type="dxa"/>
            <w:tcBorders>
              <w:top w:val="nil"/>
              <w:bottom w:val="nil"/>
            </w:tcBorders>
            <w:noWrap/>
            <w:hideMark/>
          </w:tcPr>
          <w:p w14:paraId="42236A8A" w14:textId="77777777" w:rsidR="006D7EE7" w:rsidRPr="002627BA" w:rsidRDefault="006D7EE7" w:rsidP="002627BA">
            <w:pPr>
              <w:spacing w:line="360" w:lineRule="auto"/>
              <w:jc w:val="center"/>
              <w:rPr>
                <w:sz w:val="24"/>
              </w:rPr>
            </w:pPr>
            <w:r w:rsidRPr="002627BA">
              <w:rPr>
                <w:sz w:val="24"/>
              </w:rPr>
              <w:t>-5.5892</w:t>
            </w:r>
          </w:p>
        </w:tc>
      </w:tr>
      <w:tr w:rsidR="006D7EE7" w:rsidRPr="002627BA" w14:paraId="0F5D5BF4" w14:textId="77777777" w:rsidTr="008834E2">
        <w:trPr>
          <w:trHeight w:val="285"/>
        </w:trPr>
        <w:tc>
          <w:tcPr>
            <w:tcW w:w="3256" w:type="dxa"/>
            <w:vMerge/>
          </w:tcPr>
          <w:p w14:paraId="16BD06B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CB6490E" w14:textId="77777777" w:rsidR="006D7EE7" w:rsidRPr="002627BA" w:rsidRDefault="006D7EE7" w:rsidP="002627BA">
            <w:pPr>
              <w:spacing w:line="360" w:lineRule="auto"/>
              <w:jc w:val="center"/>
              <w:rPr>
                <w:sz w:val="24"/>
              </w:rPr>
            </w:pPr>
            <w:r w:rsidRPr="002627BA">
              <w:rPr>
                <w:sz w:val="24"/>
              </w:rPr>
              <w:t>60.6</w:t>
            </w:r>
          </w:p>
        </w:tc>
        <w:tc>
          <w:tcPr>
            <w:tcW w:w="2835" w:type="dxa"/>
            <w:tcBorders>
              <w:top w:val="nil"/>
              <w:bottom w:val="nil"/>
            </w:tcBorders>
            <w:noWrap/>
            <w:hideMark/>
          </w:tcPr>
          <w:p w14:paraId="281D83FD" w14:textId="77777777" w:rsidR="006D7EE7" w:rsidRPr="002627BA" w:rsidRDefault="006D7EE7" w:rsidP="002627BA">
            <w:pPr>
              <w:spacing w:line="360" w:lineRule="auto"/>
              <w:jc w:val="center"/>
              <w:rPr>
                <w:sz w:val="24"/>
              </w:rPr>
            </w:pPr>
            <w:r w:rsidRPr="002627BA">
              <w:rPr>
                <w:sz w:val="24"/>
              </w:rPr>
              <w:t>-4.54746</w:t>
            </w:r>
          </w:p>
        </w:tc>
      </w:tr>
      <w:tr w:rsidR="006D7EE7" w:rsidRPr="002627BA" w14:paraId="5D1C1B5A" w14:textId="77777777" w:rsidTr="008834E2">
        <w:trPr>
          <w:trHeight w:val="285"/>
        </w:trPr>
        <w:tc>
          <w:tcPr>
            <w:tcW w:w="3256" w:type="dxa"/>
            <w:vMerge/>
          </w:tcPr>
          <w:p w14:paraId="0B9D475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BC72BE0" w14:textId="77777777" w:rsidR="006D7EE7" w:rsidRPr="002627BA" w:rsidRDefault="006D7EE7" w:rsidP="002627BA">
            <w:pPr>
              <w:spacing w:line="360" w:lineRule="auto"/>
              <w:jc w:val="center"/>
              <w:rPr>
                <w:sz w:val="24"/>
              </w:rPr>
            </w:pPr>
            <w:r w:rsidRPr="002627BA">
              <w:rPr>
                <w:sz w:val="24"/>
              </w:rPr>
              <w:t>61.5</w:t>
            </w:r>
          </w:p>
        </w:tc>
        <w:tc>
          <w:tcPr>
            <w:tcW w:w="2835" w:type="dxa"/>
            <w:tcBorders>
              <w:top w:val="nil"/>
              <w:bottom w:val="nil"/>
            </w:tcBorders>
            <w:noWrap/>
            <w:hideMark/>
          </w:tcPr>
          <w:p w14:paraId="12EB0499" w14:textId="77777777" w:rsidR="006D7EE7" w:rsidRPr="002627BA" w:rsidRDefault="006D7EE7" w:rsidP="002627BA">
            <w:pPr>
              <w:spacing w:line="360" w:lineRule="auto"/>
              <w:jc w:val="center"/>
              <w:rPr>
                <w:sz w:val="24"/>
              </w:rPr>
            </w:pPr>
            <w:r w:rsidRPr="002627BA">
              <w:rPr>
                <w:sz w:val="24"/>
              </w:rPr>
              <w:t>-5.53299</w:t>
            </w:r>
          </w:p>
        </w:tc>
      </w:tr>
      <w:tr w:rsidR="006D7EE7" w:rsidRPr="002627BA" w14:paraId="2EE133F1" w14:textId="77777777" w:rsidTr="008834E2">
        <w:trPr>
          <w:trHeight w:val="285"/>
        </w:trPr>
        <w:tc>
          <w:tcPr>
            <w:tcW w:w="3256" w:type="dxa"/>
            <w:vMerge/>
          </w:tcPr>
          <w:p w14:paraId="1A52274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CB8E777" w14:textId="77777777" w:rsidR="006D7EE7" w:rsidRPr="002627BA" w:rsidRDefault="006D7EE7" w:rsidP="002627BA">
            <w:pPr>
              <w:spacing w:line="360" w:lineRule="auto"/>
              <w:jc w:val="center"/>
              <w:rPr>
                <w:sz w:val="24"/>
              </w:rPr>
            </w:pPr>
            <w:r w:rsidRPr="002627BA">
              <w:rPr>
                <w:sz w:val="24"/>
              </w:rPr>
              <w:t>64</w:t>
            </w:r>
          </w:p>
        </w:tc>
        <w:tc>
          <w:tcPr>
            <w:tcW w:w="2835" w:type="dxa"/>
            <w:tcBorders>
              <w:top w:val="nil"/>
              <w:bottom w:val="nil"/>
            </w:tcBorders>
            <w:noWrap/>
            <w:hideMark/>
          </w:tcPr>
          <w:p w14:paraId="3C94ADED" w14:textId="77777777" w:rsidR="006D7EE7" w:rsidRPr="002627BA" w:rsidRDefault="006D7EE7" w:rsidP="002627BA">
            <w:pPr>
              <w:spacing w:line="360" w:lineRule="auto"/>
              <w:jc w:val="center"/>
              <w:rPr>
                <w:sz w:val="24"/>
              </w:rPr>
            </w:pPr>
            <w:r w:rsidRPr="002627BA">
              <w:rPr>
                <w:sz w:val="24"/>
              </w:rPr>
              <w:t>-5.48798</w:t>
            </w:r>
          </w:p>
        </w:tc>
      </w:tr>
      <w:tr w:rsidR="006D7EE7" w:rsidRPr="002627BA" w14:paraId="502B11E0" w14:textId="77777777" w:rsidTr="008834E2">
        <w:trPr>
          <w:trHeight w:val="285"/>
        </w:trPr>
        <w:tc>
          <w:tcPr>
            <w:tcW w:w="3256" w:type="dxa"/>
            <w:vMerge/>
          </w:tcPr>
          <w:p w14:paraId="10926C0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C4753AF" w14:textId="77777777" w:rsidR="006D7EE7" w:rsidRPr="002627BA" w:rsidRDefault="006D7EE7" w:rsidP="002627BA">
            <w:pPr>
              <w:spacing w:line="360" w:lineRule="auto"/>
              <w:jc w:val="center"/>
              <w:rPr>
                <w:sz w:val="24"/>
              </w:rPr>
            </w:pPr>
            <w:r w:rsidRPr="002627BA">
              <w:rPr>
                <w:sz w:val="24"/>
              </w:rPr>
              <w:t>66.5</w:t>
            </w:r>
          </w:p>
        </w:tc>
        <w:tc>
          <w:tcPr>
            <w:tcW w:w="2835" w:type="dxa"/>
            <w:tcBorders>
              <w:top w:val="nil"/>
              <w:bottom w:val="nil"/>
            </w:tcBorders>
            <w:noWrap/>
            <w:hideMark/>
          </w:tcPr>
          <w:p w14:paraId="3762462E" w14:textId="77777777" w:rsidR="006D7EE7" w:rsidRPr="002627BA" w:rsidRDefault="006D7EE7" w:rsidP="002627BA">
            <w:pPr>
              <w:spacing w:line="360" w:lineRule="auto"/>
              <w:jc w:val="center"/>
              <w:rPr>
                <w:sz w:val="24"/>
              </w:rPr>
            </w:pPr>
            <w:r w:rsidRPr="002627BA">
              <w:rPr>
                <w:sz w:val="24"/>
              </w:rPr>
              <w:t>-5.52301</w:t>
            </w:r>
          </w:p>
        </w:tc>
      </w:tr>
      <w:tr w:rsidR="006D7EE7" w:rsidRPr="002627BA" w14:paraId="4AF4E973" w14:textId="77777777" w:rsidTr="008834E2">
        <w:trPr>
          <w:trHeight w:val="285"/>
        </w:trPr>
        <w:tc>
          <w:tcPr>
            <w:tcW w:w="3256" w:type="dxa"/>
            <w:vMerge/>
          </w:tcPr>
          <w:p w14:paraId="1F599CF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BE65F81" w14:textId="77777777" w:rsidR="006D7EE7" w:rsidRPr="002627BA" w:rsidRDefault="006D7EE7" w:rsidP="002627BA">
            <w:pPr>
              <w:spacing w:line="360" w:lineRule="auto"/>
              <w:jc w:val="center"/>
              <w:rPr>
                <w:sz w:val="24"/>
              </w:rPr>
            </w:pPr>
            <w:r w:rsidRPr="002627BA">
              <w:rPr>
                <w:sz w:val="24"/>
              </w:rPr>
              <w:t>69.2</w:t>
            </w:r>
          </w:p>
        </w:tc>
        <w:tc>
          <w:tcPr>
            <w:tcW w:w="2835" w:type="dxa"/>
            <w:tcBorders>
              <w:top w:val="nil"/>
              <w:bottom w:val="nil"/>
            </w:tcBorders>
            <w:noWrap/>
            <w:hideMark/>
          </w:tcPr>
          <w:p w14:paraId="5FEABA2B" w14:textId="77777777" w:rsidR="006D7EE7" w:rsidRPr="002627BA" w:rsidRDefault="006D7EE7" w:rsidP="002627BA">
            <w:pPr>
              <w:spacing w:line="360" w:lineRule="auto"/>
              <w:jc w:val="center"/>
              <w:rPr>
                <w:sz w:val="24"/>
              </w:rPr>
            </w:pPr>
            <w:r w:rsidRPr="002627BA">
              <w:rPr>
                <w:sz w:val="24"/>
              </w:rPr>
              <w:t>-5.55559</w:t>
            </w:r>
          </w:p>
        </w:tc>
      </w:tr>
      <w:tr w:rsidR="006D7EE7" w:rsidRPr="002627BA" w14:paraId="759E3112" w14:textId="77777777" w:rsidTr="008834E2">
        <w:trPr>
          <w:trHeight w:val="285"/>
        </w:trPr>
        <w:tc>
          <w:tcPr>
            <w:tcW w:w="3256" w:type="dxa"/>
            <w:vMerge/>
          </w:tcPr>
          <w:p w14:paraId="30ACB4D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CA2BB07" w14:textId="77777777" w:rsidR="006D7EE7" w:rsidRPr="002627BA" w:rsidRDefault="006D7EE7" w:rsidP="002627BA">
            <w:pPr>
              <w:spacing w:line="360" w:lineRule="auto"/>
              <w:jc w:val="center"/>
              <w:rPr>
                <w:sz w:val="24"/>
              </w:rPr>
            </w:pPr>
            <w:r w:rsidRPr="002627BA">
              <w:rPr>
                <w:sz w:val="24"/>
              </w:rPr>
              <w:t>90</w:t>
            </w:r>
          </w:p>
        </w:tc>
        <w:tc>
          <w:tcPr>
            <w:tcW w:w="2835" w:type="dxa"/>
            <w:tcBorders>
              <w:top w:val="nil"/>
              <w:bottom w:val="nil"/>
            </w:tcBorders>
            <w:noWrap/>
            <w:hideMark/>
          </w:tcPr>
          <w:p w14:paraId="39EDDF59" w14:textId="77777777" w:rsidR="006D7EE7" w:rsidRPr="002627BA" w:rsidRDefault="006D7EE7" w:rsidP="002627BA">
            <w:pPr>
              <w:spacing w:line="360" w:lineRule="auto"/>
              <w:jc w:val="center"/>
              <w:rPr>
                <w:sz w:val="24"/>
              </w:rPr>
            </w:pPr>
            <w:r w:rsidRPr="002627BA">
              <w:rPr>
                <w:sz w:val="24"/>
              </w:rPr>
              <w:t>-5.26185</w:t>
            </w:r>
          </w:p>
        </w:tc>
      </w:tr>
      <w:tr w:rsidR="006D7EE7" w:rsidRPr="002627BA" w14:paraId="0B880F39" w14:textId="77777777" w:rsidTr="008834E2">
        <w:trPr>
          <w:trHeight w:val="285"/>
        </w:trPr>
        <w:tc>
          <w:tcPr>
            <w:tcW w:w="3256" w:type="dxa"/>
            <w:vMerge/>
          </w:tcPr>
          <w:p w14:paraId="50CD744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4F2A1A1" w14:textId="77777777" w:rsidR="006D7EE7" w:rsidRPr="002627BA" w:rsidRDefault="006D7EE7" w:rsidP="002627BA">
            <w:pPr>
              <w:spacing w:line="360" w:lineRule="auto"/>
              <w:jc w:val="center"/>
              <w:rPr>
                <w:sz w:val="24"/>
              </w:rPr>
            </w:pPr>
            <w:r w:rsidRPr="002627BA">
              <w:rPr>
                <w:sz w:val="24"/>
              </w:rPr>
              <w:t>93</w:t>
            </w:r>
          </w:p>
        </w:tc>
        <w:tc>
          <w:tcPr>
            <w:tcW w:w="2835" w:type="dxa"/>
            <w:tcBorders>
              <w:top w:val="nil"/>
              <w:bottom w:val="nil"/>
            </w:tcBorders>
            <w:noWrap/>
            <w:hideMark/>
          </w:tcPr>
          <w:p w14:paraId="1B2F9587" w14:textId="77777777" w:rsidR="006D7EE7" w:rsidRPr="002627BA" w:rsidRDefault="006D7EE7" w:rsidP="002627BA">
            <w:pPr>
              <w:spacing w:line="360" w:lineRule="auto"/>
              <w:jc w:val="center"/>
              <w:rPr>
                <w:sz w:val="24"/>
              </w:rPr>
            </w:pPr>
            <w:r w:rsidRPr="002627BA">
              <w:rPr>
                <w:sz w:val="24"/>
              </w:rPr>
              <w:t>-5.2294</w:t>
            </w:r>
          </w:p>
        </w:tc>
      </w:tr>
      <w:tr w:rsidR="006D7EE7" w:rsidRPr="002627BA" w14:paraId="5946FFAC" w14:textId="77777777" w:rsidTr="008834E2">
        <w:trPr>
          <w:trHeight w:val="285"/>
        </w:trPr>
        <w:tc>
          <w:tcPr>
            <w:tcW w:w="3256" w:type="dxa"/>
            <w:vMerge/>
          </w:tcPr>
          <w:p w14:paraId="7DBCB38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B3F45BD" w14:textId="77777777" w:rsidR="006D7EE7" w:rsidRPr="002627BA" w:rsidRDefault="006D7EE7" w:rsidP="002627BA">
            <w:pPr>
              <w:spacing w:line="360" w:lineRule="auto"/>
              <w:jc w:val="center"/>
              <w:rPr>
                <w:sz w:val="24"/>
              </w:rPr>
            </w:pPr>
            <w:r w:rsidRPr="002627BA">
              <w:rPr>
                <w:sz w:val="24"/>
              </w:rPr>
              <w:t>95</w:t>
            </w:r>
          </w:p>
        </w:tc>
        <w:tc>
          <w:tcPr>
            <w:tcW w:w="2835" w:type="dxa"/>
            <w:tcBorders>
              <w:top w:val="nil"/>
              <w:bottom w:val="nil"/>
            </w:tcBorders>
            <w:noWrap/>
            <w:hideMark/>
          </w:tcPr>
          <w:p w14:paraId="55633076" w14:textId="77777777" w:rsidR="006D7EE7" w:rsidRPr="002627BA" w:rsidRDefault="006D7EE7" w:rsidP="002627BA">
            <w:pPr>
              <w:spacing w:line="360" w:lineRule="auto"/>
              <w:jc w:val="center"/>
              <w:rPr>
                <w:sz w:val="24"/>
              </w:rPr>
            </w:pPr>
            <w:r w:rsidRPr="002627BA">
              <w:rPr>
                <w:sz w:val="24"/>
              </w:rPr>
              <w:t>-5.30985</w:t>
            </w:r>
          </w:p>
        </w:tc>
      </w:tr>
      <w:tr w:rsidR="006D7EE7" w:rsidRPr="002627BA" w14:paraId="62E46ADB" w14:textId="77777777" w:rsidTr="008834E2">
        <w:trPr>
          <w:trHeight w:val="285"/>
        </w:trPr>
        <w:tc>
          <w:tcPr>
            <w:tcW w:w="3256" w:type="dxa"/>
            <w:vMerge/>
          </w:tcPr>
          <w:p w14:paraId="13CB5D6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BCAEBD1" w14:textId="77777777" w:rsidR="006D7EE7" w:rsidRPr="002627BA" w:rsidRDefault="006D7EE7" w:rsidP="002627BA">
            <w:pPr>
              <w:spacing w:line="360" w:lineRule="auto"/>
              <w:jc w:val="center"/>
              <w:rPr>
                <w:sz w:val="24"/>
              </w:rPr>
            </w:pPr>
            <w:r w:rsidRPr="002627BA">
              <w:rPr>
                <w:sz w:val="24"/>
              </w:rPr>
              <w:t>97.5</w:t>
            </w:r>
          </w:p>
        </w:tc>
        <w:tc>
          <w:tcPr>
            <w:tcW w:w="2835" w:type="dxa"/>
            <w:tcBorders>
              <w:top w:val="nil"/>
              <w:bottom w:val="nil"/>
            </w:tcBorders>
            <w:noWrap/>
            <w:hideMark/>
          </w:tcPr>
          <w:p w14:paraId="32C5A1FE" w14:textId="77777777" w:rsidR="006D7EE7" w:rsidRPr="002627BA" w:rsidRDefault="006D7EE7" w:rsidP="002627BA">
            <w:pPr>
              <w:spacing w:line="360" w:lineRule="auto"/>
              <w:jc w:val="center"/>
              <w:rPr>
                <w:sz w:val="24"/>
              </w:rPr>
            </w:pPr>
            <w:r w:rsidRPr="002627BA">
              <w:rPr>
                <w:sz w:val="24"/>
              </w:rPr>
              <w:t>-5.29325</w:t>
            </w:r>
          </w:p>
        </w:tc>
      </w:tr>
      <w:tr w:rsidR="006D7EE7" w:rsidRPr="002627BA" w14:paraId="37D618B2" w14:textId="77777777" w:rsidTr="008834E2">
        <w:trPr>
          <w:trHeight w:val="285"/>
        </w:trPr>
        <w:tc>
          <w:tcPr>
            <w:tcW w:w="3256" w:type="dxa"/>
            <w:vMerge/>
          </w:tcPr>
          <w:p w14:paraId="6FE44EB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4AD9A2E" w14:textId="77777777" w:rsidR="006D7EE7" w:rsidRPr="002627BA" w:rsidRDefault="006D7EE7" w:rsidP="002627BA">
            <w:pPr>
              <w:spacing w:line="360" w:lineRule="auto"/>
              <w:jc w:val="center"/>
              <w:rPr>
                <w:sz w:val="24"/>
              </w:rPr>
            </w:pPr>
            <w:r w:rsidRPr="002627BA">
              <w:rPr>
                <w:sz w:val="24"/>
              </w:rPr>
              <w:t>112.5</w:t>
            </w:r>
          </w:p>
        </w:tc>
        <w:tc>
          <w:tcPr>
            <w:tcW w:w="2835" w:type="dxa"/>
            <w:tcBorders>
              <w:top w:val="nil"/>
              <w:bottom w:val="nil"/>
            </w:tcBorders>
            <w:noWrap/>
            <w:hideMark/>
          </w:tcPr>
          <w:p w14:paraId="33009162" w14:textId="77777777" w:rsidR="006D7EE7" w:rsidRPr="002627BA" w:rsidRDefault="006D7EE7" w:rsidP="002627BA">
            <w:pPr>
              <w:spacing w:line="360" w:lineRule="auto"/>
              <w:jc w:val="center"/>
              <w:rPr>
                <w:sz w:val="24"/>
              </w:rPr>
            </w:pPr>
            <w:r w:rsidRPr="002627BA">
              <w:rPr>
                <w:sz w:val="24"/>
              </w:rPr>
              <w:t>-5.08247</w:t>
            </w:r>
          </w:p>
        </w:tc>
      </w:tr>
      <w:tr w:rsidR="006D7EE7" w:rsidRPr="002627BA" w14:paraId="3D503A76" w14:textId="77777777" w:rsidTr="008834E2">
        <w:trPr>
          <w:trHeight w:val="285"/>
        </w:trPr>
        <w:tc>
          <w:tcPr>
            <w:tcW w:w="3256" w:type="dxa"/>
            <w:vMerge/>
          </w:tcPr>
          <w:p w14:paraId="2B7E321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3538201" w14:textId="77777777" w:rsidR="006D7EE7" w:rsidRPr="002627BA" w:rsidRDefault="006D7EE7" w:rsidP="002627BA">
            <w:pPr>
              <w:spacing w:line="360" w:lineRule="auto"/>
              <w:jc w:val="center"/>
              <w:rPr>
                <w:sz w:val="24"/>
              </w:rPr>
            </w:pPr>
            <w:r w:rsidRPr="002627BA">
              <w:rPr>
                <w:sz w:val="24"/>
              </w:rPr>
              <w:t>115</w:t>
            </w:r>
          </w:p>
        </w:tc>
        <w:tc>
          <w:tcPr>
            <w:tcW w:w="2835" w:type="dxa"/>
            <w:tcBorders>
              <w:top w:val="nil"/>
              <w:bottom w:val="nil"/>
            </w:tcBorders>
            <w:noWrap/>
            <w:hideMark/>
          </w:tcPr>
          <w:p w14:paraId="55AF334F" w14:textId="77777777" w:rsidR="006D7EE7" w:rsidRPr="002627BA" w:rsidRDefault="006D7EE7" w:rsidP="002627BA">
            <w:pPr>
              <w:spacing w:line="360" w:lineRule="auto"/>
              <w:jc w:val="center"/>
              <w:rPr>
                <w:sz w:val="24"/>
              </w:rPr>
            </w:pPr>
            <w:r w:rsidRPr="002627BA">
              <w:rPr>
                <w:sz w:val="24"/>
              </w:rPr>
              <w:t>-5.17167</w:t>
            </w:r>
          </w:p>
        </w:tc>
      </w:tr>
      <w:tr w:rsidR="006D7EE7" w:rsidRPr="002627BA" w14:paraId="1DEAFBC1" w14:textId="77777777" w:rsidTr="008834E2">
        <w:trPr>
          <w:trHeight w:val="285"/>
        </w:trPr>
        <w:tc>
          <w:tcPr>
            <w:tcW w:w="3256" w:type="dxa"/>
            <w:vMerge/>
          </w:tcPr>
          <w:p w14:paraId="49DF95C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1812BF7" w14:textId="77777777" w:rsidR="006D7EE7" w:rsidRPr="002627BA" w:rsidRDefault="006D7EE7" w:rsidP="002627BA">
            <w:pPr>
              <w:spacing w:line="360" w:lineRule="auto"/>
              <w:jc w:val="center"/>
              <w:rPr>
                <w:sz w:val="24"/>
              </w:rPr>
            </w:pPr>
            <w:r w:rsidRPr="002627BA">
              <w:rPr>
                <w:sz w:val="24"/>
              </w:rPr>
              <w:t>127.5</w:t>
            </w:r>
          </w:p>
        </w:tc>
        <w:tc>
          <w:tcPr>
            <w:tcW w:w="2835" w:type="dxa"/>
            <w:tcBorders>
              <w:top w:val="nil"/>
              <w:bottom w:val="nil"/>
            </w:tcBorders>
            <w:noWrap/>
            <w:hideMark/>
          </w:tcPr>
          <w:p w14:paraId="73805933" w14:textId="77777777" w:rsidR="006D7EE7" w:rsidRPr="002627BA" w:rsidRDefault="006D7EE7" w:rsidP="002627BA">
            <w:pPr>
              <w:spacing w:line="360" w:lineRule="auto"/>
              <w:jc w:val="center"/>
              <w:rPr>
                <w:sz w:val="24"/>
              </w:rPr>
            </w:pPr>
            <w:r w:rsidRPr="002627BA">
              <w:rPr>
                <w:sz w:val="24"/>
              </w:rPr>
              <w:t>-4.87331</w:t>
            </w:r>
          </w:p>
        </w:tc>
      </w:tr>
      <w:tr w:rsidR="006D7EE7" w:rsidRPr="002627BA" w14:paraId="6E13C4BB" w14:textId="77777777" w:rsidTr="008834E2">
        <w:trPr>
          <w:trHeight w:val="285"/>
        </w:trPr>
        <w:tc>
          <w:tcPr>
            <w:tcW w:w="3256" w:type="dxa"/>
            <w:vMerge/>
          </w:tcPr>
          <w:p w14:paraId="5AC8E94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8A99A7C" w14:textId="77777777" w:rsidR="006D7EE7" w:rsidRPr="002627BA" w:rsidRDefault="006D7EE7" w:rsidP="002627BA">
            <w:pPr>
              <w:spacing w:line="360" w:lineRule="auto"/>
              <w:jc w:val="center"/>
              <w:rPr>
                <w:sz w:val="24"/>
              </w:rPr>
            </w:pPr>
            <w:r w:rsidRPr="002627BA">
              <w:rPr>
                <w:sz w:val="24"/>
              </w:rPr>
              <w:t>130</w:t>
            </w:r>
          </w:p>
        </w:tc>
        <w:tc>
          <w:tcPr>
            <w:tcW w:w="2835" w:type="dxa"/>
            <w:tcBorders>
              <w:top w:val="nil"/>
              <w:bottom w:val="nil"/>
            </w:tcBorders>
            <w:noWrap/>
            <w:hideMark/>
          </w:tcPr>
          <w:p w14:paraId="4D987D82" w14:textId="77777777" w:rsidR="006D7EE7" w:rsidRPr="002627BA" w:rsidRDefault="006D7EE7" w:rsidP="002627BA">
            <w:pPr>
              <w:spacing w:line="360" w:lineRule="auto"/>
              <w:jc w:val="center"/>
              <w:rPr>
                <w:sz w:val="24"/>
              </w:rPr>
            </w:pPr>
            <w:r w:rsidRPr="002627BA">
              <w:rPr>
                <w:sz w:val="24"/>
              </w:rPr>
              <w:t>-4.99555</w:t>
            </w:r>
          </w:p>
        </w:tc>
      </w:tr>
      <w:tr w:rsidR="006D7EE7" w:rsidRPr="002627BA" w14:paraId="0EBC9B50" w14:textId="77777777" w:rsidTr="008834E2">
        <w:trPr>
          <w:trHeight w:val="285"/>
        </w:trPr>
        <w:tc>
          <w:tcPr>
            <w:tcW w:w="3256" w:type="dxa"/>
            <w:vMerge/>
          </w:tcPr>
          <w:p w14:paraId="076F385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0D12591" w14:textId="77777777" w:rsidR="006D7EE7" w:rsidRPr="002627BA" w:rsidRDefault="006D7EE7" w:rsidP="002627BA">
            <w:pPr>
              <w:spacing w:line="360" w:lineRule="auto"/>
              <w:jc w:val="center"/>
              <w:rPr>
                <w:sz w:val="24"/>
              </w:rPr>
            </w:pPr>
            <w:r w:rsidRPr="002627BA">
              <w:rPr>
                <w:sz w:val="24"/>
              </w:rPr>
              <w:t>132.5</w:t>
            </w:r>
          </w:p>
        </w:tc>
        <w:tc>
          <w:tcPr>
            <w:tcW w:w="2835" w:type="dxa"/>
            <w:tcBorders>
              <w:top w:val="nil"/>
              <w:bottom w:val="nil"/>
            </w:tcBorders>
            <w:noWrap/>
            <w:hideMark/>
          </w:tcPr>
          <w:p w14:paraId="029AFBDA" w14:textId="77777777" w:rsidR="006D7EE7" w:rsidRPr="002627BA" w:rsidRDefault="006D7EE7" w:rsidP="002627BA">
            <w:pPr>
              <w:spacing w:line="360" w:lineRule="auto"/>
              <w:jc w:val="center"/>
              <w:rPr>
                <w:sz w:val="24"/>
              </w:rPr>
            </w:pPr>
            <w:r w:rsidRPr="002627BA">
              <w:rPr>
                <w:sz w:val="24"/>
              </w:rPr>
              <w:t>-5.04814</w:t>
            </w:r>
          </w:p>
        </w:tc>
      </w:tr>
      <w:tr w:rsidR="006D7EE7" w:rsidRPr="002627BA" w14:paraId="25940574" w14:textId="77777777" w:rsidTr="008834E2">
        <w:trPr>
          <w:trHeight w:val="285"/>
        </w:trPr>
        <w:tc>
          <w:tcPr>
            <w:tcW w:w="3256" w:type="dxa"/>
            <w:vMerge/>
          </w:tcPr>
          <w:p w14:paraId="749EF99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1DB2407" w14:textId="77777777" w:rsidR="006D7EE7" w:rsidRPr="002627BA" w:rsidRDefault="006D7EE7" w:rsidP="002627BA">
            <w:pPr>
              <w:spacing w:line="360" w:lineRule="auto"/>
              <w:jc w:val="center"/>
              <w:rPr>
                <w:sz w:val="24"/>
              </w:rPr>
            </w:pPr>
            <w:r w:rsidRPr="002627BA">
              <w:rPr>
                <w:sz w:val="24"/>
              </w:rPr>
              <w:t>135</w:t>
            </w:r>
          </w:p>
        </w:tc>
        <w:tc>
          <w:tcPr>
            <w:tcW w:w="2835" w:type="dxa"/>
            <w:tcBorders>
              <w:top w:val="nil"/>
              <w:bottom w:val="nil"/>
            </w:tcBorders>
            <w:noWrap/>
            <w:hideMark/>
          </w:tcPr>
          <w:p w14:paraId="1F01DD50" w14:textId="77777777" w:rsidR="006D7EE7" w:rsidRPr="002627BA" w:rsidRDefault="006D7EE7" w:rsidP="002627BA">
            <w:pPr>
              <w:spacing w:line="360" w:lineRule="auto"/>
              <w:jc w:val="center"/>
              <w:rPr>
                <w:sz w:val="24"/>
              </w:rPr>
            </w:pPr>
            <w:r w:rsidRPr="002627BA">
              <w:rPr>
                <w:sz w:val="24"/>
              </w:rPr>
              <w:t>-5.04674</w:t>
            </w:r>
          </w:p>
        </w:tc>
      </w:tr>
      <w:tr w:rsidR="006D7EE7" w:rsidRPr="002627BA" w14:paraId="5BAF521B" w14:textId="77777777" w:rsidTr="008834E2">
        <w:trPr>
          <w:trHeight w:val="285"/>
        </w:trPr>
        <w:tc>
          <w:tcPr>
            <w:tcW w:w="3256" w:type="dxa"/>
            <w:vMerge/>
          </w:tcPr>
          <w:p w14:paraId="3AA2003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3F020D7" w14:textId="77777777" w:rsidR="006D7EE7" w:rsidRPr="002627BA" w:rsidRDefault="006D7EE7" w:rsidP="002627BA">
            <w:pPr>
              <w:spacing w:line="360" w:lineRule="auto"/>
              <w:jc w:val="center"/>
              <w:rPr>
                <w:sz w:val="24"/>
              </w:rPr>
            </w:pPr>
            <w:r w:rsidRPr="002627BA">
              <w:rPr>
                <w:sz w:val="24"/>
              </w:rPr>
              <w:t>137.5</w:t>
            </w:r>
          </w:p>
        </w:tc>
        <w:tc>
          <w:tcPr>
            <w:tcW w:w="2835" w:type="dxa"/>
            <w:tcBorders>
              <w:top w:val="nil"/>
              <w:bottom w:val="nil"/>
            </w:tcBorders>
            <w:noWrap/>
            <w:hideMark/>
          </w:tcPr>
          <w:p w14:paraId="5E28BB89" w14:textId="77777777" w:rsidR="006D7EE7" w:rsidRPr="002627BA" w:rsidRDefault="006D7EE7" w:rsidP="002627BA">
            <w:pPr>
              <w:spacing w:line="360" w:lineRule="auto"/>
              <w:jc w:val="center"/>
              <w:rPr>
                <w:sz w:val="24"/>
              </w:rPr>
            </w:pPr>
            <w:r w:rsidRPr="002627BA">
              <w:rPr>
                <w:sz w:val="24"/>
              </w:rPr>
              <w:t>-5.07048</w:t>
            </w:r>
          </w:p>
        </w:tc>
      </w:tr>
      <w:tr w:rsidR="006D7EE7" w:rsidRPr="002627BA" w14:paraId="09F79550" w14:textId="77777777" w:rsidTr="008834E2">
        <w:trPr>
          <w:trHeight w:val="285"/>
        </w:trPr>
        <w:tc>
          <w:tcPr>
            <w:tcW w:w="3256" w:type="dxa"/>
            <w:vMerge/>
          </w:tcPr>
          <w:p w14:paraId="6FEDBFC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EE2492D" w14:textId="77777777" w:rsidR="006D7EE7" w:rsidRPr="002627BA" w:rsidRDefault="006D7EE7" w:rsidP="002627BA">
            <w:pPr>
              <w:spacing w:line="360" w:lineRule="auto"/>
              <w:jc w:val="center"/>
              <w:rPr>
                <w:sz w:val="24"/>
              </w:rPr>
            </w:pPr>
            <w:r w:rsidRPr="002627BA">
              <w:rPr>
                <w:sz w:val="24"/>
              </w:rPr>
              <w:t>150</w:t>
            </w:r>
          </w:p>
        </w:tc>
        <w:tc>
          <w:tcPr>
            <w:tcW w:w="2835" w:type="dxa"/>
            <w:tcBorders>
              <w:top w:val="nil"/>
              <w:bottom w:val="nil"/>
            </w:tcBorders>
            <w:noWrap/>
            <w:hideMark/>
          </w:tcPr>
          <w:p w14:paraId="1A1DF2C8" w14:textId="77777777" w:rsidR="006D7EE7" w:rsidRPr="002627BA" w:rsidRDefault="006D7EE7" w:rsidP="002627BA">
            <w:pPr>
              <w:spacing w:line="360" w:lineRule="auto"/>
              <w:jc w:val="center"/>
              <w:rPr>
                <w:sz w:val="24"/>
              </w:rPr>
            </w:pPr>
            <w:r w:rsidRPr="002627BA">
              <w:rPr>
                <w:sz w:val="24"/>
              </w:rPr>
              <w:t>-5.02278</w:t>
            </w:r>
          </w:p>
        </w:tc>
      </w:tr>
      <w:tr w:rsidR="006D7EE7" w:rsidRPr="002627BA" w14:paraId="1D3A0D24" w14:textId="77777777" w:rsidTr="008834E2">
        <w:trPr>
          <w:trHeight w:val="285"/>
        </w:trPr>
        <w:tc>
          <w:tcPr>
            <w:tcW w:w="3256" w:type="dxa"/>
            <w:vMerge/>
          </w:tcPr>
          <w:p w14:paraId="7A27C97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367FAC5" w14:textId="77777777" w:rsidR="006D7EE7" w:rsidRPr="002627BA" w:rsidRDefault="006D7EE7" w:rsidP="002627BA">
            <w:pPr>
              <w:spacing w:line="360" w:lineRule="auto"/>
              <w:jc w:val="center"/>
              <w:rPr>
                <w:sz w:val="24"/>
              </w:rPr>
            </w:pPr>
            <w:r w:rsidRPr="002627BA">
              <w:rPr>
                <w:sz w:val="24"/>
              </w:rPr>
              <w:t>152.5</w:t>
            </w:r>
          </w:p>
        </w:tc>
        <w:tc>
          <w:tcPr>
            <w:tcW w:w="2835" w:type="dxa"/>
            <w:tcBorders>
              <w:top w:val="nil"/>
              <w:bottom w:val="nil"/>
            </w:tcBorders>
            <w:noWrap/>
            <w:hideMark/>
          </w:tcPr>
          <w:p w14:paraId="270C482F" w14:textId="77777777" w:rsidR="006D7EE7" w:rsidRPr="002627BA" w:rsidRDefault="006D7EE7" w:rsidP="002627BA">
            <w:pPr>
              <w:spacing w:line="360" w:lineRule="auto"/>
              <w:jc w:val="center"/>
              <w:rPr>
                <w:sz w:val="24"/>
              </w:rPr>
            </w:pPr>
            <w:r w:rsidRPr="002627BA">
              <w:rPr>
                <w:sz w:val="24"/>
              </w:rPr>
              <w:t>-5.05402</w:t>
            </w:r>
          </w:p>
        </w:tc>
      </w:tr>
      <w:tr w:rsidR="006D7EE7" w:rsidRPr="002627BA" w14:paraId="6E0D85D7" w14:textId="77777777" w:rsidTr="008834E2">
        <w:trPr>
          <w:trHeight w:val="285"/>
        </w:trPr>
        <w:tc>
          <w:tcPr>
            <w:tcW w:w="3256" w:type="dxa"/>
            <w:vMerge/>
          </w:tcPr>
          <w:p w14:paraId="5716DE4A" w14:textId="77777777" w:rsidR="006D7EE7" w:rsidRPr="002627BA" w:rsidRDefault="006D7EE7" w:rsidP="002627BA">
            <w:pPr>
              <w:spacing w:line="360" w:lineRule="auto"/>
              <w:jc w:val="center"/>
              <w:rPr>
                <w:sz w:val="24"/>
              </w:rPr>
            </w:pPr>
          </w:p>
        </w:tc>
        <w:tc>
          <w:tcPr>
            <w:tcW w:w="1842" w:type="dxa"/>
            <w:tcBorders>
              <w:top w:val="nil"/>
              <w:bottom w:val="single" w:sz="4" w:space="0" w:color="auto"/>
            </w:tcBorders>
            <w:noWrap/>
            <w:hideMark/>
          </w:tcPr>
          <w:p w14:paraId="235AB046" w14:textId="77777777" w:rsidR="006D7EE7" w:rsidRPr="002627BA" w:rsidRDefault="006D7EE7" w:rsidP="002627BA">
            <w:pPr>
              <w:spacing w:line="360" w:lineRule="auto"/>
              <w:jc w:val="center"/>
              <w:rPr>
                <w:sz w:val="24"/>
              </w:rPr>
            </w:pPr>
            <w:r w:rsidRPr="002627BA">
              <w:rPr>
                <w:sz w:val="24"/>
              </w:rPr>
              <w:t>155</w:t>
            </w:r>
          </w:p>
        </w:tc>
        <w:tc>
          <w:tcPr>
            <w:tcW w:w="2835" w:type="dxa"/>
            <w:tcBorders>
              <w:top w:val="nil"/>
              <w:bottom w:val="single" w:sz="4" w:space="0" w:color="auto"/>
            </w:tcBorders>
            <w:noWrap/>
            <w:hideMark/>
          </w:tcPr>
          <w:p w14:paraId="69293CC7" w14:textId="77777777" w:rsidR="006D7EE7" w:rsidRPr="002627BA" w:rsidRDefault="006D7EE7" w:rsidP="002627BA">
            <w:pPr>
              <w:spacing w:line="360" w:lineRule="auto"/>
              <w:jc w:val="center"/>
              <w:rPr>
                <w:sz w:val="24"/>
              </w:rPr>
            </w:pPr>
            <w:r w:rsidRPr="002627BA">
              <w:rPr>
                <w:sz w:val="24"/>
              </w:rPr>
              <w:t>-5.10204</w:t>
            </w:r>
          </w:p>
        </w:tc>
      </w:tr>
      <w:tr w:rsidR="006D7EE7" w:rsidRPr="002627BA" w14:paraId="60E27712" w14:textId="77777777" w:rsidTr="008834E2">
        <w:trPr>
          <w:trHeight w:val="285"/>
        </w:trPr>
        <w:tc>
          <w:tcPr>
            <w:tcW w:w="3256" w:type="dxa"/>
            <w:vMerge w:val="restart"/>
          </w:tcPr>
          <w:p w14:paraId="17D48A5C" w14:textId="77777777" w:rsidR="006D7EE7" w:rsidRPr="002627BA" w:rsidRDefault="006D7EE7" w:rsidP="002627BA">
            <w:pPr>
              <w:spacing w:line="360" w:lineRule="auto"/>
              <w:jc w:val="center"/>
              <w:rPr>
                <w:sz w:val="24"/>
              </w:rPr>
            </w:pPr>
            <w:r w:rsidRPr="002627BA">
              <w:rPr>
                <w:sz w:val="24"/>
              </w:rPr>
              <w:t>SZK10</w:t>
            </w:r>
          </w:p>
          <w:p w14:paraId="4FCCABA3" w14:textId="77777777" w:rsidR="006D7EE7" w:rsidRPr="002627BA" w:rsidRDefault="006D7EE7" w:rsidP="002627BA">
            <w:pPr>
              <w:spacing w:line="360" w:lineRule="auto"/>
              <w:jc w:val="center"/>
              <w:rPr>
                <w:sz w:val="24"/>
              </w:rPr>
            </w:pPr>
            <w:r w:rsidRPr="002627BA">
              <w:rPr>
                <w:sz w:val="24"/>
              </w:rPr>
              <w:t>Burial depth is 580m</w:t>
            </w:r>
          </w:p>
          <w:p w14:paraId="79E1593D" w14:textId="77777777" w:rsidR="006D7EE7" w:rsidRPr="002627BA" w:rsidRDefault="006D7EE7" w:rsidP="002627BA">
            <w:pPr>
              <w:spacing w:line="360" w:lineRule="auto"/>
              <w:jc w:val="center"/>
              <w:rPr>
                <w:sz w:val="24"/>
              </w:rPr>
            </w:pPr>
            <w:r w:rsidRPr="002627BA">
              <w:rPr>
                <w:sz w:val="24"/>
              </w:rPr>
              <w:t xml:space="preserve">Main lithology </w:t>
            </w:r>
            <w:proofErr w:type="gramStart"/>
            <w:r w:rsidRPr="002627BA">
              <w:rPr>
                <w:sz w:val="24"/>
              </w:rPr>
              <w:t>are</w:t>
            </w:r>
            <w:proofErr w:type="gramEnd"/>
            <w:r w:rsidRPr="002627BA">
              <w:rPr>
                <w:sz w:val="24"/>
              </w:rPr>
              <w:t xml:space="preserve"> phyllite, limestone/with F6 fault crossing</w:t>
            </w:r>
          </w:p>
        </w:tc>
        <w:tc>
          <w:tcPr>
            <w:tcW w:w="1842" w:type="dxa"/>
            <w:tcBorders>
              <w:bottom w:val="nil"/>
            </w:tcBorders>
            <w:noWrap/>
            <w:hideMark/>
          </w:tcPr>
          <w:p w14:paraId="55296EDF" w14:textId="77777777" w:rsidR="006D7EE7" w:rsidRPr="002627BA" w:rsidRDefault="006D7EE7" w:rsidP="002627BA">
            <w:pPr>
              <w:spacing w:line="360" w:lineRule="auto"/>
              <w:jc w:val="center"/>
              <w:rPr>
                <w:sz w:val="24"/>
              </w:rPr>
            </w:pPr>
            <w:r w:rsidRPr="002627BA">
              <w:rPr>
                <w:sz w:val="24"/>
              </w:rPr>
              <w:t>8</w:t>
            </w:r>
          </w:p>
        </w:tc>
        <w:tc>
          <w:tcPr>
            <w:tcW w:w="2835" w:type="dxa"/>
            <w:tcBorders>
              <w:bottom w:val="nil"/>
            </w:tcBorders>
            <w:noWrap/>
            <w:hideMark/>
          </w:tcPr>
          <w:p w14:paraId="318F48A4" w14:textId="77777777" w:rsidR="006D7EE7" w:rsidRPr="002627BA" w:rsidRDefault="006D7EE7" w:rsidP="002627BA">
            <w:pPr>
              <w:spacing w:line="360" w:lineRule="auto"/>
              <w:jc w:val="center"/>
              <w:rPr>
                <w:sz w:val="24"/>
              </w:rPr>
            </w:pPr>
            <w:r w:rsidRPr="002627BA">
              <w:rPr>
                <w:sz w:val="24"/>
              </w:rPr>
              <w:t>-3.10031</w:t>
            </w:r>
          </w:p>
        </w:tc>
      </w:tr>
      <w:tr w:rsidR="006D7EE7" w:rsidRPr="002627BA" w14:paraId="51D99F9C" w14:textId="77777777" w:rsidTr="008834E2">
        <w:trPr>
          <w:trHeight w:val="285"/>
        </w:trPr>
        <w:tc>
          <w:tcPr>
            <w:tcW w:w="3256" w:type="dxa"/>
            <w:vMerge/>
          </w:tcPr>
          <w:p w14:paraId="6AFECFE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C7B572B" w14:textId="77777777" w:rsidR="006D7EE7" w:rsidRPr="002627BA" w:rsidRDefault="006D7EE7" w:rsidP="002627BA">
            <w:pPr>
              <w:spacing w:line="360" w:lineRule="auto"/>
              <w:jc w:val="center"/>
              <w:rPr>
                <w:sz w:val="24"/>
              </w:rPr>
            </w:pPr>
            <w:r w:rsidRPr="002627BA">
              <w:rPr>
                <w:sz w:val="24"/>
              </w:rPr>
              <w:t>16</w:t>
            </w:r>
          </w:p>
        </w:tc>
        <w:tc>
          <w:tcPr>
            <w:tcW w:w="2835" w:type="dxa"/>
            <w:tcBorders>
              <w:top w:val="nil"/>
              <w:bottom w:val="nil"/>
            </w:tcBorders>
            <w:noWrap/>
            <w:hideMark/>
          </w:tcPr>
          <w:p w14:paraId="32CBDC92" w14:textId="77777777" w:rsidR="006D7EE7" w:rsidRPr="002627BA" w:rsidRDefault="006D7EE7" w:rsidP="002627BA">
            <w:pPr>
              <w:spacing w:line="360" w:lineRule="auto"/>
              <w:jc w:val="center"/>
              <w:rPr>
                <w:sz w:val="24"/>
              </w:rPr>
            </w:pPr>
            <w:r w:rsidRPr="002627BA">
              <w:rPr>
                <w:sz w:val="24"/>
              </w:rPr>
              <w:t>-3.027</w:t>
            </w:r>
          </w:p>
        </w:tc>
      </w:tr>
      <w:tr w:rsidR="006D7EE7" w:rsidRPr="002627BA" w14:paraId="66D87898" w14:textId="77777777" w:rsidTr="008834E2">
        <w:trPr>
          <w:trHeight w:val="285"/>
        </w:trPr>
        <w:tc>
          <w:tcPr>
            <w:tcW w:w="3256" w:type="dxa"/>
            <w:vMerge/>
          </w:tcPr>
          <w:p w14:paraId="24CD03F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81D9123" w14:textId="77777777" w:rsidR="006D7EE7" w:rsidRPr="002627BA" w:rsidRDefault="006D7EE7" w:rsidP="002627BA">
            <w:pPr>
              <w:spacing w:line="360" w:lineRule="auto"/>
              <w:jc w:val="center"/>
              <w:rPr>
                <w:sz w:val="24"/>
              </w:rPr>
            </w:pPr>
            <w:r w:rsidRPr="002627BA">
              <w:rPr>
                <w:sz w:val="24"/>
              </w:rPr>
              <w:t>24.7</w:t>
            </w:r>
          </w:p>
        </w:tc>
        <w:tc>
          <w:tcPr>
            <w:tcW w:w="2835" w:type="dxa"/>
            <w:tcBorders>
              <w:top w:val="nil"/>
              <w:bottom w:val="nil"/>
            </w:tcBorders>
            <w:noWrap/>
            <w:hideMark/>
          </w:tcPr>
          <w:p w14:paraId="5155E253" w14:textId="77777777" w:rsidR="006D7EE7" w:rsidRPr="002627BA" w:rsidRDefault="006D7EE7" w:rsidP="002627BA">
            <w:pPr>
              <w:spacing w:line="360" w:lineRule="auto"/>
              <w:jc w:val="center"/>
              <w:rPr>
                <w:sz w:val="24"/>
              </w:rPr>
            </w:pPr>
            <w:r w:rsidRPr="002627BA">
              <w:rPr>
                <w:sz w:val="24"/>
              </w:rPr>
              <w:t>-3.79857</w:t>
            </w:r>
          </w:p>
        </w:tc>
      </w:tr>
      <w:tr w:rsidR="006D7EE7" w:rsidRPr="002627BA" w14:paraId="14C07D8B" w14:textId="77777777" w:rsidTr="008834E2">
        <w:trPr>
          <w:trHeight w:val="285"/>
        </w:trPr>
        <w:tc>
          <w:tcPr>
            <w:tcW w:w="3256" w:type="dxa"/>
            <w:vMerge/>
          </w:tcPr>
          <w:p w14:paraId="1997556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DB3553C" w14:textId="77777777" w:rsidR="006D7EE7" w:rsidRPr="002627BA" w:rsidRDefault="006D7EE7" w:rsidP="002627BA">
            <w:pPr>
              <w:spacing w:line="360" w:lineRule="auto"/>
              <w:jc w:val="center"/>
              <w:rPr>
                <w:sz w:val="24"/>
              </w:rPr>
            </w:pPr>
            <w:r w:rsidRPr="002627BA">
              <w:rPr>
                <w:sz w:val="24"/>
              </w:rPr>
              <w:t>34</w:t>
            </w:r>
          </w:p>
        </w:tc>
        <w:tc>
          <w:tcPr>
            <w:tcW w:w="2835" w:type="dxa"/>
            <w:tcBorders>
              <w:top w:val="nil"/>
              <w:bottom w:val="nil"/>
            </w:tcBorders>
            <w:noWrap/>
            <w:hideMark/>
          </w:tcPr>
          <w:p w14:paraId="43D9C752" w14:textId="77777777" w:rsidR="006D7EE7" w:rsidRPr="002627BA" w:rsidRDefault="006D7EE7" w:rsidP="002627BA">
            <w:pPr>
              <w:spacing w:line="360" w:lineRule="auto"/>
              <w:jc w:val="center"/>
              <w:rPr>
                <w:sz w:val="24"/>
              </w:rPr>
            </w:pPr>
            <w:r w:rsidRPr="002627BA">
              <w:rPr>
                <w:sz w:val="24"/>
              </w:rPr>
              <w:t>-4.20396</w:t>
            </w:r>
          </w:p>
        </w:tc>
      </w:tr>
      <w:tr w:rsidR="006D7EE7" w:rsidRPr="002627BA" w14:paraId="6198D191" w14:textId="77777777" w:rsidTr="008834E2">
        <w:trPr>
          <w:trHeight w:val="285"/>
        </w:trPr>
        <w:tc>
          <w:tcPr>
            <w:tcW w:w="3256" w:type="dxa"/>
            <w:vMerge/>
          </w:tcPr>
          <w:p w14:paraId="379CEE6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A739687" w14:textId="77777777" w:rsidR="006D7EE7" w:rsidRPr="002627BA" w:rsidRDefault="006D7EE7" w:rsidP="002627BA">
            <w:pPr>
              <w:spacing w:line="360" w:lineRule="auto"/>
              <w:jc w:val="center"/>
              <w:rPr>
                <w:sz w:val="24"/>
              </w:rPr>
            </w:pPr>
            <w:r w:rsidRPr="002627BA">
              <w:rPr>
                <w:sz w:val="24"/>
              </w:rPr>
              <w:t>47.7</w:t>
            </w:r>
          </w:p>
        </w:tc>
        <w:tc>
          <w:tcPr>
            <w:tcW w:w="2835" w:type="dxa"/>
            <w:tcBorders>
              <w:top w:val="nil"/>
              <w:bottom w:val="nil"/>
            </w:tcBorders>
            <w:noWrap/>
            <w:hideMark/>
          </w:tcPr>
          <w:p w14:paraId="5F628518" w14:textId="77777777" w:rsidR="006D7EE7" w:rsidRPr="002627BA" w:rsidRDefault="006D7EE7" w:rsidP="002627BA">
            <w:pPr>
              <w:spacing w:line="360" w:lineRule="auto"/>
              <w:jc w:val="center"/>
              <w:rPr>
                <w:sz w:val="24"/>
              </w:rPr>
            </w:pPr>
            <w:r w:rsidRPr="002627BA">
              <w:rPr>
                <w:sz w:val="24"/>
              </w:rPr>
              <w:t>-4.2173</w:t>
            </w:r>
          </w:p>
        </w:tc>
      </w:tr>
      <w:tr w:rsidR="006D7EE7" w:rsidRPr="002627BA" w14:paraId="3D97D186" w14:textId="77777777" w:rsidTr="008834E2">
        <w:trPr>
          <w:trHeight w:val="285"/>
        </w:trPr>
        <w:tc>
          <w:tcPr>
            <w:tcW w:w="3256" w:type="dxa"/>
            <w:vMerge/>
          </w:tcPr>
          <w:p w14:paraId="3EAC9E7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F4704B4" w14:textId="77777777" w:rsidR="006D7EE7" w:rsidRPr="002627BA" w:rsidRDefault="006D7EE7" w:rsidP="002627BA">
            <w:pPr>
              <w:spacing w:line="360" w:lineRule="auto"/>
              <w:jc w:val="center"/>
              <w:rPr>
                <w:sz w:val="24"/>
              </w:rPr>
            </w:pPr>
            <w:r w:rsidRPr="002627BA">
              <w:rPr>
                <w:sz w:val="24"/>
              </w:rPr>
              <w:t>65</w:t>
            </w:r>
          </w:p>
        </w:tc>
        <w:tc>
          <w:tcPr>
            <w:tcW w:w="2835" w:type="dxa"/>
            <w:tcBorders>
              <w:top w:val="nil"/>
              <w:bottom w:val="nil"/>
            </w:tcBorders>
            <w:noWrap/>
            <w:hideMark/>
          </w:tcPr>
          <w:p w14:paraId="628C5B4F" w14:textId="77777777" w:rsidR="006D7EE7" w:rsidRPr="002627BA" w:rsidRDefault="006D7EE7" w:rsidP="002627BA">
            <w:pPr>
              <w:spacing w:line="360" w:lineRule="auto"/>
              <w:jc w:val="center"/>
              <w:rPr>
                <w:sz w:val="24"/>
              </w:rPr>
            </w:pPr>
            <w:r w:rsidRPr="002627BA">
              <w:rPr>
                <w:sz w:val="24"/>
              </w:rPr>
              <w:t>-4.29192</w:t>
            </w:r>
          </w:p>
        </w:tc>
      </w:tr>
      <w:tr w:rsidR="006D7EE7" w:rsidRPr="002627BA" w14:paraId="54521CEC" w14:textId="77777777" w:rsidTr="008834E2">
        <w:trPr>
          <w:trHeight w:val="285"/>
        </w:trPr>
        <w:tc>
          <w:tcPr>
            <w:tcW w:w="3256" w:type="dxa"/>
            <w:vMerge/>
          </w:tcPr>
          <w:p w14:paraId="044DC3C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65C17FC" w14:textId="77777777" w:rsidR="006D7EE7" w:rsidRPr="002627BA" w:rsidRDefault="006D7EE7" w:rsidP="002627BA">
            <w:pPr>
              <w:spacing w:line="360" w:lineRule="auto"/>
              <w:jc w:val="center"/>
              <w:rPr>
                <w:sz w:val="24"/>
              </w:rPr>
            </w:pPr>
            <w:r w:rsidRPr="002627BA">
              <w:rPr>
                <w:sz w:val="24"/>
              </w:rPr>
              <w:t>86</w:t>
            </w:r>
          </w:p>
        </w:tc>
        <w:tc>
          <w:tcPr>
            <w:tcW w:w="2835" w:type="dxa"/>
            <w:tcBorders>
              <w:top w:val="nil"/>
              <w:bottom w:val="nil"/>
            </w:tcBorders>
            <w:noWrap/>
            <w:hideMark/>
          </w:tcPr>
          <w:p w14:paraId="0610F9F7" w14:textId="77777777" w:rsidR="006D7EE7" w:rsidRPr="002627BA" w:rsidRDefault="006D7EE7" w:rsidP="002627BA">
            <w:pPr>
              <w:spacing w:line="360" w:lineRule="auto"/>
              <w:jc w:val="center"/>
              <w:rPr>
                <w:sz w:val="24"/>
              </w:rPr>
            </w:pPr>
            <w:r w:rsidRPr="002627BA">
              <w:rPr>
                <w:sz w:val="24"/>
              </w:rPr>
              <w:t>-4.27137</w:t>
            </w:r>
          </w:p>
        </w:tc>
      </w:tr>
      <w:tr w:rsidR="006D7EE7" w:rsidRPr="002627BA" w14:paraId="582AF990" w14:textId="77777777" w:rsidTr="008834E2">
        <w:trPr>
          <w:trHeight w:val="285"/>
        </w:trPr>
        <w:tc>
          <w:tcPr>
            <w:tcW w:w="3256" w:type="dxa"/>
            <w:vMerge/>
          </w:tcPr>
          <w:p w14:paraId="6D2C594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96B01CA" w14:textId="77777777" w:rsidR="006D7EE7" w:rsidRPr="002627BA" w:rsidRDefault="006D7EE7" w:rsidP="002627BA">
            <w:pPr>
              <w:spacing w:line="360" w:lineRule="auto"/>
              <w:jc w:val="center"/>
              <w:rPr>
                <w:sz w:val="24"/>
              </w:rPr>
            </w:pPr>
            <w:r w:rsidRPr="002627BA">
              <w:rPr>
                <w:sz w:val="24"/>
              </w:rPr>
              <w:t>102.1</w:t>
            </w:r>
          </w:p>
        </w:tc>
        <w:tc>
          <w:tcPr>
            <w:tcW w:w="2835" w:type="dxa"/>
            <w:tcBorders>
              <w:top w:val="nil"/>
              <w:bottom w:val="nil"/>
            </w:tcBorders>
            <w:noWrap/>
            <w:hideMark/>
          </w:tcPr>
          <w:p w14:paraId="79309758" w14:textId="77777777" w:rsidR="006D7EE7" w:rsidRPr="002627BA" w:rsidRDefault="006D7EE7" w:rsidP="002627BA">
            <w:pPr>
              <w:spacing w:line="360" w:lineRule="auto"/>
              <w:jc w:val="center"/>
              <w:rPr>
                <w:sz w:val="24"/>
              </w:rPr>
            </w:pPr>
            <w:r w:rsidRPr="002627BA">
              <w:rPr>
                <w:sz w:val="24"/>
              </w:rPr>
              <w:t>-4.25647</w:t>
            </w:r>
          </w:p>
        </w:tc>
      </w:tr>
      <w:tr w:rsidR="006D7EE7" w:rsidRPr="002627BA" w14:paraId="72D16DE7" w14:textId="77777777" w:rsidTr="008834E2">
        <w:trPr>
          <w:trHeight w:val="285"/>
        </w:trPr>
        <w:tc>
          <w:tcPr>
            <w:tcW w:w="3256" w:type="dxa"/>
            <w:vMerge/>
          </w:tcPr>
          <w:p w14:paraId="03B4E70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E109A1D" w14:textId="77777777" w:rsidR="006D7EE7" w:rsidRPr="002627BA" w:rsidRDefault="006D7EE7" w:rsidP="002627BA">
            <w:pPr>
              <w:spacing w:line="360" w:lineRule="auto"/>
              <w:jc w:val="center"/>
              <w:rPr>
                <w:sz w:val="24"/>
              </w:rPr>
            </w:pPr>
            <w:r w:rsidRPr="002627BA">
              <w:rPr>
                <w:sz w:val="24"/>
              </w:rPr>
              <w:t>120</w:t>
            </w:r>
          </w:p>
        </w:tc>
        <w:tc>
          <w:tcPr>
            <w:tcW w:w="2835" w:type="dxa"/>
            <w:tcBorders>
              <w:top w:val="nil"/>
              <w:bottom w:val="nil"/>
            </w:tcBorders>
            <w:noWrap/>
            <w:hideMark/>
          </w:tcPr>
          <w:p w14:paraId="6DF533CF" w14:textId="77777777" w:rsidR="006D7EE7" w:rsidRPr="002627BA" w:rsidRDefault="006D7EE7" w:rsidP="002627BA">
            <w:pPr>
              <w:spacing w:line="360" w:lineRule="auto"/>
              <w:jc w:val="center"/>
              <w:rPr>
                <w:sz w:val="24"/>
              </w:rPr>
            </w:pPr>
            <w:r w:rsidRPr="002627BA">
              <w:rPr>
                <w:sz w:val="24"/>
              </w:rPr>
              <w:t>-3.65683</w:t>
            </w:r>
          </w:p>
        </w:tc>
      </w:tr>
      <w:tr w:rsidR="006D7EE7" w:rsidRPr="002627BA" w14:paraId="79D5627E" w14:textId="77777777" w:rsidTr="008834E2">
        <w:trPr>
          <w:trHeight w:val="285"/>
        </w:trPr>
        <w:tc>
          <w:tcPr>
            <w:tcW w:w="3256" w:type="dxa"/>
            <w:vMerge/>
          </w:tcPr>
          <w:p w14:paraId="677231B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2EA7B52" w14:textId="77777777" w:rsidR="006D7EE7" w:rsidRPr="002627BA" w:rsidRDefault="006D7EE7" w:rsidP="002627BA">
            <w:pPr>
              <w:spacing w:line="360" w:lineRule="auto"/>
              <w:jc w:val="center"/>
              <w:rPr>
                <w:sz w:val="24"/>
              </w:rPr>
            </w:pPr>
            <w:r w:rsidRPr="002627BA">
              <w:rPr>
                <w:sz w:val="24"/>
              </w:rPr>
              <w:t>142</w:t>
            </w:r>
          </w:p>
        </w:tc>
        <w:tc>
          <w:tcPr>
            <w:tcW w:w="2835" w:type="dxa"/>
            <w:tcBorders>
              <w:top w:val="nil"/>
              <w:bottom w:val="nil"/>
            </w:tcBorders>
            <w:noWrap/>
            <w:hideMark/>
          </w:tcPr>
          <w:p w14:paraId="1889CEF6" w14:textId="77777777" w:rsidR="006D7EE7" w:rsidRPr="002627BA" w:rsidRDefault="006D7EE7" w:rsidP="002627BA">
            <w:pPr>
              <w:spacing w:line="360" w:lineRule="auto"/>
              <w:jc w:val="center"/>
              <w:rPr>
                <w:sz w:val="24"/>
              </w:rPr>
            </w:pPr>
            <w:r w:rsidRPr="002627BA">
              <w:rPr>
                <w:sz w:val="24"/>
              </w:rPr>
              <w:t>-3.47983</w:t>
            </w:r>
          </w:p>
        </w:tc>
      </w:tr>
      <w:tr w:rsidR="006D7EE7" w:rsidRPr="002627BA" w14:paraId="7A7D61A4" w14:textId="77777777" w:rsidTr="008834E2">
        <w:trPr>
          <w:trHeight w:val="285"/>
        </w:trPr>
        <w:tc>
          <w:tcPr>
            <w:tcW w:w="3256" w:type="dxa"/>
            <w:vMerge/>
          </w:tcPr>
          <w:p w14:paraId="0A3085A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283C6D0" w14:textId="77777777" w:rsidR="006D7EE7" w:rsidRPr="002627BA" w:rsidRDefault="006D7EE7" w:rsidP="002627BA">
            <w:pPr>
              <w:spacing w:line="360" w:lineRule="auto"/>
              <w:jc w:val="center"/>
              <w:rPr>
                <w:sz w:val="24"/>
              </w:rPr>
            </w:pPr>
            <w:r w:rsidRPr="002627BA">
              <w:rPr>
                <w:sz w:val="24"/>
              </w:rPr>
              <w:t>165</w:t>
            </w:r>
          </w:p>
        </w:tc>
        <w:tc>
          <w:tcPr>
            <w:tcW w:w="2835" w:type="dxa"/>
            <w:tcBorders>
              <w:top w:val="nil"/>
              <w:bottom w:val="nil"/>
            </w:tcBorders>
            <w:noWrap/>
            <w:hideMark/>
          </w:tcPr>
          <w:p w14:paraId="146ED210" w14:textId="77777777" w:rsidR="006D7EE7" w:rsidRPr="002627BA" w:rsidRDefault="006D7EE7" w:rsidP="002627BA">
            <w:pPr>
              <w:spacing w:line="360" w:lineRule="auto"/>
              <w:jc w:val="center"/>
              <w:rPr>
                <w:sz w:val="24"/>
              </w:rPr>
            </w:pPr>
            <w:r w:rsidRPr="002627BA">
              <w:rPr>
                <w:sz w:val="24"/>
              </w:rPr>
              <w:t>-2.92971</w:t>
            </w:r>
          </w:p>
        </w:tc>
      </w:tr>
      <w:tr w:rsidR="006D7EE7" w:rsidRPr="002627BA" w14:paraId="62DD3A22" w14:textId="77777777" w:rsidTr="008834E2">
        <w:trPr>
          <w:trHeight w:val="285"/>
        </w:trPr>
        <w:tc>
          <w:tcPr>
            <w:tcW w:w="3256" w:type="dxa"/>
            <w:vMerge/>
          </w:tcPr>
          <w:p w14:paraId="3717B96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43082C1" w14:textId="77777777" w:rsidR="006D7EE7" w:rsidRPr="002627BA" w:rsidRDefault="006D7EE7" w:rsidP="002627BA">
            <w:pPr>
              <w:spacing w:line="360" w:lineRule="auto"/>
              <w:jc w:val="center"/>
              <w:rPr>
                <w:sz w:val="24"/>
              </w:rPr>
            </w:pPr>
            <w:r w:rsidRPr="002627BA">
              <w:rPr>
                <w:sz w:val="24"/>
              </w:rPr>
              <w:t>180</w:t>
            </w:r>
          </w:p>
        </w:tc>
        <w:tc>
          <w:tcPr>
            <w:tcW w:w="2835" w:type="dxa"/>
            <w:tcBorders>
              <w:top w:val="nil"/>
              <w:bottom w:val="nil"/>
            </w:tcBorders>
            <w:noWrap/>
            <w:hideMark/>
          </w:tcPr>
          <w:p w14:paraId="7414F3E3" w14:textId="77777777" w:rsidR="006D7EE7" w:rsidRPr="002627BA" w:rsidRDefault="006D7EE7" w:rsidP="002627BA">
            <w:pPr>
              <w:spacing w:line="360" w:lineRule="auto"/>
              <w:jc w:val="center"/>
              <w:rPr>
                <w:sz w:val="24"/>
              </w:rPr>
            </w:pPr>
            <w:r w:rsidRPr="002627BA">
              <w:rPr>
                <w:sz w:val="24"/>
              </w:rPr>
              <w:t>-3.3303</w:t>
            </w:r>
          </w:p>
        </w:tc>
      </w:tr>
      <w:tr w:rsidR="006D7EE7" w:rsidRPr="002627BA" w14:paraId="2798562A" w14:textId="77777777" w:rsidTr="008834E2">
        <w:trPr>
          <w:trHeight w:val="285"/>
        </w:trPr>
        <w:tc>
          <w:tcPr>
            <w:tcW w:w="3256" w:type="dxa"/>
            <w:vMerge/>
          </w:tcPr>
          <w:p w14:paraId="5C0C0F2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5AD4A97" w14:textId="77777777" w:rsidR="006D7EE7" w:rsidRPr="002627BA" w:rsidRDefault="006D7EE7" w:rsidP="002627BA">
            <w:pPr>
              <w:spacing w:line="360" w:lineRule="auto"/>
              <w:jc w:val="center"/>
              <w:rPr>
                <w:sz w:val="24"/>
              </w:rPr>
            </w:pPr>
            <w:r w:rsidRPr="002627BA">
              <w:rPr>
                <w:sz w:val="24"/>
              </w:rPr>
              <w:t>199.6</w:t>
            </w:r>
          </w:p>
        </w:tc>
        <w:tc>
          <w:tcPr>
            <w:tcW w:w="2835" w:type="dxa"/>
            <w:tcBorders>
              <w:top w:val="nil"/>
              <w:bottom w:val="nil"/>
            </w:tcBorders>
            <w:noWrap/>
            <w:hideMark/>
          </w:tcPr>
          <w:p w14:paraId="74136861" w14:textId="77777777" w:rsidR="006D7EE7" w:rsidRPr="002627BA" w:rsidRDefault="006D7EE7" w:rsidP="002627BA">
            <w:pPr>
              <w:spacing w:line="360" w:lineRule="auto"/>
              <w:jc w:val="center"/>
              <w:rPr>
                <w:sz w:val="24"/>
              </w:rPr>
            </w:pPr>
            <w:r w:rsidRPr="002627BA">
              <w:rPr>
                <w:sz w:val="24"/>
              </w:rPr>
              <w:t>-3.65812</w:t>
            </w:r>
          </w:p>
        </w:tc>
      </w:tr>
      <w:tr w:rsidR="006D7EE7" w:rsidRPr="002627BA" w14:paraId="6340E3AD" w14:textId="77777777" w:rsidTr="008834E2">
        <w:trPr>
          <w:trHeight w:val="285"/>
        </w:trPr>
        <w:tc>
          <w:tcPr>
            <w:tcW w:w="3256" w:type="dxa"/>
            <w:vMerge/>
          </w:tcPr>
          <w:p w14:paraId="1A2E45B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C35BA72" w14:textId="77777777" w:rsidR="006D7EE7" w:rsidRPr="002627BA" w:rsidRDefault="006D7EE7" w:rsidP="002627BA">
            <w:pPr>
              <w:spacing w:line="360" w:lineRule="auto"/>
              <w:jc w:val="center"/>
              <w:rPr>
                <w:sz w:val="24"/>
              </w:rPr>
            </w:pPr>
            <w:r w:rsidRPr="002627BA">
              <w:rPr>
                <w:sz w:val="24"/>
              </w:rPr>
              <w:t>220</w:t>
            </w:r>
          </w:p>
        </w:tc>
        <w:tc>
          <w:tcPr>
            <w:tcW w:w="2835" w:type="dxa"/>
            <w:tcBorders>
              <w:top w:val="nil"/>
              <w:bottom w:val="nil"/>
            </w:tcBorders>
            <w:noWrap/>
            <w:hideMark/>
          </w:tcPr>
          <w:p w14:paraId="343EAB5D" w14:textId="77777777" w:rsidR="006D7EE7" w:rsidRPr="002627BA" w:rsidRDefault="006D7EE7" w:rsidP="002627BA">
            <w:pPr>
              <w:spacing w:line="360" w:lineRule="auto"/>
              <w:jc w:val="center"/>
              <w:rPr>
                <w:sz w:val="24"/>
              </w:rPr>
            </w:pPr>
            <w:r w:rsidRPr="002627BA">
              <w:rPr>
                <w:sz w:val="24"/>
              </w:rPr>
              <w:t>-3.48515</w:t>
            </w:r>
          </w:p>
        </w:tc>
      </w:tr>
      <w:tr w:rsidR="006D7EE7" w:rsidRPr="002627BA" w14:paraId="7473131E" w14:textId="77777777" w:rsidTr="008834E2">
        <w:trPr>
          <w:trHeight w:val="285"/>
        </w:trPr>
        <w:tc>
          <w:tcPr>
            <w:tcW w:w="3256" w:type="dxa"/>
            <w:vMerge/>
          </w:tcPr>
          <w:p w14:paraId="4B6B5C5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0C205B6" w14:textId="77777777" w:rsidR="006D7EE7" w:rsidRPr="002627BA" w:rsidRDefault="006D7EE7" w:rsidP="002627BA">
            <w:pPr>
              <w:spacing w:line="360" w:lineRule="auto"/>
              <w:jc w:val="center"/>
              <w:rPr>
                <w:sz w:val="24"/>
              </w:rPr>
            </w:pPr>
            <w:r w:rsidRPr="002627BA">
              <w:rPr>
                <w:sz w:val="24"/>
              </w:rPr>
              <w:t>241</w:t>
            </w:r>
          </w:p>
        </w:tc>
        <w:tc>
          <w:tcPr>
            <w:tcW w:w="2835" w:type="dxa"/>
            <w:tcBorders>
              <w:top w:val="nil"/>
              <w:bottom w:val="nil"/>
            </w:tcBorders>
            <w:noWrap/>
            <w:hideMark/>
          </w:tcPr>
          <w:p w14:paraId="5E621957" w14:textId="77777777" w:rsidR="006D7EE7" w:rsidRPr="002627BA" w:rsidRDefault="006D7EE7" w:rsidP="002627BA">
            <w:pPr>
              <w:spacing w:line="360" w:lineRule="auto"/>
              <w:jc w:val="center"/>
              <w:rPr>
                <w:sz w:val="24"/>
              </w:rPr>
            </w:pPr>
            <w:r w:rsidRPr="002627BA">
              <w:rPr>
                <w:sz w:val="24"/>
              </w:rPr>
              <w:t>-3.72566</w:t>
            </w:r>
          </w:p>
        </w:tc>
      </w:tr>
      <w:tr w:rsidR="006D7EE7" w:rsidRPr="002627BA" w14:paraId="7FA234C7" w14:textId="77777777" w:rsidTr="008834E2">
        <w:trPr>
          <w:trHeight w:val="285"/>
        </w:trPr>
        <w:tc>
          <w:tcPr>
            <w:tcW w:w="3256" w:type="dxa"/>
            <w:vMerge/>
          </w:tcPr>
          <w:p w14:paraId="7DB1510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67F099C" w14:textId="77777777" w:rsidR="006D7EE7" w:rsidRPr="002627BA" w:rsidRDefault="006D7EE7" w:rsidP="002627BA">
            <w:pPr>
              <w:spacing w:line="360" w:lineRule="auto"/>
              <w:jc w:val="center"/>
              <w:rPr>
                <w:sz w:val="24"/>
              </w:rPr>
            </w:pPr>
            <w:r w:rsidRPr="002627BA">
              <w:rPr>
                <w:sz w:val="24"/>
              </w:rPr>
              <w:t>263</w:t>
            </w:r>
          </w:p>
        </w:tc>
        <w:tc>
          <w:tcPr>
            <w:tcW w:w="2835" w:type="dxa"/>
            <w:tcBorders>
              <w:top w:val="nil"/>
              <w:bottom w:val="nil"/>
            </w:tcBorders>
            <w:noWrap/>
            <w:hideMark/>
          </w:tcPr>
          <w:p w14:paraId="22A06DD4" w14:textId="77777777" w:rsidR="006D7EE7" w:rsidRPr="002627BA" w:rsidRDefault="006D7EE7" w:rsidP="002627BA">
            <w:pPr>
              <w:spacing w:line="360" w:lineRule="auto"/>
              <w:jc w:val="center"/>
              <w:rPr>
                <w:sz w:val="24"/>
              </w:rPr>
            </w:pPr>
            <w:r w:rsidRPr="002627BA">
              <w:rPr>
                <w:sz w:val="24"/>
              </w:rPr>
              <w:t>-3.90361</w:t>
            </w:r>
          </w:p>
        </w:tc>
      </w:tr>
      <w:tr w:rsidR="006D7EE7" w:rsidRPr="002627BA" w14:paraId="67A0F140" w14:textId="77777777" w:rsidTr="008834E2">
        <w:trPr>
          <w:trHeight w:val="285"/>
        </w:trPr>
        <w:tc>
          <w:tcPr>
            <w:tcW w:w="3256" w:type="dxa"/>
            <w:vMerge/>
          </w:tcPr>
          <w:p w14:paraId="0CCFC38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98D2162" w14:textId="77777777" w:rsidR="006D7EE7" w:rsidRPr="002627BA" w:rsidRDefault="006D7EE7" w:rsidP="002627BA">
            <w:pPr>
              <w:spacing w:line="360" w:lineRule="auto"/>
              <w:jc w:val="center"/>
              <w:rPr>
                <w:sz w:val="24"/>
              </w:rPr>
            </w:pPr>
            <w:r w:rsidRPr="002627BA">
              <w:rPr>
                <w:sz w:val="24"/>
              </w:rPr>
              <w:t>285</w:t>
            </w:r>
          </w:p>
        </w:tc>
        <w:tc>
          <w:tcPr>
            <w:tcW w:w="2835" w:type="dxa"/>
            <w:tcBorders>
              <w:top w:val="nil"/>
              <w:bottom w:val="nil"/>
            </w:tcBorders>
            <w:noWrap/>
            <w:hideMark/>
          </w:tcPr>
          <w:p w14:paraId="5646726F" w14:textId="77777777" w:rsidR="006D7EE7" w:rsidRPr="002627BA" w:rsidRDefault="006D7EE7" w:rsidP="002627BA">
            <w:pPr>
              <w:spacing w:line="360" w:lineRule="auto"/>
              <w:jc w:val="center"/>
              <w:rPr>
                <w:sz w:val="24"/>
              </w:rPr>
            </w:pPr>
            <w:r w:rsidRPr="002627BA">
              <w:rPr>
                <w:sz w:val="24"/>
              </w:rPr>
              <w:t>-4.60896</w:t>
            </w:r>
          </w:p>
        </w:tc>
      </w:tr>
      <w:tr w:rsidR="006D7EE7" w:rsidRPr="002627BA" w14:paraId="16879F9A" w14:textId="77777777" w:rsidTr="008834E2">
        <w:trPr>
          <w:trHeight w:val="285"/>
        </w:trPr>
        <w:tc>
          <w:tcPr>
            <w:tcW w:w="3256" w:type="dxa"/>
            <w:vMerge/>
          </w:tcPr>
          <w:p w14:paraId="245417C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9217DAB" w14:textId="77777777" w:rsidR="006D7EE7" w:rsidRPr="002627BA" w:rsidRDefault="006D7EE7" w:rsidP="002627BA">
            <w:pPr>
              <w:spacing w:line="360" w:lineRule="auto"/>
              <w:jc w:val="center"/>
              <w:rPr>
                <w:sz w:val="24"/>
              </w:rPr>
            </w:pPr>
            <w:r w:rsidRPr="002627BA">
              <w:rPr>
                <w:sz w:val="24"/>
              </w:rPr>
              <w:t>300</w:t>
            </w:r>
          </w:p>
        </w:tc>
        <w:tc>
          <w:tcPr>
            <w:tcW w:w="2835" w:type="dxa"/>
            <w:tcBorders>
              <w:top w:val="nil"/>
              <w:bottom w:val="nil"/>
            </w:tcBorders>
            <w:noWrap/>
            <w:hideMark/>
          </w:tcPr>
          <w:p w14:paraId="24DEE86F" w14:textId="77777777" w:rsidR="006D7EE7" w:rsidRPr="002627BA" w:rsidRDefault="006D7EE7" w:rsidP="002627BA">
            <w:pPr>
              <w:spacing w:line="360" w:lineRule="auto"/>
              <w:jc w:val="center"/>
              <w:rPr>
                <w:sz w:val="24"/>
              </w:rPr>
            </w:pPr>
            <w:r w:rsidRPr="002627BA">
              <w:rPr>
                <w:sz w:val="24"/>
              </w:rPr>
              <w:t>-4.14936</w:t>
            </w:r>
          </w:p>
        </w:tc>
      </w:tr>
      <w:tr w:rsidR="006D7EE7" w:rsidRPr="002627BA" w14:paraId="0CC0AECB" w14:textId="77777777" w:rsidTr="008834E2">
        <w:trPr>
          <w:trHeight w:val="285"/>
        </w:trPr>
        <w:tc>
          <w:tcPr>
            <w:tcW w:w="3256" w:type="dxa"/>
            <w:vMerge/>
          </w:tcPr>
          <w:p w14:paraId="6C02900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95CB935" w14:textId="77777777" w:rsidR="006D7EE7" w:rsidRPr="002627BA" w:rsidRDefault="006D7EE7" w:rsidP="002627BA">
            <w:pPr>
              <w:spacing w:line="360" w:lineRule="auto"/>
              <w:jc w:val="center"/>
              <w:rPr>
                <w:sz w:val="24"/>
              </w:rPr>
            </w:pPr>
            <w:r w:rsidRPr="002627BA">
              <w:rPr>
                <w:sz w:val="24"/>
              </w:rPr>
              <w:t>319.1</w:t>
            </w:r>
          </w:p>
        </w:tc>
        <w:tc>
          <w:tcPr>
            <w:tcW w:w="2835" w:type="dxa"/>
            <w:tcBorders>
              <w:top w:val="nil"/>
              <w:bottom w:val="nil"/>
            </w:tcBorders>
            <w:noWrap/>
            <w:hideMark/>
          </w:tcPr>
          <w:p w14:paraId="3539FD8C" w14:textId="77777777" w:rsidR="006D7EE7" w:rsidRPr="002627BA" w:rsidRDefault="006D7EE7" w:rsidP="002627BA">
            <w:pPr>
              <w:spacing w:line="360" w:lineRule="auto"/>
              <w:jc w:val="center"/>
              <w:rPr>
                <w:sz w:val="24"/>
              </w:rPr>
            </w:pPr>
            <w:r w:rsidRPr="002627BA">
              <w:rPr>
                <w:sz w:val="24"/>
              </w:rPr>
              <w:t>-4.19691</w:t>
            </w:r>
          </w:p>
        </w:tc>
      </w:tr>
      <w:tr w:rsidR="006D7EE7" w:rsidRPr="002627BA" w14:paraId="46DAC87B" w14:textId="77777777" w:rsidTr="008834E2">
        <w:trPr>
          <w:trHeight w:val="285"/>
        </w:trPr>
        <w:tc>
          <w:tcPr>
            <w:tcW w:w="3256" w:type="dxa"/>
            <w:vMerge/>
          </w:tcPr>
          <w:p w14:paraId="56FE476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407552C" w14:textId="77777777" w:rsidR="006D7EE7" w:rsidRPr="002627BA" w:rsidRDefault="006D7EE7" w:rsidP="002627BA">
            <w:pPr>
              <w:spacing w:line="360" w:lineRule="auto"/>
              <w:jc w:val="center"/>
              <w:rPr>
                <w:sz w:val="24"/>
              </w:rPr>
            </w:pPr>
            <w:r w:rsidRPr="002627BA">
              <w:rPr>
                <w:sz w:val="24"/>
              </w:rPr>
              <w:t>351.7</w:t>
            </w:r>
          </w:p>
        </w:tc>
        <w:tc>
          <w:tcPr>
            <w:tcW w:w="2835" w:type="dxa"/>
            <w:tcBorders>
              <w:top w:val="nil"/>
              <w:bottom w:val="nil"/>
            </w:tcBorders>
            <w:noWrap/>
            <w:hideMark/>
          </w:tcPr>
          <w:p w14:paraId="585B6FBF" w14:textId="77777777" w:rsidR="006D7EE7" w:rsidRPr="002627BA" w:rsidRDefault="006D7EE7" w:rsidP="002627BA">
            <w:pPr>
              <w:spacing w:line="360" w:lineRule="auto"/>
              <w:jc w:val="center"/>
              <w:rPr>
                <w:sz w:val="24"/>
              </w:rPr>
            </w:pPr>
            <w:r w:rsidRPr="002627BA">
              <w:rPr>
                <w:sz w:val="24"/>
              </w:rPr>
              <w:t>-4.60473</w:t>
            </w:r>
          </w:p>
        </w:tc>
      </w:tr>
      <w:tr w:rsidR="006D7EE7" w:rsidRPr="002627BA" w14:paraId="49F64FC0" w14:textId="77777777" w:rsidTr="008834E2">
        <w:trPr>
          <w:trHeight w:val="285"/>
        </w:trPr>
        <w:tc>
          <w:tcPr>
            <w:tcW w:w="3256" w:type="dxa"/>
            <w:vMerge/>
          </w:tcPr>
          <w:p w14:paraId="5249E53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7EB09E0" w14:textId="77777777" w:rsidR="006D7EE7" w:rsidRPr="002627BA" w:rsidRDefault="006D7EE7" w:rsidP="002627BA">
            <w:pPr>
              <w:spacing w:line="360" w:lineRule="auto"/>
              <w:jc w:val="center"/>
              <w:rPr>
                <w:sz w:val="24"/>
              </w:rPr>
            </w:pPr>
            <w:r w:rsidRPr="002627BA">
              <w:rPr>
                <w:sz w:val="24"/>
              </w:rPr>
              <w:t>358.9</w:t>
            </w:r>
          </w:p>
        </w:tc>
        <w:tc>
          <w:tcPr>
            <w:tcW w:w="2835" w:type="dxa"/>
            <w:tcBorders>
              <w:top w:val="nil"/>
              <w:bottom w:val="nil"/>
            </w:tcBorders>
            <w:noWrap/>
            <w:hideMark/>
          </w:tcPr>
          <w:p w14:paraId="0EE6DE99" w14:textId="77777777" w:rsidR="006D7EE7" w:rsidRPr="002627BA" w:rsidRDefault="006D7EE7" w:rsidP="002627BA">
            <w:pPr>
              <w:spacing w:line="360" w:lineRule="auto"/>
              <w:jc w:val="center"/>
              <w:rPr>
                <w:sz w:val="24"/>
              </w:rPr>
            </w:pPr>
            <w:r w:rsidRPr="002627BA">
              <w:rPr>
                <w:sz w:val="24"/>
              </w:rPr>
              <w:t>-4.54919</w:t>
            </w:r>
          </w:p>
        </w:tc>
      </w:tr>
      <w:tr w:rsidR="006D7EE7" w:rsidRPr="002627BA" w14:paraId="6B3CF1BF" w14:textId="77777777" w:rsidTr="008834E2">
        <w:trPr>
          <w:trHeight w:val="285"/>
        </w:trPr>
        <w:tc>
          <w:tcPr>
            <w:tcW w:w="3256" w:type="dxa"/>
            <w:vMerge/>
          </w:tcPr>
          <w:p w14:paraId="095E4D1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1C165F9" w14:textId="77777777" w:rsidR="006D7EE7" w:rsidRPr="002627BA" w:rsidRDefault="006D7EE7" w:rsidP="002627BA">
            <w:pPr>
              <w:spacing w:line="360" w:lineRule="auto"/>
              <w:jc w:val="center"/>
              <w:rPr>
                <w:sz w:val="24"/>
              </w:rPr>
            </w:pPr>
            <w:r w:rsidRPr="002627BA">
              <w:rPr>
                <w:sz w:val="24"/>
              </w:rPr>
              <w:t>366.8</w:t>
            </w:r>
          </w:p>
        </w:tc>
        <w:tc>
          <w:tcPr>
            <w:tcW w:w="2835" w:type="dxa"/>
            <w:tcBorders>
              <w:top w:val="nil"/>
              <w:bottom w:val="nil"/>
            </w:tcBorders>
            <w:noWrap/>
            <w:hideMark/>
          </w:tcPr>
          <w:p w14:paraId="7371AE69" w14:textId="77777777" w:rsidR="006D7EE7" w:rsidRPr="002627BA" w:rsidRDefault="006D7EE7" w:rsidP="002627BA">
            <w:pPr>
              <w:spacing w:line="360" w:lineRule="auto"/>
              <w:jc w:val="center"/>
              <w:rPr>
                <w:sz w:val="24"/>
              </w:rPr>
            </w:pPr>
            <w:r w:rsidRPr="002627BA">
              <w:rPr>
                <w:sz w:val="24"/>
              </w:rPr>
              <w:t>-5.01966</w:t>
            </w:r>
          </w:p>
        </w:tc>
      </w:tr>
      <w:tr w:rsidR="006D7EE7" w:rsidRPr="002627BA" w14:paraId="2FFBD58C" w14:textId="77777777" w:rsidTr="008834E2">
        <w:trPr>
          <w:trHeight w:val="285"/>
        </w:trPr>
        <w:tc>
          <w:tcPr>
            <w:tcW w:w="3256" w:type="dxa"/>
            <w:vMerge/>
          </w:tcPr>
          <w:p w14:paraId="1C132A0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640B300" w14:textId="77777777" w:rsidR="006D7EE7" w:rsidRPr="002627BA" w:rsidRDefault="006D7EE7" w:rsidP="002627BA">
            <w:pPr>
              <w:spacing w:line="360" w:lineRule="auto"/>
              <w:jc w:val="center"/>
              <w:rPr>
                <w:sz w:val="24"/>
              </w:rPr>
            </w:pPr>
            <w:r w:rsidRPr="002627BA">
              <w:rPr>
                <w:sz w:val="24"/>
              </w:rPr>
              <w:t>382</w:t>
            </w:r>
          </w:p>
        </w:tc>
        <w:tc>
          <w:tcPr>
            <w:tcW w:w="2835" w:type="dxa"/>
            <w:tcBorders>
              <w:top w:val="nil"/>
              <w:bottom w:val="nil"/>
            </w:tcBorders>
            <w:noWrap/>
            <w:hideMark/>
          </w:tcPr>
          <w:p w14:paraId="1B1FDA06" w14:textId="77777777" w:rsidR="006D7EE7" w:rsidRPr="002627BA" w:rsidRDefault="006D7EE7" w:rsidP="002627BA">
            <w:pPr>
              <w:spacing w:line="360" w:lineRule="auto"/>
              <w:jc w:val="center"/>
              <w:rPr>
                <w:sz w:val="24"/>
              </w:rPr>
            </w:pPr>
            <w:r w:rsidRPr="002627BA">
              <w:rPr>
                <w:sz w:val="24"/>
              </w:rPr>
              <w:t>-5.01325</w:t>
            </w:r>
          </w:p>
        </w:tc>
      </w:tr>
      <w:tr w:rsidR="006D7EE7" w:rsidRPr="002627BA" w14:paraId="0FC81783" w14:textId="77777777" w:rsidTr="008834E2">
        <w:trPr>
          <w:trHeight w:val="285"/>
        </w:trPr>
        <w:tc>
          <w:tcPr>
            <w:tcW w:w="3256" w:type="dxa"/>
            <w:vMerge/>
          </w:tcPr>
          <w:p w14:paraId="6B3C2CA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E891558" w14:textId="77777777" w:rsidR="006D7EE7" w:rsidRPr="002627BA" w:rsidRDefault="006D7EE7" w:rsidP="002627BA">
            <w:pPr>
              <w:spacing w:line="360" w:lineRule="auto"/>
              <w:jc w:val="center"/>
              <w:rPr>
                <w:sz w:val="24"/>
              </w:rPr>
            </w:pPr>
            <w:r w:rsidRPr="002627BA">
              <w:rPr>
                <w:sz w:val="24"/>
              </w:rPr>
              <w:t>397</w:t>
            </w:r>
          </w:p>
        </w:tc>
        <w:tc>
          <w:tcPr>
            <w:tcW w:w="2835" w:type="dxa"/>
            <w:tcBorders>
              <w:top w:val="nil"/>
              <w:bottom w:val="nil"/>
            </w:tcBorders>
            <w:noWrap/>
            <w:hideMark/>
          </w:tcPr>
          <w:p w14:paraId="6C04D0B8" w14:textId="77777777" w:rsidR="006D7EE7" w:rsidRPr="002627BA" w:rsidRDefault="006D7EE7" w:rsidP="002627BA">
            <w:pPr>
              <w:spacing w:line="360" w:lineRule="auto"/>
              <w:jc w:val="center"/>
              <w:rPr>
                <w:sz w:val="24"/>
              </w:rPr>
            </w:pPr>
            <w:r w:rsidRPr="002627BA">
              <w:rPr>
                <w:sz w:val="24"/>
              </w:rPr>
              <w:t>-4.96994</w:t>
            </w:r>
          </w:p>
        </w:tc>
      </w:tr>
      <w:tr w:rsidR="006D7EE7" w:rsidRPr="002627BA" w14:paraId="16DD80E0" w14:textId="77777777" w:rsidTr="008834E2">
        <w:trPr>
          <w:trHeight w:val="285"/>
        </w:trPr>
        <w:tc>
          <w:tcPr>
            <w:tcW w:w="3256" w:type="dxa"/>
            <w:vMerge/>
          </w:tcPr>
          <w:p w14:paraId="0A3AA90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7731A02" w14:textId="77777777" w:rsidR="006D7EE7" w:rsidRPr="002627BA" w:rsidRDefault="006D7EE7" w:rsidP="002627BA">
            <w:pPr>
              <w:spacing w:line="360" w:lineRule="auto"/>
              <w:jc w:val="center"/>
              <w:rPr>
                <w:sz w:val="24"/>
              </w:rPr>
            </w:pPr>
            <w:r w:rsidRPr="002627BA">
              <w:rPr>
                <w:sz w:val="24"/>
              </w:rPr>
              <w:t>411.1</w:t>
            </w:r>
          </w:p>
        </w:tc>
        <w:tc>
          <w:tcPr>
            <w:tcW w:w="2835" w:type="dxa"/>
            <w:tcBorders>
              <w:top w:val="nil"/>
              <w:bottom w:val="nil"/>
            </w:tcBorders>
            <w:noWrap/>
            <w:hideMark/>
          </w:tcPr>
          <w:p w14:paraId="65B9757F" w14:textId="77777777" w:rsidR="006D7EE7" w:rsidRPr="002627BA" w:rsidRDefault="006D7EE7" w:rsidP="002627BA">
            <w:pPr>
              <w:spacing w:line="360" w:lineRule="auto"/>
              <w:jc w:val="center"/>
              <w:rPr>
                <w:sz w:val="24"/>
              </w:rPr>
            </w:pPr>
            <w:r w:rsidRPr="002627BA">
              <w:rPr>
                <w:sz w:val="24"/>
              </w:rPr>
              <w:t>-5.03581</w:t>
            </w:r>
          </w:p>
        </w:tc>
      </w:tr>
      <w:tr w:rsidR="006D7EE7" w:rsidRPr="002627BA" w14:paraId="7ED45F06" w14:textId="77777777" w:rsidTr="008834E2">
        <w:trPr>
          <w:trHeight w:val="285"/>
        </w:trPr>
        <w:tc>
          <w:tcPr>
            <w:tcW w:w="3256" w:type="dxa"/>
            <w:vMerge/>
          </w:tcPr>
          <w:p w14:paraId="4AA5CEE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5FEDF89" w14:textId="77777777" w:rsidR="006D7EE7" w:rsidRPr="002627BA" w:rsidRDefault="006D7EE7" w:rsidP="002627BA">
            <w:pPr>
              <w:spacing w:line="360" w:lineRule="auto"/>
              <w:jc w:val="center"/>
              <w:rPr>
                <w:sz w:val="24"/>
              </w:rPr>
            </w:pPr>
            <w:r w:rsidRPr="002627BA">
              <w:rPr>
                <w:sz w:val="24"/>
              </w:rPr>
              <w:t>427.4</w:t>
            </w:r>
          </w:p>
        </w:tc>
        <w:tc>
          <w:tcPr>
            <w:tcW w:w="2835" w:type="dxa"/>
            <w:tcBorders>
              <w:top w:val="nil"/>
              <w:bottom w:val="nil"/>
            </w:tcBorders>
            <w:noWrap/>
            <w:hideMark/>
          </w:tcPr>
          <w:p w14:paraId="2DD27B63" w14:textId="77777777" w:rsidR="006D7EE7" w:rsidRPr="002627BA" w:rsidRDefault="006D7EE7" w:rsidP="002627BA">
            <w:pPr>
              <w:spacing w:line="360" w:lineRule="auto"/>
              <w:jc w:val="center"/>
              <w:rPr>
                <w:sz w:val="24"/>
              </w:rPr>
            </w:pPr>
            <w:r w:rsidRPr="002627BA">
              <w:rPr>
                <w:sz w:val="24"/>
              </w:rPr>
              <w:t>-4.98011</w:t>
            </w:r>
          </w:p>
        </w:tc>
      </w:tr>
      <w:tr w:rsidR="006D7EE7" w:rsidRPr="002627BA" w14:paraId="30C386E0" w14:textId="77777777" w:rsidTr="008834E2">
        <w:trPr>
          <w:trHeight w:val="285"/>
        </w:trPr>
        <w:tc>
          <w:tcPr>
            <w:tcW w:w="3256" w:type="dxa"/>
            <w:vMerge/>
          </w:tcPr>
          <w:p w14:paraId="344E761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116505D" w14:textId="77777777" w:rsidR="006D7EE7" w:rsidRPr="002627BA" w:rsidRDefault="006D7EE7" w:rsidP="002627BA">
            <w:pPr>
              <w:spacing w:line="360" w:lineRule="auto"/>
              <w:jc w:val="center"/>
              <w:rPr>
                <w:sz w:val="24"/>
              </w:rPr>
            </w:pPr>
            <w:r w:rsidRPr="002627BA">
              <w:rPr>
                <w:sz w:val="24"/>
              </w:rPr>
              <w:t>439.6</w:t>
            </w:r>
          </w:p>
        </w:tc>
        <w:tc>
          <w:tcPr>
            <w:tcW w:w="2835" w:type="dxa"/>
            <w:tcBorders>
              <w:top w:val="nil"/>
              <w:bottom w:val="nil"/>
            </w:tcBorders>
            <w:noWrap/>
            <w:hideMark/>
          </w:tcPr>
          <w:p w14:paraId="1015D61B" w14:textId="77777777" w:rsidR="006D7EE7" w:rsidRPr="002627BA" w:rsidRDefault="006D7EE7" w:rsidP="002627BA">
            <w:pPr>
              <w:spacing w:line="360" w:lineRule="auto"/>
              <w:jc w:val="center"/>
              <w:rPr>
                <w:sz w:val="24"/>
              </w:rPr>
            </w:pPr>
            <w:r w:rsidRPr="002627BA">
              <w:rPr>
                <w:sz w:val="24"/>
              </w:rPr>
              <w:t>-5.14985</w:t>
            </w:r>
          </w:p>
        </w:tc>
      </w:tr>
      <w:tr w:rsidR="006D7EE7" w:rsidRPr="002627BA" w14:paraId="0D61A588" w14:textId="77777777" w:rsidTr="008834E2">
        <w:trPr>
          <w:trHeight w:val="285"/>
        </w:trPr>
        <w:tc>
          <w:tcPr>
            <w:tcW w:w="3256" w:type="dxa"/>
            <w:vMerge/>
          </w:tcPr>
          <w:p w14:paraId="581A1AA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C7CC231" w14:textId="77777777" w:rsidR="006D7EE7" w:rsidRPr="002627BA" w:rsidRDefault="006D7EE7" w:rsidP="002627BA">
            <w:pPr>
              <w:spacing w:line="360" w:lineRule="auto"/>
              <w:jc w:val="center"/>
              <w:rPr>
                <w:sz w:val="24"/>
              </w:rPr>
            </w:pPr>
            <w:r w:rsidRPr="002627BA">
              <w:rPr>
                <w:sz w:val="24"/>
              </w:rPr>
              <w:t>453</w:t>
            </w:r>
          </w:p>
        </w:tc>
        <w:tc>
          <w:tcPr>
            <w:tcW w:w="2835" w:type="dxa"/>
            <w:tcBorders>
              <w:top w:val="nil"/>
              <w:bottom w:val="nil"/>
            </w:tcBorders>
            <w:noWrap/>
            <w:hideMark/>
          </w:tcPr>
          <w:p w14:paraId="5932CFFB" w14:textId="77777777" w:rsidR="006D7EE7" w:rsidRPr="002627BA" w:rsidRDefault="006D7EE7" w:rsidP="002627BA">
            <w:pPr>
              <w:spacing w:line="360" w:lineRule="auto"/>
              <w:jc w:val="center"/>
              <w:rPr>
                <w:sz w:val="24"/>
              </w:rPr>
            </w:pPr>
            <w:r w:rsidRPr="002627BA">
              <w:rPr>
                <w:sz w:val="24"/>
              </w:rPr>
              <w:t>-4.97658</w:t>
            </w:r>
          </w:p>
        </w:tc>
      </w:tr>
      <w:tr w:rsidR="006D7EE7" w:rsidRPr="002627BA" w14:paraId="1E88ED54" w14:textId="77777777" w:rsidTr="008834E2">
        <w:trPr>
          <w:trHeight w:val="285"/>
        </w:trPr>
        <w:tc>
          <w:tcPr>
            <w:tcW w:w="3256" w:type="dxa"/>
            <w:vMerge/>
          </w:tcPr>
          <w:p w14:paraId="7618019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202A826" w14:textId="77777777" w:rsidR="006D7EE7" w:rsidRPr="002627BA" w:rsidRDefault="006D7EE7" w:rsidP="002627BA">
            <w:pPr>
              <w:spacing w:line="360" w:lineRule="auto"/>
              <w:jc w:val="center"/>
              <w:rPr>
                <w:sz w:val="24"/>
              </w:rPr>
            </w:pPr>
            <w:r w:rsidRPr="002627BA">
              <w:rPr>
                <w:sz w:val="24"/>
              </w:rPr>
              <w:t>468</w:t>
            </w:r>
          </w:p>
        </w:tc>
        <w:tc>
          <w:tcPr>
            <w:tcW w:w="2835" w:type="dxa"/>
            <w:tcBorders>
              <w:top w:val="nil"/>
              <w:bottom w:val="nil"/>
            </w:tcBorders>
            <w:noWrap/>
            <w:hideMark/>
          </w:tcPr>
          <w:p w14:paraId="0AF971A1" w14:textId="77777777" w:rsidR="006D7EE7" w:rsidRPr="002627BA" w:rsidRDefault="006D7EE7" w:rsidP="002627BA">
            <w:pPr>
              <w:spacing w:line="360" w:lineRule="auto"/>
              <w:jc w:val="center"/>
              <w:rPr>
                <w:sz w:val="24"/>
              </w:rPr>
            </w:pPr>
            <w:r w:rsidRPr="002627BA">
              <w:rPr>
                <w:sz w:val="24"/>
              </w:rPr>
              <w:t>-5.01823</w:t>
            </w:r>
          </w:p>
        </w:tc>
      </w:tr>
      <w:tr w:rsidR="006D7EE7" w:rsidRPr="002627BA" w14:paraId="28A2293C" w14:textId="77777777" w:rsidTr="008834E2">
        <w:trPr>
          <w:trHeight w:val="285"/>
        </w:trPr>
        <w:tc>
          <w:tcPr>
            <w:tcW w:w="3256" w:type="dxa"/>
            <w:vMerge/>
          </w:tcPr>
          <w:p w14:paraId="0605801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C0EC9C5" w14:textId="77777777" w:rsidR="006D7EE7" w:rsidRPr="002627BA" w:rsidRDefault="006D7EE7" w:rsidP="002627BA">
            <w:pPr>
              <w:spacing w:line="360" w:lineRule="auto"/>
              <w:jc w:val="center"/>
              <w:rPr>
                <w:sz w:val="24"/>
              </w:rPr>
            </w:pPr>
            <w:r w:rsidRPr="002627BA">
              <w:rPr>
                <w:sz w:val="24"/>
              </w:rPr>
              <w:t>487.2</w:t>
            </w:r>
          </w:p>
        </w:tc>
        <w:tc>
          <w:tcPr>
            <w:tcW w:w="2835" w:type="dxa"/>
            <w:tcBorders>
              <w:top w:val="nil"/>
              <w:bottom w:val="nil"/>
            </w:tcBorders>
            <w:noWrap/>
            <w:hideMark/>
          </w:tcPr>
          <w:p w14:paraId="7E5F49E1" w14:textId="77777777" w:rsidR="006D7EE7" w:rsidRPr="002627BA" w:rsidRDefault="006D7EE7" w:rsidP="002627BA">
            <w:pPr>
              <w:spacing w:line="360" w:lineRule="auto"/>
              <w:jc w:val="center"/>
              <w:rPr>
                <w:sz w:val="24"/>
              </w:rPr>
            </w:pPr>
            <w:r w:rsidRPr="002627BA">
              <w:rPr>
                <w:sz w:val="24"/>
              </w:rPr>
              <w:t>-5.01463</w:t>
            </w:r>
          </w:p>
        </w:tc>
      </w:tr>
      <w:tr w:rsidR="006D7EE7" w:rsidRPr="002627BA" w14:paraId="72B58425" w14:textId="77777777" w:rsidTr="008834E2">
        <w:trPr>
          <w:trHeight w:val="285"/>
        </w:trPr>
        <w:tc>
          <w:tcPr>
            <w:tcW w:w="3256" w:type="dxa"/>
            <w:vMerge/>
          </w:tcPr>
          <w:p w14:paraId="7014BD3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6AC89DA" w14:textId="77777777" w:rsidR="006D7EE7" w:rsidRPr="002627BA" w:rsidRDefault="006D7EE7" w:rsidP="002627BA">
            <w:pPr>
              <w:spacing w:line="360" w:lineRule="auto"/>
              <w:jc w:val="center"/>
              <w:rPr>
                <w:sz w:val="24"/>
              </w:rPr>
            </w:pPr>
            <w:r w:rsidRPr="002627BA">
              <w:rPr>
                <w:sz w:val="24"/>
              </w:rPr>
              <w:t>503.6</w:t>
            </w:r>
          </w:p>
        </w:tc>
        <w:tc>
          <w:tcPr>
            <w:tcW w:w="2835" w:type="dxa"/>
            <w:tcBorders>
              <w:top w:val="nil"/>
              <w:bottom w:val="nil"/>
            </w:tcBorders>
            <w:noWrap/>
            <w:hideMark/>
          </w:tcPr>
          <w:p w14:paraId="04314F22" w14:textId="77777777" w:rsidR="006D7EE7" w:rsidRPr="002627BA" w:rsidRDefault="006D7EE7" w:rsidP="002627BA">
            <w:pPr>
              <w:spacing w:line="360" w:lineRule="auto"/>
              <w:jc w:val="center"/>
              <w:rPr>
                <w:sz w:val="24"/>
              </w:rPr>
            </w:pPr>
            <w:r w:rsidRPr="002627BA">
              <w:rPr>
                <w:sz w:val="24"/>
              </w:rPr>
              <w:t>-4.43615</w:t>
            </w:r>
          </w:p>
        </w:tc>
      </w:tr>
      <w:tr w:rsidR="006D7EE7" w:rsidRPr="002627BA" w14:paraId="35EA4ADE" w14:textId="77777777" w:rsidTr="008834E2">
        <w:trPr>
          <w:trHeight w:val="285"/>
        </w:trPr>
        <w:tc>
          <w:tcPr>
            <w:tcW w:w="3256" w:type="dxa"/>
            <w:vMerge/>
          </w:tcPr>
          <w:p w14:paraId="389B738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EAB03A4" w14:textId="77777777" w:rsidR="006D7EE7" w:rsidRPr="002627BA" w:rsidRDefault="006D7EE7" w:rsidP="002627BA">
            <w:pPr>
              <w:spacing w:line="360" w:lineRule="auto"/>
              <w:jc w:val="center"/>
              <w:rPr>
                <w:sz w:val="24"/>
              </w:rPr>
            </w:pPr>
            <w:r w:rsidRPr="002627BA">
              <w:rPr>
                <w:sz w:val="24"/>
              </w:rPr>
              <w:t>512.5</w:t>
            </w:r>
          </w:p>
        </w:tc>
        <w:tc>
          <w:tcPr>
            <w:tcW w:w="2835" w:type="dxa"/>
            <w:tcBorders>
              <w:top w:val="nil"/>
              <w:bottom w:val="nil"/>
            </w:tcBorders>
            <w:noWrap/>
            <w:hideMark/>
          </w:tcPr>
          <w:p w14:paraId="41B77402" w14:textId="77777777" w:rsidR="006D7EE7" w:rsidRPr="002627BA" w:rsidRDefault="006D7EE7" w:rsidP="002627BA">
            <w:pPr>
              <w:spacing w:line="360" w:lineRule="auto"/>
              <w:jc w:val="center"/>
              <w:rPr>
                <w:sz w:val="24"/>
              </w:rPr>
            </w:pPr>
            <w:r w:rsidRPr="002627BA">
              <w:rPr>
                <w:sz w:val="24"/>
              </w:rPr>
              <w:t>-3.53579</w:t>
            </w:r>
          </w:p>
        </w:tc>
      </w:tr>
      <w:tr w:rsidR="006D7EE7" w:rsidRPr="002627BA" w14:paraId="35C1C36D" w14:textId="77777777" w:rsidTr="008834E2">
        <w:trPr>
          <w:trHeight w:val="285"/>
        </w:trPr>
        <w:tc>
          <w:tcPr>
            <w:tcW w:w="3256" w:type="dxa"/>
            <w:vMerge/>
          </w:tcPr>
          <w:p w14:paraId="7846EDD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41ECD49" w14:textId="77777777" w:rsidR="006D7EE7" w:rsidRPr="002627BA" w:rsidRDefault="006D7EE7" w:rsidP="002627BA">
            <w:pPr>
              <w:spacing w:line="360" w:lineRule="auto"/>
              <w:jc w:val="center"/>
              <w:rPr>
                <w:sz w:val="24"/>
              </w:rPr>
            </w:pPr>
            <w:r w:rsidRPr="002627BA">
              <w:rPr>
                <w:sz w:val="24"/>
              </w:rPr>
              <w:t>517.5</w:t>
            </w:r>
          </w:p>
        </w:tc>
        <w:tc>
          <w:tcPr>
            <w:tcW w:w="2835" w:type="dxa"/>
            <w:tcBorders>
              <w:top w:val="nil"/>
              <w:bottom w:val="nil"/>
            </w:tcBorders>
            <w:noWrap/>
            <w:hideMark/>
          </w:tcPr>
          <w:p w14:paraId="3CB63952" w14:textId="77777777" w:rsidR="006D7EE7" w:rsidRPr="002627BA" w:rsidRDefault="006D7EE7" w:rsidP="002627BA">
            <w:pPr>
              <w:spacing w:line="360" w:lineRule="auto"/>
              <w:jc w:val="center"/>
              <w:rPr>
                <w:sz w:val="24"/>
              </w:rPr>
            </w:pPr>
            <w:r w:rsidRPr="002627BA">
              <w:rPr>
                <w:sz w:val="24"/>
              </w:rPr>
              <w:t>-5.06051</w:t>
            </w:r>
          </w:p>
        </w:tc>
      </w:tr>
      <w:tr w:rsidR="006D7EE7" w:rsidRPr="002627BA" w14:paraId="2A90DBB7" w14:textId="77777777" w:rsidTr="008834E2">
        <w:trPr>
          <w:trHeight w:val="285"/>
        </w:trPr>
        <w:tc>
          <w:tcPr>
            <w:tcW w:w="3256" w:type="dxa"/>
            <w:vMerge/>
          </w:tcPr>
          <w:p w14:paraId="6572EEC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53E713B" w14:textId="77777777" w:rsidR="006D7EE7" w:rsidRPr="002627BA" w:rsidRDefault="006D7EE7" w:rsidP="002627BA">
            <w:pPr>
              <w:spacing w:line="360" w:lineRule="auto"/>
              <w:jc w:val="center"/>
              <w:rPr>
                <w:sz w:val="24"/>
              </w:rPr>
            </w:pPr>
            <w:r w:rsidRPr="002627BA">
              <w:rPr>
                <w:sz w:val="24"/>
              </w:rPr>
              <w:t>522.5</w:t>
            </w:r>
          </w:p>
        </w:tc>
        <w:tc>
          <w:tcPr>
            <w:tcW w:w="2835" w:type="dxa"/>
            <w:tcBorders>
              <w:top w:val="nil"/>
              <w:bottom w:val="nil"/>
            </w:tcBorders>
            <w:noWrap/>
            <w:hideMark/>
          </w:tcPr>
          <w:p w14:paraId="478A955D" w14:textId="77777777" w:rsidR="006D7EE7" w:rsidRPr="002627BA" w:rsidRDefault="006D7EE7" w:rsidP="002627BA">
            <w:pPr>
              <w:spacing w:line="360" w:lineRule="auto"/>
              <w:jc w:val="center"/>
              <w:rPr>
                <w:sz w:val="24"/>
              </w:rPr>
            </w:pPr>
            <w:r w:rsidRPr="002627BA">
              <w:rPr>
                <w:sz w:val="24"/>
              </w:rPr>
              <w:t>-5.20017</w:t>
            </w:r>
          </w:p>
        </w:tc>
      </w:tr>
      <w:tr w:rsidR="006D7EE7" w:rsidRPr="002627BA" w14:paraId="2C02D0E5" w14:textId="77777777" w:rsidTr="008834E2">
        <w:trPr>
          <w:trHeight w:val="285"/>
        </w:trPr>
        <w:tc>
          <w:tcPr>
            <w:tcW w:w="3256" w:type="dxa"/>
            <w:vMerge/>
          </w:tcPr>
          <w:p w14:paraId="1249C78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3789442" w14:textId="77777777" w:rsidR="006D7EE7" w:rsidRPr="002627BA" w:rsidRDefault="006D7EE7" w:rsidP="002627BA">
            <w:pPr>
              <w:spacing w:line="360" w:lineRule="auto"/>
              <w:jc w:val="center"/>
              <w:rPr>
                <w:sz w:val="24"/>
              </w:rPr>
            </w:pPr>
            <w:r w:rsidRPr="002627BA">
              <w:rPr>
                <w:sz w:val="24"/>
              </w:rPr>
              <w:t>527.5</w:t>
            </w:r>
          </w:p>
        </w:tc>
        <w:tc>
          <w:tcPr>
            <w:tcW w:w="2835" w:type="dxa"/>
            <w:tcBorders>
              <w:top w:val="nil"/>
              <w:bottom w:val="nil"/>
            </w:tcBorders>
            <w:noWrap/>
            <w:hideMark/>
          </w:tcPr>
          <w:p w14:paraId="33DC7860" w14:textId="77777777" w:rsidR="006D7EE7" w:rsidRPr="002627BA" w:rsidRDefault="006D7EE7" w:rsidP="002627BA">
            <w:pPr>
              <w:spacing w:line="360" w:lineRule="auto"/>
              <w:jc w:val="center"/>
              <w:rPr>
                <w:sz w:val="24"/>
              </w:rPr>
            </w:pPr>
            <w:r w:rsidRPr="002627BA">
              <w:rPr>
                <w:sz w:val="24"/>
              </w:rPr>
              <w:t>-5.06051</w:t>
            </w:r>
          </w:p>
        </w:tc>
      </w:tr>
      <w:tr w:rsidR="006D7EE7" w:rsidRPr="002627BA" w14:paraId="7A8EC848" w14:textId="77777777" w:rsidTr="008834E2">
        <w:trPr>
          <w:trHeight w:val="285"/>
        </w:trPr>
        <w:tc>
          <w:tcPr>
            <w:tcW w:w="3256" w:type="dxa"/>
            <w:vMerge/>
          </w:tcPr>
          <w:p w14:paraId="0314A8C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A9A9322" w14:textId="77777777" w:rsidR="006D7EE7" w:rsidRPr="002627BA" w:rsidRDefault="006D7EE7" w:rsidP="002627BA">
            <w:pPr>
              <w:spacing w:line="360" w:lineRule="auto"/>
              <w:jc w:val="center"/>
              <w:rPr>
                <w:sz w:val="24"/>
              </w:rPr>
            </w:pPr>
            <w:r w:rsidRPr="002627BA">
              <w:rPr>
                <w:sz w:val="24"/>
              </w:rPr>
              <w:t>532.5</w:t>
            </w:r>
          </w:p>
        </w:tc>
        <w:tc>
          <w:tcPr>
            <w:tcW w:w="2835" w:type="dxa"/>
            <w:tcBorders>
              <w:top w:val="nil"/>
              <w:bottom w:val="nil"/>
            </w:tcBorders>
            <w:noWrap/>
            <w:hideMark/>
          </w:tcPr>
          <w:p w14:paraId="270B60D6" w14:textId="77777777" w:rsidR="006D7EE7" w:rsidRPr="002627BA" w:rsidRDefault="006D7EE7" w:rsidP="002627BA">
            <w:pPr>
              <w:spacing w:line="360" w:lineRule="auto"/>
              <w:jc w:val="center"/>
              <w:rPr>
                <w:sz w:val="24"/>
              </w:rPr>
            </w:pPr>
            <w:r w:rsidRPr="002627BA">
              <w:rPr>
                <w:sz w:val="24"/>
              </w:rPr>
              <w:t>-4.9636</w:t>
            </w:r>
          </w:p>
        </w:tc>
      </w:tr>
      <w:tr w:rsidR="006D7EE7" w:rsidRPr="002627BA" w14:paraId="10D945E4" w14:textId="77777777" w:rsidTr="008834E2">
        <w:trPr>
          <w:trHeight w:val="285"/>
        </w:trPr>
        <w:tc>
          <w:tcPr>
            <w:tcW w:w="3256" w:type="dxa"/>
            <w:vMerge/>
          </w:tcPr>
          <w:p w14:paraId="52A66A7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55032D2" w14:textId="77777777" w:rsidR="006D7EE7" w:rsidRPr="002627BA" w:rsidRDefault="006D7EE7" w:rsidP="002627BA">
            <w:pPr>
              <w:spacing w:line="360" w:lineRule="auto"/>
              <w:jc w:val="center"/>
              <w:rPr>
                <w:sz w:val="24"/>
              </w:rPr>
            </w:pPr>
            <w:r w:rsidRPr="002627BA">
              <w:rPr>
                <w:sz w:val="24"/>
              </w:rPr>
              <w:t>537.5</w:t>
            </w:r>
          </w:p>
        </w:tc>
        <w:tc>
          <w:tcPr>
            <w:tcW w:w="2835" w:type="dxa"/>
            <w:tcBorders>
              <w:top w:val="nil"/>
              <w:bottom w:val="nil"/>
            </w:tcBorders>
            <w:noWrap/>
            <w:hideMark/>
          </w:tcPr>
          <w:p w14:paraId="00BA9456" w14:textId="77777777" w:rsidR="006D7EE7" w:rsidRPr="002627BA" w:rsidRDefault="006D7EE7" w:rsidP="002627BA">
            <w:pPr>
              <w:spacing w:line="360" w:lineRule="auto"/>
              <w:jc w:val="center"/>
              <w:rPr>
                <w:sz w:val="24"/>
              </w:rPr>
            </w:pPr>
            <w:r w:rsidRPr="002627BA">
              <w:rPr>
                <w:sz w:val="24"/>
              </w:rPr>
              <w:t>-4.97237</w:t>
            </w:r>
          </w:p>
        </w:tc>
      </w:tr>
      <w:tr w:rsidR="006D7EE7" w:rsidRPr="002627BA" w14:paraId="34DA545C" w14:textId="77777777" w:rsidTr="008834E2">
        <w:trPr>
          <w:trHeight w:val="285"/>
        </w:trPr>
        <w:tc>
          <w:tcPr>
            <w:tcW w:w="3256" w:type="dxa"/>
            <w:vMerge/>
          </w:tcPr>
          <w:p w14:paraId="7A5AFA7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F47AD3E" w14:textId="77777777" w:rsidR="006D7EE7" w:rsidRPr="002627BA" w:rsidRDefault="006D7EE7" w:rsidP="002627BA">
            <w:pPr>
              <w:spacing w:line="360" w:lineRule="auto"/>
              <w:jc w:val="center"/>
              <w:rPr>
                <w:sz w:val="24"/>
              </w:rPr>
            </w:pPr>
            <w:r w:rsidRPr="002627BA">
              <w:rPr>
                <w:sz w:val="24"/>
              </w:rPr>
              <w:t>542.5</w:t>
            </w:r>
          </w:p>
        </w:tc>
        <w:tc>
          <w:tcPr>
            <w:tcW w:w="2835" w:type="dxa"/>
            <w:tcBorders>
              <w:top w:val="nil"/>
              <w:bottom w:val="nil"/>
            </w:tcBorders>
            <w:noWrap/>
            <w:hideMark/>
          </w:tcPr>
          <w:p w14:paraId="4BCDE516" w14:textId="77777777" w:rsidR="006D7EE7" w:rsidRPr="002627BA" w:rsidRDefault="006D7EE7" w:rsidP="002627BA">
            <w:pPr>
              <w:spacing w:line="360" w:lineRule="auto"/>
              <w:jc w:val="center"/>
              <w:rPr>
                <w:sz w:val="24"/>
              </w:rPr>
            </w:pPr>
            <w:r w:rsidRPr="002627BA">
              <w:rPr>
                <w:sz w:val="24"/>
              </w:rPr>
              <w:t>-4.89172</w:t>
            </w:r>
          </w:p>
        </w:tc>
      </w:tr>
      <w:tr w:rsidR="006D7EE7" w:rsidRPr="002627BA" w14:paraId="01E9226B" w14:textId="77777777" w:rsidTr="008834E2">
        <w:trPr>
          <w:trHeight w:val="285"/>
        </w:trPr>
        <w:tc>
          <w:tcPr>
            <w:tcW w:w="3256" w:type="dxa"/>
            <w:vMerge/>
          </w:tcPr>
          <w:p w14:paraId="36E31F5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23554B8" w14:textId="77777777" w:rsidR="006D7EE7" w:rsidRPr="002627BA" w:rsidRDefault="006D7EE7" w:rsidP="002627BA">
            <w:pPr>
              <w:spacing w:line="360" w:lineRule="auto"/>
              <w:jc w:val="center"/>
              <w:rPr>
                <w:sz w:val="24"/>
              </w:rPr>
            </w:pPr>
            <w:r w:rsidRPr="002627BA">
              <w:rPr>
                <w:sz w:val="24"/>
              </w:rPr>
              <w:t>547.5</w:t>
            </w:r>
          </w:p>
        </w:tc>
        <w:tc>
          <w:tcPr>
            <w:tcW w:w="2835" w:type="dxa"/>
            <w:tcBorders>
              <w:top w:val="nil"/>
              <w:bottom w:val="nil"/>
            </w:tcBorders>
            <w:noWrap/>
            <w:hideMark/>
          </w:tcPr>
          <w:p w14:paraId="12FFFF12" w14:textId="77777777" w:rsidR="006D7EE7" w:rsidRPr="002627BA" w:rsidRDefault="006D7EE7" w:rsidP="002627BA">
            <w:pPr>
              <w:spacing w:line="360" w:lineRule="auto"/>
              <w:jc w:val="center"/>
              <w:rPr>
                <w:sz w:val="24"/>
              </w:rPr>
            </w:pPr>
            <w:r w:rsidRPr="002627BA">
              <w:rPr>
                <w:sz w:val="24"/>
              </w:rPr>
              <w:t>-4.76494</w:t>
            </w:r>
          </w:p>
        </w:tc>
      </w:tr>
      <w:tr w:rsidR="006D7EE7" w:rsidRPr="002627BA" w14:paraId="3F24F15A" w14:textId="77777777" w:rsidTr="008834E2">
        <w:trPr>
          <w:trHeight w:val="285"/>
        </w:trPr>
        <w:tc>
          <w:tcPr>
            <w:tcW w:w="3256" w:type="dxa"/>
            <w:vMerge/>
          </w:tcPr>
          <w:p w14:paraId="67DA244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6AECDF4" w14:textId="77777777" w:rsidR="006D7EE7" w:rsidRPr="002627BA" w:rsidRDefault="006D7EE7" w:rsidP="002627BA">
            <w:pPr>
              <w:spacing w:line="360" w:lineRule="auto"/>
              <w:jc w:val="center"/>
              <w:rPr>
                <w:sz w:val="24"/>
              </w:rPr>
            </w:pPr>
            <w:r w:rsidRPr="002627BA">
              <w:rPr>
                <w:sz w:val="24"/>
              </w:rPr>
              <w:t>552.5</w:t>
            </w:r>
          </w:p>
        </w:tc>
        <w:tc>
          <w:tcPr>
            <w:tcW w:w="2835" w:type="dxa"/>
            <w:tcBorders>
              <w:top w:val="nil"/>
              <w:bottom w:val="nil"/>
            </w:tcBorders>
            <w:noWrap/>
            <w:hideMark/>
          </w:tcPr>
          <w:p w14:paraId="6B1FD46B" w14:textId="77777777" w:rsidR="006D7EE7" w:rsidRPr="002627BA" w:rsidRDefault="006D7EE7" w:rsidP="002627BA">
            <w:pPr>
              <w:spacing w:line="360" w:lineRule="auto"/>
              <w:jc w:val="center"/>
              <w:rPr>
                <w:sz w:val="24"/>
              </w:rPr>
            </w:pPr>
            <w:r w:rsidRPr="002627BA">
              <w:rPr>
                <w:sz w:val="24"/>
              </w:rPr>
              <w:t>-4.76494</w:t>
            </w:r>
          </w:p>
        </w:tc>
      </w:tr>
      <w:tr w:rsidR="006D7EE7" w:rsidRPr="002627BA" w14:paraId="788BA9E2" w14:textId="77777777" w:rsidTr="008834E2">
        <w:trPr>
          <w:trHeight w:val="285"/>
        </w:trPr>
        <w:tc>
          <w:tcPr>
            <w:tcW w:w="3256" w:type="dxa"/>
            <w:vMerge/>
          </w:tcPr>
          <w:p w14:paraId="074BD38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2FDAC1F" w14:textId="77777777" w:rsidR="006D7EE7" w:rsidRPr="002627BA" w:rsidRDefault="006D7EE7" w:rsidP="002627BA">
            <w:pPr>
              <w:spacing w:line="360" w:lineRule="auto"/>
              <w:jc w:val="center"/>
              <w:rPr>
                <w:sz w:val="24"/>
              </w:rPr>
            </w:pPr>
            <w:r w:rsidRPr="002627BA">
              <w:rPr>
                <w:sz w:val="24"/>
              </w:rPr>
              <w:t>557.5</w:t>
            </w:r>
          </w:p>
        </w:tc>
        <w:tc>
          <w:tcPr>
            <w:tcW w:w="2835" w:type="dxa"/>
            <w:tcBorders>
              <w:top w:val="nil"/>
              <w:bottom w:val="nil"/>
            </w:tcBorders>
            <w:noWrap/>
            <w:hideMark/>
          </w:tcPr>
          <w:p w14:paraId="58C0D3D6" w14:textId="77777777" w:rsidR="006D7EE7" w:rsidRPr="002627BA" w:rsidRDefault="006D7EE7" w:rsidP="002627BA">
            <w:pPr>
              <w:spacing w:line="360" w:lineRule="auto"/>
              <w:jc w:val="center"/>
              <w:rPr>
                <w:sz w:val="24"/>
              </w:rPr>
            </w:pPr>
            <w:r w:rsidRPr="002627BA">
              <w:rPr>
                <w:sz w:val="24"/>
              </w:rPr>
              <w:t>-4.66257</w:t>
            </w:r>
          </w:p>
        </w:tc>
      </w:tr>
      <w:tr w:rsidR="006D7EE7" w:rsidRPr="002627BA" w14:paraId="494ABF59" w14:textId="77777777" w:rsidTr="008834E2">
        <w:trPr>
          <w:trHeight w:val="285"/>
        </w:trPr>
        <w:tc>
          <w:tcPr>
            <w:tcW w:w="3256" w:type="dxa"/>
            <w:vMerge/>
          </w:tcPr>
          <w:p w14:paraId="21013E9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7CAC128" w14:textId="77777777" w:rsidR="006D7EE7" w:rsidRPr="002627BA" w:rsidRDefault="006D7EE7" w:rsidP="002627BA">
            <w:pPr>
              <w:spacing w:line="360" w:lineRule="auto"/>
              <w:jc w:val="center"/>
              <w:rPr>
                <w:sz w:val="24"/>
              </w:rPr>
            </w:pPr>
            <w:r w:rsidRPr="002627BA">
              <w:rPr>
                <w:sz w:val="24"/>
              </w:rPr>
              <w:t>562.5</w:t>
            </w:r>
          </w:p>
        </w:tc>
        <w:tc>
          <w:tcPr>
            <w:tcW w:w="2835" w:type="dxa"/>
            <w:tcBorders>
              <w:top w:val="nil"/>
              <w:bottom w:val="nil"/>
            </w:tcBorders>
            <w:noWrap/>
            <w:hideMark/>
          </w:tcPr>
          <w:p w14:paraId="4860EC01" w14:textId="77777777" w:rsidR="006D7EE7" w:rsidRPr="002627BA" w:rsidRDefault="006D7EE7" w:rsidP="002627BA">
            <w:pPr>
              <w:spacing w:line="360" w:lineRule="auto"/>
              <w:jc w:val="center"/>
              <w:rPr>
                <w:sz w:val="24"/>
              </w:rPr>
            </w:pPr>
            <w:r w:rsidRPr="002627BA">
              <w:rPr>
                <w:sz w:val="24"/>
              </w:rPr>
              <w:t>-5.18545</w:t>
            </w:r>
          </w:p>
        </w:tc>
      </w:tr>
      <w:tr w:rsidR="006D7EE7" w:rsidRPr="002627BA" w14:paraId="1EF436A7" w14:textId="77777777" w:rsidTr="008834E2">
        <w:trPr>
          <w:trHeight w:val="285"/>
        </w:trPr>
        <w:tc>
          <w:tcPr>
            <w:tcW w:w="3256" w:type="dxa"/>
            <w:vMerge/>
          </w:tcPr>
          <w:p w14:paraId="539BA32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4CE151D" w14:textId="77777777" w:rsidR="006D7EE7" w:rsidRPr="002627BA" w:rsidRDefault="006D7EE7" w:rsidP="002627BA">
            <w:pPr>
              <w:spacing w:line="360" w:lineRule="auto"/>
              <w:jc w:val="center"/>
              <w:rPr>
                <w:sz w:val="24"/>
              </w:rPr>
            </w:pPr>
            <w:r w:rsidRPr="002627BA">
              <w:rPr>
                <w:sz w:val="24"/>
              </w:rPr>
              <w:t>567.5</w:t>
            </w:r>
          </w:p>
        </w:tc>
        <w:tc>
          <w:tcPr>
            <w:tcW w:w="2835" w:type="dxa"/>
            <w:tcBorders>
              <w:top w:val="nil"/>
              <w:bottom w:val="nil"/>
            </w:tcBorders>
            <w:noWrap/>
            <w:hideMark/>
          </w:tcPr>
          <w:p w14:paraId="410CB122" w14:textId="77777777" w:rsidR="006D7EE7" w:rsidRPr="002627BA" w:rsidRDefault="006D7EE7" w:rsidP="002627BA">
            <w:pPr>
              <w:spacing w:line="360" w:lineRule="auto"/>
              <w:jc w:val="center"/>
              <w:rPr>
                <w:sz w:val="24"/>
              </w:rPr>
            </w:pPr>
            <w:r w:rsidRPr="002627BA">
              <w:rPr>
                <w:sz w:val="24"/>
              </w:rPr>
              <w:t>-5.06051</w:t>
            </w:r>
          </w:p>
        </w:tc>
      </w:tr>
      <w:tr w:rsidR="006D7EE7" w:rsidRPr="002627BA" w14:paraId="4E28B4C9" w14:textId="77777777" w:rsidTr="008834E2">
        <w:trPr>
          <w:trHeight w:val="285"/>
        </w:trPr>
        <w:tc>
          <w:tcPr>
            <w:tcW w:w="3256" w:type="dxa"/>
            <w:vMerge/>
          </w:tcPr>
          <w:p w14:paraId="19E15B3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5752FCF" w14:textId="77777777" w:rsidR="006D7EE7" w:rsidRPr="002627BA" w:rsidRDefault="006D7EE7" w:rsidP="002627BA">
            <w:pPr>
              <w:spacing w:line="360" w:lineRule="auto"/>
              <w:jc w:val="center"/>
              <w:rPr>
                <w:sz w:val="24"/>
              </w:rPr>
            </w:pPr>
            <w:r w:rsidRPr="002627BA">
              <w:rPr>
                <w:sz w:val="24"/>
              </w:rPr>
              <w:t>572.5</w:t>
            </w:r>
          </w:p>
        </w:tc>
        <w:tc>
          <w:tcPr>
            <w:tcW w:w="2835" w:type="dxa"/>
            <w:tcBorders>
              <w:top w:val="nil"/>
              <w:bottom w:val="nil"/>
            </w:tcBorders>
            <w:noWrap/>
            <w:hideMark/>
          </w:tcPr>
          <w:p w14:paraId="2BB80872" w14:textId="77777777" w:rsidR="006D7EE7" w:rsidRPr="002627BA" w:rsidRDefault="006D7EE7" w:rsidP="002627BA">
            <w:pPr>
              <w:spacing w:line="360" w:lineRule="auto"/>
              <w:jc w:val="center"/>
              <w:rPr>
                <w:sz w:val="24"/>
              </w:rPr>
            </w:pPr>
            <w:r w:rsidRPr="002627BA">
              <w:rPr>
                <w:sz w:val="24"/>
              </w:rPr>
              <w:t>-4.88442</w:t>
            </w:r>
          </w:p>
        </w:tc>
      </w:tr>
      <w:tr w:rsidR="006D7EE7" w:rsidRPr="002627BA" w14:paraId="15E43407" w14:textId="77777777" w:rsidTr="008834E2">
        <w:trPr>
          <w:trHeight w:val="285"/>
        </w:trPr>
        <w:tc>
          <w:tcPr>
            <w:tcW w:w="3256" w:type="dxa"/>
            <w:vMerge/>
          </w:tcPr>
          <w:p w14:paraId="0AAC65C7" w14:textId="77777777" w:rsidR="006D7EE7" w:rsidRPr="002627BA" w:rsidRDefault="006D7EE7" w:rsidP="002627BA">
            <w:pPr>
              <w:spacing w:line="360" w:lineRule="auto"/>
              <w:jc w:val="center"/>
              <w:rPr>
                <w:sz w:val="24"/>
              </w:rPr>
            </w:pPr>
          </w:p>
        </w:tc>
        <w:tc>
          <w:tcPr>
            <w:tcW w:w="1842" w:type="dxa"/>
            <w:tcBorders>
              <w:top w:val="nil"/>
              <w:bottom w:val="single" w:sz="4" w:space="0" w:color="auto"/>
            </w:tcBorders>
            <w:noWrap/>
            <w:hideMark/>
          </w:tcPr>
          <w:p w14:paraId="12C94635" w14:textId="77777777" w:rsidR="006D7EE7" w:rsidRPr="002627BA" w:rsidRDefault="006D7EE7" w:rsidP="002627BA">
            <w:pPr>
              <w:spacing w:line="360" w:lineRule="auto"/>
              <w:jc w:val="center"/>
              <w:rPr>
                <w:sz w:val="24"/>
              </w:rPr>
            </w:pPr>
            <w:r w:rsidRPr="002627BA">
              <w:rPr>
                <w:sz w:val="24"/>
              </w:rPr>
              <w:t>577.5</w:t>
            </w:r>
          </w:p>
        </w:tc>
        <w:tc>
          <w:tcPr>
            <w:tcW w:w="2835" w:type="dxa"/>
            <w:tcBorders>
              <w:top w:val="nil"/>
              <w:bottom w:val="single" w:sz="4" w:space="0" w:color="auto"/>
            </w:tcBorders>
            <w:noWrap/>
            <w:hideMark/>
          </w:tcPr>
          <w:p w14:paraId="4E971A99" w14:textId="77777777" w:rsidR="006D7EE7" w:rsidRPr="002627BA" w:rsidRDefault="006D7EE7" w:rsidP="002627BA">
            <w:pPr>
              <w:spacing w:line="360" w:lineRule="auto"/>
              <w:jc w:val="center"/>
              <w:rPr>
                <w:sz w:val="24"/>
              </w:rPr>
            </w:pPr>
            <w:r w:rsidRPr="002627BA">
              <w:rPr>
                <w:sz w:val="24"/>
              </w:rPr>
              <w:t>-4.81747</w:t>
            </w:r>
          </w:p>
        </w:tc>
      </w:tr>
      <w:tr w:rsidR="006D7EE7" w:rsidRPr="002627BA" w14:paraId="769D12C3" w14:textId="77777777" w:rsidTr="008834E2">
        <w:trPr>
          <w:trHeight w:val="285"/>
        </w:trPr>
        <w:tc>
          <w:tcPr>
            <w:tcW w:w="3256" w:type="dxa"/>
            <w:vMerge w:val="restart"/>
          </w:tcPr>
          <w:p w14:paraId="6EACBF37" w14:textId="77777777" w:rsidR="006D7EE7" w:rsidRPr="002627BA" w:rsidRDefault="006D7EE7" w:rsidP="002627BA">
            <w:pPr>
              <w:spacing w:line="360" w:lineRule="auto"/>
              <w:jc w:val="center"/>
              <w:rPr>
                <w:sz w:val="24"/>
              </w:rPr>
            </w:pPr>
            <w:r w:rsidRPr="002627BA">
              <w:rPr>
                <w:sz w:val="24"/>
              </w:rPr>
              <w:t>SZK13</w:t>
            </w:r>
          </w:p>
          <w:p w14:paraId="7430968A" w14:textId="77777777" w:rsidR="006D7EE7" w:rsidRPr="002627BA" w:rsidRDefault="006D7EE7" w:rsidP="002627BA">
            <w:pPr>
              <w:spacing w:line="360" w:lineRule="auto"/>
              <w:jc w:val="center"/>
              <w:rPr>
                <w:sz w:val="24"/>
              </w:rPr>
            </w:pPr>
            <w:r w:rsidRPr="002627BA">
              <w:rPr>
                <w:sz w:val="24"/>
              </w:rPr>
              <w:t>Burial depth is 980m</w:t>
            </w:r>
          </w:p>
          <w:p w14:paraId="070C2C30" w14:textId="77777777" w:rsidR="006D7EE7" w:rsidRPr="002627BA" w:rsidRDefault="006D7EE7" w:rsidP="002627BA">
            <w:pPr>
              <w:spacing w:line="360" w:lineRule="auto"/>
              <w:jc w:val="center"/>
              <w:rPr>
                <w:sz w:val="24"/>
              </w:rPr>
            </w:pPr>
            <w:r w:rsidRPr="002627BA">
              <w:rPr>
                <w:sz w:val="24"/>
              </w:rPr>
              <w:t xml:space="preserve">Main lithology </w:t>
            </w:r>
            <w:proofErr w:type="gramStart"/>
            <w:r w:rsidRPr="002627BA">
              <w:rPr>
                <w:sz w:val="24"/>
              </w:rPr>
              <w:t>are</w:t>
            </w:r>
            <w:proofErr w:type="gramEnd"/>
            <w:r w:rsidRPr="002627BA">
              <w:rPr>
                <w:sz w:val="24"/>
              </w:rPr>
              <w:t xml:space="preserve"> sandstone, conglomerate/ with F3 fault crossing</w:t>
            </w:r>
          </w:p>
        </w:tc>
        <w:tc>
          <w:tcPr>
            <w:tcW w:w="1842" w:type="dxa"/>
            <w:tcBorders>
              <w:bottom w:val="nil"/>
            </w:tcBorders>
            <w:noWrap/>
            <w:hideMark/>
          </w:tcPr>
          <w:p w14:paraId="7907F13F" w14:textId="77777777" w:rsidR="006D7EE7" w:rsidRPr="002627BA" w:rsidRDefault="006D7EE7" w:rsidP="002627BA">
            <w:pPr>
              <w:spacing w:line="360" w:lineRule="auto"/>
              <w:jc w:val="center"/>
              <w:rPr>
                <w:sz w:val="24"/>
              </w:rPr>
            </w:pPr>
            <w:r w:rsidRPr="002627BA">
              <w:rPr>
                <w:sz w:val="24"/>
              </w:rPr>
              <w:t>6.3</w:t>
            </w:r>
          </w:p>
        </w:tc>
        <w:tc>
          <w:tcPr>
            <w:tcW w:w="2835" w:type="dxa"/>
            <w:tcBorders>
              <w:bottom w:val="nil"/>
            </w:tcBorders>
            <w:noWrap/>
            <w:hideMark/>
          </w:tcPr>
          <w:p w14:paraId="40BEE67D" w14:textId="77777777" w:rsidR="006D7EE7" w:rsidRPr="002627BA" w:rsidRDefault="006D7EE7" w:rsidP="002627BA">
            <w:pPr>
              <w:spacing w:line="360" w:lineRule="auto"/>
              <w:jc w:val="center"/>
              <w:rPr>
                <w:sz w:val="24"/>
              </w:rPr>
            </w:pPr>
            <w:r w:rsidRPr="002627BA">
              <w:rPr>
                <w:sz w:val="24"/>
              </w:rPr>
              <w:t>-3.32902</w:t>
            </w:r>
          </w:p>
        </w:tc>
      </w:tr>
      <w:tr w:rsidR="006D7EE7" w:rsidRPr="002627BA" w14:paraId="6220AB8D" w14:textId="77777777" w:rsidTr="008834E2">
        <w:trPr>
          <w:trHeight w:val="285"/>
        </w:trPr>
        <w:tc>
          <w:tcPr>
            <w:tcW w:w="3256" w:type="dxa"/>
            <w:vMerge/>
          </w:tcPr>
          <w:p w14:paraId="02E5BC6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2787A54" w14:textId="77777777" w:rsidR="006D7EE7" w:rsidRPr="002627BA" w:rsidRDefault="006D7EE7" w:rsidP="002627BA">
            <w:pPr>
              <w:spacing w:line="360" w:lineRule="auto"/>
              <w:jc w:val="center"/>
              <w:rPr>
                <w:sz w:val="24"/>
              </w:rPr>
            </w:pPr>
            <w:r w:rsidRPr="002627BA">
              <w:rPr>
                <w:sz w:val="24"/>
              </w:rPr>
              <w:t>23</w:t>
            </w:r>
          </w:p>
        </w:tc>
        <w:tc>
          <w:tcPr>
            <w:tcW w:w="2835" w:type="dxa"/>
            <w:tcBorders>
              <w:top w:val="nil"/>
              <w:bottom w:val="nil"/>
            </w:tcBorders>
            <w:noWrap/>
            <w:hideMark/>
          </w:tcPr>
          <w:p w14:paraId="22F9BEFD" w14:textId="77777777" w:rsidR="006D7EE7" w:rsidRPr="002627BA" w:rsidRDefault="006D7EE7" w:rsidP="002627BA">
            <w:pPr>
              <w:spacing w:line="360" w:lineRule="auto"/>
              <w:jc w:val="center"/>
              <w:rPr>
                <w:sz w:val="24"/>
              </w:rPr>
            </w:pPr>
            <w:r w:rsidRPr="002627BA">
              <w:rPr>
                <w:sz w:val="24"/>
              </w:rPr>
              <w:t>-3.88572</w:t>
            </w:r>
          </w:p>
        </w:tc>
      </w:tr>
      <w:tr w:rsidR="006D7EE7" w:rsidRPr="002627BA" w14:paraId="17123ABF" w14:textId="77777777" w:rsidTr="008834E2">
        <w:trPr>
          <w:trHeight w:val="285"/>
        </w:trPr>
        <w:tc>
          <w:tcPr>
            <w:tcW w:w="3256" w:type="dxa"/>
            <w:vMerge/>
          </w:tcPr>
          <w:p w14:paraId="1A62308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3ED02B0" w14:textId="77777777" w:rsidR="006D7EE7" w:rsidRPr="002627BA" w:rsidRDefault="006D7EE7" w:rsidP="002627BA">
            <w:pPr>
              <w:spacing w:line="360" w:lineRule="auto"/>
              <w:jc w:val="center"/>
              <w:rPr>
                <w:sz w:val="24"/>
              </w:rPr>
            </w:pPr>
            <w:r w:rsidRPr="002627BA">
              <w:rPr>
                <w:sz w:val="24"/>
              </w:rPr>
              <w:t>41</w:t>
            </w:r>
          </w:p>
        </w:tc>
        <w:tc>
          <w:tcPr>
            <w:tcW w:w="2835" w:type="dxa"/>
            <w:tcBorders>
              <w:top w:val="nil"/>
              <w:bottom w:val="nil"/>
            </w:tcBorders>
            <w:noWrap/>
            <w:hideMark/>
          </w:tcPr>
          <w:p w14:paraId="768CEAA2" w14:textId="77777777" w:rsidR="006D7EE7" w:rsidRPr="002627BA" w:rsidRDefault="006D7EE7" w:rsidP="002627BA">
            <w:pPr>
              <w:spacing w:line="360" w:lineRule="auto"/>
              <w:jc w:val="center"/>
              <w:rPr>
                <w:sz w:val="24"/>
              </w:rPr>
            </w:pPr>
            <w:r w:rsidRPr="002627BA">
              <w:rPr>
                <w:sz w:val="24"/>
              </w:rPr>
              <w:t>-4.18675</w:t>
            </w:r>
          </w:p>
        </w:tc>
      </w:tr>
      <w:tr w:rsidR="006D7EE7" w:rsidRPr="002627BA" w14:paraId="5865E5B9" w14:textId="77777777" w:rsidTr="008834E2">
        <w:trPr>
          <w:trHeight w:val="285"/>
        </w:trPr>
        <w:tc>
          <w:tcPr>
            <w:tcW w:w="3256" w:type="dxa"/>
            <w:vMerge/>
          </w:tcPr>
          <w:p w14:paraId="3164687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4083DBF" w14:textId="77777777" w:rsidR="006D7EE7" w:rsidRPr="002627BA" w:rsidRDefault="006D7EE7" w:rsidP="002627BA">
            <w:pPr>
              <w:spacing w:line="360" w:lineRule="auto"/>
              <w:jc w:val="center"/>
              <w:rPr>
                <w:sz w:val="24"/>
              </w:rPr>
            </w:pPr>
            <w:r w:rsidRPr="002627BA">
              <w:rPr>
                <w:sz w:val="24"/>
              </w:rPr>
              <w:t>58</w:t>
            </w:r>
          </w:p>
        </w:tc>
        <w:tc>
          <w:tcPr>
            <w:tcW w:w="2835" w:type="dxa"/>
            <w:tcBorders>
              <w:top w:val="nil"/>
              <w:bottom w:val="nil"/>
            </w:tcBorders>
            <w:noWrap/>
            <w:hideMark/>
          </w:tcPr>
          <w:p w14:paraId="7B35C224" w14:textId="77777777" w:rsidR="006D7EE7" w:rsidRPr="002627BA" w:rsidRDefault="006D7EE7" w:rsidP="002627BA">
            <w:pPr>
              <w:spacing w:line="360" w:lineRule="auto"/>
              <w:jc w:val="center"/>
              <w:rPr>
                <w:sz w:val="24"/>
              </w:rPr>
            </w:pPr>
            <w:r w:rsidRPr="002627BA">
              <w:rPr>
                <w:sz w:val="24"/>
              </w:rPr>
              <w:t>-3.98016</w:t>
            </w:r>
          </w:p>
        </w:tc>
      </w:tr>
      <w:tr w:rsidR="006D7EE7" w:rsidRPr="002627BA" w14:paraId="52AA3A7D" w14:textId="77777777" w:rsidTr="008834E2">
        <w:trPr>
          <w:trHeight w:val="285"/>
        </w:trPr>
        <w:tc>
          <w:tcPr>
            <w:tcW w:w="3256" w:type="dxa"/>
            <w:vMerge/>
          </w:tcPr>
          <w:p w14:paraId="582AD3C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E0B76DF" w14:textId="77777777" w:rsidR="006D7EE7" w:rsidRPr="002627BA" w:rsidRDefault="006D7EE7" w:rsidP="002627BA">
            <w:pPr>
              <w:spacing w:line="360" w:lineRule="auto"/>
              <w:jc w:val="center"/>
              <w:rPr>
                <w:sz w:val="24"/>
              </w:rPr>
            </w:pPr>
            <w:r w:rsidRPr="002627BA">
              <w:rPr>
                <w:sz w:val="24"/>
              </w:rPr>
              <w:t>75</w:t>
            </w:r>
          </w:p>
        </w:tc>
        <w:tc>
          <w:tcPr>
            <w:tcW w:w="2835" w:type="dxa"/>
            <w:tcBorders>
              <w:top w:val="nil"/>
              <w:bottom w:val="nil"/>
            </w:tcBorders>
            <w:noWrap/>
            <w:hideMark/>
          </w:tcPr>
          <w:p w14:paraId="18DC3356" w14:textId="77777777" w:rsidR="006D7EE7" w:rsidRPr="002627BA" w:rsidRDefault="006D7EE7" w:rsidP="002627BA">
            <w:pPr>
              <w:spacing w:line="360" w:lineRule="auto"/>
              <w:jc w:val="center"/>
              <w:rPr>
                <w:sz w:val="24"/>
              </w:rPr>
            </w:pPr>
            <w:r w:rsidRPr="002627BA">
              <w:rPr>
                <w:sz w:val="24"/>
              </w:rPr>
              <w:t>-4.18091</w:t>
            </w:r>
          </w:p>
        </w:tc>
      </w:tr>
      <w:tr w:rsidR="006D7EE7" w:rsidRPr="002627BA" w14:paraId="536EA79D" w14:textId="77777777" w:rsidTr="008834E2">
        <w:trPr>
          <w:trHeight w:val="285"/>
        </w:trPr>
        <w:tc>
          <w:tcPr>
            <w:tcW w:w="3256" w:type="dxa"/>
            <w:vMerge/>
          </w:tcPr>
          <w:p w14:paraId="6792BBD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33D905C" w14:textId="77777777" w:rsidR="006D7EE7" w:rsidRPr="002627BA" w:rsidRDefault="006D7EE7" w:rsidP="002627BA">
            <w:pPr>
              <w:spacing w:line="360" w:lineRule="auto"/>
              <w:jc w:val="center"/>
              <w:rPr>
                <w:sz w:val="24"/>
              </w:rPr>
            </w:pPr>
            <w:r w:rsidRPr="002627BA">
              <w:rPr>
                <w:sz w:val="24"/>
              </w:rPr>
              <w:t>91.9</w:t>
            </w:r>
          </w:p>
        </w:tc>
        <w:tc>
          <w:tcPr>
            <w:tcW w:w="2835" w:type="dxa"/>
            <w:tcBorders>
              <w:top w:val="nil"/>
              <w:bottom w:val="nil"/>
            </w:tcBorders>
            <w:noWrap/>
            <w:hideMark/>
          </w:tcPr>
          <w:p w14:paraId="6BD7DE0E" w14:textId="77777777" w:rsidR="006D7EE7" w:rsidRPr="002627BA" w:rsidRDefault="006D7EE7" w:rsidP="002627BA">
            <w:pPr>
              <w:spacing w:line="360" w:lineRule="auto"/>
              <w:jc w:val="center"/>
              <w:rPr>
                <w:sz w:val="24"/>
              </w:rPr>
            </w:pPr>
            <w:r w:rsidRPr="002627BA">
              <w:rPr>
                <w:sz w:val="24"/>
              </w:rPr>
              <w:t>-4.08649</w:t>
            </w:r>
          </w:p>
        </w:tc>
      </w:tr>
      <w:tr w:rsidR="006D7EE7" w:rsidRPr="002627BA" w14:paraId="10EF95C3" w14:textId="77777777" w:rsidTr="008834E2">
        <w:trPr>
          <w:trHeight w:val="285"/>
        </w:trPr>
        <w:tc>
          <w:tcPr>
            <w:tcW w:w="3256" w:type="dxa"/>
            <w:vMerge/>
          </w:tcPr>
          <w:p w14:paraId="57210B6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9C022D3" w14:textId="77777777" w:rsidR="006D7EE7" w:rsidRPr="002627BA" w:rsidRDefault="006D7EE7" w:rsidP="002627BA">
            <w:pPr>
              <w:spacing w:line="360" w:lineRule="auto"/>
              <w:jc w:val="center"/>
              <w:rPr>
                <w:sz w:val="24"/>
              </w:rPr>
            </w:pPr>
            <w:r w:rsidRPr="002627BA">
              <w:rPr>
                <w:sz w:val="24"/>
              </w:rPr>
              <w:t>103</w:t>
            </w:r>
          </w:p>
        </w:tc>
        <w:tc>
          <w:tcPr>
            <w:tcW w:w="2835" w:type="dxa"/>
            <w:tcBorders>
              <w:top w:val="nil"/>
              <w:bottom w:val="nil"/>
            </w:tcBorders>
            <w:noWrap/>
            <w:hideMark/>
          </w:tcPr>
          <w:p w14:paraId="4B04C468" w14:textId="77777777" w:rsidR="006D7EE7" w:rsidRPr="002627BA" w:rsidRDefault="006D7EE7" w:rsidP="002627BA">
            <w:pPr>
              <w:spacing w:line="360" w:lineRule="auto"/>
              <w:jc w:val="center"/>
              <w:rPr>
                <w:sz w:val="24"/>
              </w:rPr>
            </w:pPr>
            <w:r w:rsidRPr="002627BA">
              <w:rPr>
                <w:sz w:val="24"/>
              </w:rPr>
              <w:t>-4.0231</w:t>
            </w:r>
          </w:p>
        </w:tc>
      </w:tr>
      <w:tr w:rsidR="006D7EE7" w:rsidRPr="002627BA" w14:paraId="3FF2393E" w14:textId="77777777" w:rsidTr="008834E2">
        <w:trPr>
          <w:trHeight w:val="285"/>
        </w:trPr>
        <w:tc>
          <w:tcPr>
            <w:tcW w:w="3256" w:type="dxa"/>
            <w:vMerge/>
          </w:tcPr>
          <w:p w14:paraId="5251145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B86E1F2" w14:textId="77777777" w:rsidR="006D7EE7" w:rsidRPr="002627BA" w:rsidRDefault="006D7EE7" w:rsidP="002627BA">
            <w:pPr>
              <w:spacing w:line="360" w:lineRule="auto"/>
              <w:jc w:val="center"/>
              <w:rPr>
                <w:sz w:val="24"/>
              </w:rPr>
            </w:pPr>
            <w:r w:rsidRPr="002627BA">
              <w:rPr>
                <w:sz w:val="24"/>
              </w:rPr>
              <w:t>117</w:t>
            </w:r>
          </w:p>
        </w:tc>
        <w:tc>
          <w:tcPr>
            <w:tcW w:w="2835" w:type="dxa"/>
            <w:tcBorders>
              <w:top w:val="nil"/>
              <w:bottom w:val="nil"/>
            </w:tcBorders>
            <w:noWrap/>
            <w:hideMark/>
          </w:tcPr>
          <w:p w14:paraId="5096B031" w14:textId="77777777" w:rsidR="006D7EE7" w:rsidRPr="002627BA" w:rsidRDefault="006D7EE7" w:rsidP="002627BA">
            <w:pPr>
              <w:spacing w:line="360" w:lineRule="auto"/>
              <w:jc w:val="center"/>
              <w:rPr>
                <w:sz w:val="24"/>
              </w:rPr>
            </w:pPr>
            <w:r w:rsidRPr="002627BA">
              <w:rPr>
                <w:sz w:val="24"/>
              </w:rPr>
              <w:t>-3.96984</w:t>
            </w:r>
          </w:p>
        </w:tc>
      </w:tr>
      <w:tr w:rsidR="006D7EE7" w:rsidRPr="002627BA" w14:paraId="4EF3C2D2" w14:textId="77777777" w:rsidTr="008834E2">
        <w:trPr>
          <w:trHeight w:val="285"/>
        </w:trPr>
        <w:tc>
          <w:tcPr>
            <w:tcW w:w="3256" w:type="dxa"/>
            <w:vMerge/>
          </w:tcPr>
          <w:p w14:paraId="4A8AD98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BC75633" w14:textId="77777777" w:rsidR="006D7EE7" w:rsidRPr="002627BA" w:rsidRDefault="006D7EE7" w:rsidP="002627BA">
            <w:pPr>
              <w:spacing w:line="360" w:lineRule="auto"/>
              <w:jc w:val="center"/>
              <w:rPr>
                <w:sz w:val="24"/>
              </w:rPr>
            </w:pPr>
            <w:r w:rsidRPr="002627BA">
              <w:rPr>
                <w:sz w:val="24"/>
              </w:rPr>
              <w:t>136.4</w:t>
            </w:r>
          </w:p>
        </w:tc>
        <w:tc>
          <w:tcPr>
            <w:tcW w:w="2835" w:type="dxa"/>
            <w:tcBorders>
              <w:top w:val="nil"/>
              <w:bottom w:val="nil"/>
            </w:tcBorders>
            <w:noWrap/>
            <w:hideMark/>
          </w:tcPr>
          <w:p w14:paraId="3942B3AD" w14:textId="77777777" w:rsidR="006D7EE7" w:rsidRPr="002627BA" w:rsidRDefault="006D7EE7" w:rsidP="002627BA">
            <w:pPr>
              <w:spacing w:line="360" w:lineRule="auto"/>
              <w:jc w:val="center"/>
              <w:rPr>
                <w:sz w:val="24"/>
              </w:rPr>
            </w:pPr>
            <w:r w:rsidRPr="002627BA">
              <w:rPr>
                <w:sz w:val="24"/>
              </w:rPr>
              <w:t>-3.46929</w:t>
            </w:r>
          </w:p>
        </w:tc>
      </w:tr>
      <w:tr w:rsidR="006D7EE7" w:rsidRPr="002627BA" w14:paraId="7A070EE1" w14:textId="77777777" w:rsidTr="008834E2">
        <w:trPr>
          <w:trHeight w:val="285"/>
        </w:trPr>
        <w:tc>
          <w:tcPr>
            <w:tcW w:w="3256" w:type="dxa"/>
            <w:vMerge/>
          </w:tcPr>
          <w:p w14:paraId="7885DD5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28A01EA" w14:textId="77777777" w:rsidR="006D7EE7" w:rsidRPr="002627BA" w:rsidRDefault="006D7EE7" w:rsidP="002627BA">
            <w:pPr>
              <w:spacing w:line="360" w:lineRule="auto"/>
              <w:jc w:val="center"/>
              <w:rPr>
                <w:sz w:val="24"/>
              </w:rPr>
            </w:pPr>
            <w:r w:rsidRPr="002627BA">
              <w:rPr>
                <w:sz w:val="24"/>
              </w:rPr>
              <w:t>146</w:t>
            </w:r>
          </w:p>
        </w:tc>
        <w:tc>
          <w:tcPr>
            <w:tcW w:w="2835" w:type="dxa"/>
            <w:tcBorders>
              <w:top w:val="nil"/>
              <w:bottom w:val="nil"/>
            </w:tcBorders>
            <w:noWrap/>
            <w:hideMark/>
          </w:tcPr>
          <w:p w14:paraId="437852A3" w14:textId="77777777" w:rsidR="006D7EE7" w:rsidRPr="002627BA" w:rsidRDefault="006D7EE7" w:rsidP="002627BA">
            <w:pPr>
              <w:spacing w:line="360" w:lineRule="auto"/>
              <w:jc w:val="center"/>
              <w:rPr>
                <w:sz w:val="24"/>
              </w:rPr>
            </w:pPr>
            <w:r w:rsidRPr="002627BA">
              <w:rPr>
                <w:sz w:val="24"/>
              </w:rPr>
              <w:t>-3.68518</w:t>
            </w:r>
          </w:p>
        </w:tc>
      </w:tr>
      <w:tr w:rsidR="006D7EE7" w:rsidRPr="002627BA" w14:paraId="3EC6C130" w14:textId="77777777" w:rsidTr="008834E2">
        <w:trPr>
          <w:trHeight w:val="285"/>
        </w:trPr>
        <w:tc>
          <w:tcPr>
            <w:tcW w:w="3256" w:type="dxa"/>
            <w:vMerge/>
          </w:tcPr>
          <w:p w14:paraId="7BD2BB8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E70481C" w14:textId="77777777" w:rsidR="006D7EE7" w:rsidRPr="002627BA" w:rsidRDefault="006D7EE7" w:rsidP="002627BA">
            <w:pPr>
              <w:spacing w:line="360" w:lineRule="auto"/>
              <w:jc w:val="center"/>
              <w:rPr>
                <w:sz w:val="24"/>
              </w:rPr>
            </w:pPr>
            <w:r w:rsidRPr="002627BA">
              <w:rPr>
                <w:sz w:val="24"/>
              </w:rPr>
              <w:t>164</w:t>
            </w:r>
          </w:p>
        </w:tc>
        <w:tc>
          <w:tcPr>
            <w:tcW w:w="2835" w:type="dxa"/>
            <w:tcBorders>
              <w:top w:val="nil"/>
              <w:bottom w:val="nil"/>
            </w:tcBorders>
            <w:noWrap/>
            <w:hideMark/>
          </w:tcPr>
          <w:p w14:paraId="148B4AF1" w14:textId="77777777" w:rsidR="006D7EE7" w:rsidRPr="002627BA" w:rsidRDefault="006D7EE7" w:rsidP="002627BA">
            <w:pPr>
              <w:spacing w:line="360" w:lineRule="auto"/>
              <w:jc w:val="center"/>
              <w:rPr>
                <w:sz w:val="24"/>
              </w:rPr>
            </w:pPr>
            <w:r w:rsidRPr="002627BA">
              <w:rPr>
                <w:sz w:val="24"/>
              </w:rPr>
              <w:t>-3.56558</w:t>
            </w:r>
          </w:p>
        </w:tc>
      </w:tr>
      <w:tr w:rsidR="006D7EE7" w:rsidRPr="002627BA" w14:paraId="43B3493A" w14:textId="77777777" w:rsidTr="008834E2">
        <w:trPr>
          <w:trHeight w:val="285"/>
        </w:trPr>
        <w:tc>
          <w:tcPr>
            <w:tcW w:w="3256" w:type="dxa"/>
            <w:vMerge/>
          </w:tcPr>
          <w:p w14:paraId="69EE2CC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13875B4" w14:textId="77777777" w:rsidR="006D7EE7" w:rsidRPr="002627BA" w:rsidRDefault="006D7EE7" w:rsidP="002627BA">
            <w:pPr>
              <w:spacing w:line="360" w:lineRule="auto"/>
              <w:jc w:val="center"/>
              <w:rPr>
                <w:sz w:val="24"/>
              </w:rPr>
            </w:pPr>
            <w:r w:rsidRPr="002627BA">
              <w:rPr>
                <w:sz w:val="24"/>
              </w:rPr>
              <w:t>183.9</w:t>
            </w:r>
          </w:p>
        </w:tc>
        <w:tc>
          <w:tcPr>
            <w:tcW w:w="2835" w:type="dxa"/>
            <w:tcBorders>
              <w:top w:val="nil"/>
              <w:bottom w:val="nil"/>
            </w:tcBorders>
            <w:noWrap/>
            <w:hideMark/>
          </w:tcPr>
          <w:p w14:paraId="1E086910" w14:textId="77777777" w:rsidR="006D7EE7" w:rsidRPr="002627BA" w:rsidRDefault="006D7EE7" w:rsidP="002627BA">
            <w:pPr>
              <w:spacing w:line="360" w:lineRule="auto"/>
              <w:jc w:val="center"/>
              <w:rPr>
                <w:sz w:val="24"/>
              </w:rPr>
            </w:pPr>
            <w:r w:rsidRPr="002627BA">
              <w:rPr>
                <w:sz w:val="24"/>
              </w:rPr>
              <w:t>-3.59356</w:t>
            </w:r>
          </w:p>
        </w:tc>
      </w:tr>
      <w:tr w:rsidR="006D7EE7" w:rsidRPr="002627BA" w14:paraId="29B4C2FD" w14:textId="77777777" w:rsidTr="008834E2">
        <w:trPr>
          <w:trHeight w:val="285"/>
        </w:trPr>
        <w:tc>
          <w:tcPr>
            <w:tcW w:w="3256" w:type="dxa"/>
            <w:vMerge/>
          </w:tcPr>
          <w:p w14:paraId="500D1BA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1EB7B04" w14:textId="77777777" w:rsidR="006D7EE7" w:rsidRPr="002627BA" w:rsidRDefault="006D7EE7" w:rsidP="002627BA">
            <w:pPr>
              <w:spacing w:line="360" w:lineRule="auto"/>
              <w:jc w:val="center"/>
              <w:rPr>
                <w:sz w:val="24"/>
              </w:rPr>
            </w:pPr>
            <w:r w:rsidRPr="002627BA">
              <w:rPr>
                <w:sz w:val="24"/>
              </w:rPr>
              <w:t>212.4</w:t>
            </w:r>
          </w:p>
        </w:tc>
        <w:tc>
          <w:tcPr>
            <w:tcW w:w="2835" w:type="dxa"/>
            <w:tcBorders>
              <w:top w:val="nil"/>
              <w:bottom w:val="nil"/>
            </w:tcBorders>
            <w:noWrap/>
            <w:hideMark/>
          </w:tcPr>
          <w:p w14:paraId="61DB00A6" w14:textId="77777777" w:rsidR="006D7EE7" w:rsidRPr="002627BA" w:rsidRDefault="006D7EE7" w:rsidP="002627BA">
            <w:pPr>
              <w:spacing w:line="360" w:lineRule="auto"/>
              <w:jc w:val="center"/>
              <w:rPr>
                <w:sz w:val="24"/>
              </w:rPr>
            </w:pPr>
            <w:r w:rsidRPr="002627BA">
              <w:rPr>
                <w:sz w:val="24"/>
              </w:rPr>
              <w:t>-3.01731</w:t>
            </w:r>
          </w:p>
        </w:tc>
      </w:tr>
      <w:tr w:rsidR="006D7EE7" w:rsidRPr="002627BA" w14:paraId="41086F99" w14:textId="77777777" w:rsidTr="008834E2">
        <w:trPr>
          <w:trHeight w:val="285"/>
        </w:trPr>
        <w:tc>
          <w:tcPr>
            <w:tcW w:w="3256" w:type="dxa"/>
            <w:vMerge/>
          </w:tcPr>
          <w:p w14:paraId="16A91FD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137D405" w14:textId="77777777" w:rsidR="006D7EE7" w:rsidRPr="002627BA" w:rsidRDefault="006D7EE7" w:rsidP="002627BA">
            <w:pPr>
              <w:spacing w:line="360" w:lineRule="auto"/>
              <w:jc w:val="center"/>
              <w:rPr>
                <w:sz w:val="24"/>
              </w:rPr>
            </w:pPr>
            <w:r w:rsidRPr="002627BA">
              <w:rPr>
                <w:sz w:val="24"/>
              </w:rPr>
              <w:t>238</w:t>
            </w:r>
          </w:p>
        </w:tc>
        <w:tc>
          <w:tcPr>
            <w:tcW w:w="2835" w:type="dxa"/>
            <w:tcBorders>
              <w:top w:val="nil"/>
              <w:bottom w:val="nil"/>
            </w:tcBorders>
            <w:noWrap/>
            <w:hideMark/>
          </w:tcPr>
          <w:p w14:paraId="05CDBE41" w14:textId="77777777" w:rsidR="006D7EE7" w:rsidRPr="002627BA" w:rsidRDefault="006D7EE7" w:rsidP="002627BA">
            <w:pPr>
              <w:spacing w:line="360" w:lineRule="auto"/>
              <w:jc w:val="center"/>
              <w:rPr>
                <w:sz w:val="24"/>
              </w:rPr>
            </w:pPr>
            <w:r w:rsidRPr="002627BA">
              <w:rPr>
                <w:sz w:val="24"/>
              </w:rPr>
              <w:t>-3.92552</w:t>
            </w:r>
          </w:p>
        </w:tc>
      </w:tr>
      <w:tr w:rsidR="006D7EE7" w:rsidRPr="002627BA" w14:paraId="1FB68873" w14:textId="77777777" w:rsidTr="008834E2">
        <w:trPr>
          <w:trHeight w:val="285"/>
        </w:trPr>
        <w:tc>
          <w:tcPr>
            <w:tcW w:w="3256" w:type="dxa"/>
            <w:vMerge/>
          </w:tcPr>
          <w:p w14:paraId="7BAE0BF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F0DABDD" w14:textId="77777777" w:rsidR="006D7EE7" w:rsidRPr="002627BA" w:rsidRDefault="006D7EE7" w:rsidP="002627BA">
            <w:pPr>
              <w:spacing w:line="360" w:lineRule="auto"/>
              <w:jc w:val="center"/>
              <w:rPr>
                <w:sz w:val="24"/>
              </w:rPr>
            </w:pPr>
            <w:r w:rsidRPr="002627BA">
              <w:rPr>
                <w:sz w:val="24"/>
              </w:rPr>
              <w:t>264</w:t>
            </w:r>
          </w:p>
        </w:tc>
        <w:tc>
          <w:tcPr>
            <w:tcW w:w="2835" w:type="dxa"/>
            <w:tcBorders>
              <w:top w:val="nil"/>
              <w:bottom w:val="nil"/>
            </w:tcBorders>
            <w:noWrap/>
            <w:hideMark/>
          </w:tcPr>
          <w:p w14:paraId="2A8732D9" w14:textId="77777777" w:rsidR="006D7EE7" w:rsidRPr="002627BA" w:rsidRDefault="006D7EE7" w:rsidP="002627BA">
            <w:pPr>
              <w:spacing w:line="360" w:lineRule="auto"/>
              <w:jc w:val="center"/>
              <w:rPr>
                <w:sz w:val="24"/>
              </w:rPr>
            </w:pPr>
            <w:r w:rsidRPr="002627BA">
              <w:rPr>
                <w:sz w:val="24"/>
              </w:rPr>
              <w:t>-4.40384</w:t>
            </w:r>
          </w:p>
        </w:tc>
      </w:tr>
      <w:tr w:rsidR="006D7EE7" w:rsidRPr="002627BA" w14:paraId="6CF49103" w14:textId="77777777" w:rsidTr="008834E2">
        <w:trPr>
          <w:trHeight w:val="285"/>
        </w:trPr>
        <w:tc>
          <w:tcPr>
            <w:tcW w:w="3256" w:type="dxa"/>
            <w:vMerge/>
          </w:tcPr>
          <w:p w14:paraId="389D608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88D9A41" w14:textId="77777777" w:rsidR="006D7EE7" w:rsidRPr="002627BA" w:rsidRDefault="006D7EE7" w:rsidP="002627BA">
            <w:pPr>
              <w:spacing w:line="360" w:lineRule="auto"/>
              <w:jc w:val="center"/>
              <w:rPr>
                <w:sz w:val="24"/>
              </w:rPr>
            </w:pPr>
            <w:r w:rsidRPr="002627BA">
              <w:rPr>
                <w:sz w:val="24"/>
              </w:rPr>
              <w:t>290</w:t>
            </w:r>
          </w:p>
        </w:tc>
        <w:tc>
          <w:tcPr>
            <w:tcW w:w="2835" w:type="dxa"/>
            <w:tcBorders>
              <w:top w:val="nil"/>
              <w:bottom w:val="nil"/>
            </w:tcBorders>
            <w:noWrap/>
            <w:hideMark/>
          </w:tcPr>
          <w:p w14:paraId="3B63565A" w14:textId="77777777" w:rsidR="006D7EE7" w:rsidRPr="002627BA" w:rsidRDefault="006D7EE7" w:rsidP="002627BA">
            <w:pPr>
              <w:spacing w:line="360" w:lineRule="auto"/>
              <w:jc w:val="center"/>
              <w:rPr>
                <w:sz w:val="24"/>
              </w:rPr>
            </w:pPr>
            <w:r w:rsidRPr="002627BA">
              <w:rPr>
                <w:sz w:val="24"/>
              </w:rPr>
              <w:t>-4.54415</w:t>
            </w:r>
          </w:p>
        </w:tc>
      </w:tr>
      <w:tr w:rsidR="006D7EE7" w:rsidRPr="002627BA" w14:paraId="602670F6" w14:textId="77777777" w:rsidTr="008834E2">
        <w:trPr>
          <w:trHeight w:val="285"/>
        </w:trPr>
        <w:tc>
          <w:tcPr>
            <w:tcW w:w="3256" w:type="dxa"/>
            <w:vMerge/>
          </w:tcPr>
          <w:p w14:paraId="7D6C038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3CFE0A8" w14:textId="77777777" w:rsidR="006D7EE7" w:rsidRPr="002627BA" w:rsidRDefault="006D7EE7" w:rsidP="002627BA">
            <w:pPr>
              <w:spacing w:line="360" w:lineRule="auto"/>
              <w:jc w:val="center"/>
              <w:rPr>
                <w:sz w:val="24"/>
              </w:rPr>
            </w:pPr>
            <w:r w:rsidRPr="002627BA">
              <w:rPr>
                <w:sz w:val="24"/>
              </w:rPr>
              <w:t>310.4</w:t>
            </w:r>
          </w:p>
        </w:tc>
        <w:tc>
          <w:tcPr>
            <w:tcW w:w="2835" w:type="dxa"/>
            <w:tcBorders>
              <w:top w:val="nil"/>
              <w:bottom w:val="nil"/>
            </w:tcBorders>
            <w:noWrap/>
            <w:hideMark/>
          </w:tcPr>
          <w:p w14:paraId="48EA50B1" w14:textId="77777777" w:rsidR="006D7EE7" w:rsidRPr="002627BA" w:rsidRDefault="006D7EE7" w:rsidP="002627BA">
            <w:pPr>
              <w:spacing w:line="360" w:lineRule="auto"/>
              <w:jc w:val="center"/>
              <w:rPr>
                <w:sz w:val="24"/>
              </w:rPr>
            </w:pPr>
            <w:r w:rsidRPr="002627BA">
              <w:rPr>
                <w:sz w:val="24"/>
              </w:rPr>
              <w:t>-4.82471</w:t>
            </w:r>
          </w:p>
        </w:tc>
      </w:tr>
      <w:tr w:rsidR="006D7EE7" w:rsidRPr="002627BA" w14:paraId="563D9925" w14:textId="77777777" w:rsidTr="008834E2">
        <w:trPr>
          <w:trHeight w:val="285"/>
        </w:trPr>
        <w:tc>
          <w:tcPr>
            <w:tcW w:w="3256" w:type="dxa"/>
            <w:vMerge/>
          </w:tcPr>
          <w:p w14:paraId="3DC8855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0AFB9F0" w14:textId="77777777" w:rsidR="006D7EE7" w:rsidRPr="002627BA" w:rsidRDefault="006D7EE7" w:rsidP="002627BA">
            <w:pPr>
              <w:spacing w:line="360" w:lineRule="auto"/>
              <w:jc w:val="center"/>
              <w:rPr>
                <w:sz w:val="24"/>
              </w:rPr>
            </w:pPr>
            <w:r w:rsidRPr="002627BA">
              <w:rPr>
                <w:sz w:val="24"/>
              </w:rPr>
              <w:t>343</w:t>
            </w:r>
          </w:p>
        </w:tc>
        <w:tc>
          <w:tcPr>
            <w:tcW w:w="2835" w:type="dxa"/>
            <w:tcBorders>
              <w:top w:val="nil"/>
              <w:bottom w:val="nil"/>
            </w:tcBorders>
            <w:noWrap/>
            <w:hideMark/>
          </w:tcPr>
          <w:p w14:paraId="007CFE8A" w14:textId="77777777" w:rsidR="006D7EE7" w:rsidRPr="002627BA" w:rsidRDefault="006D7EE7" w:rsidP="002627BA">
            <w:pPr>
              <w:spacing w:line="360" w:lineRule="auto"/>
              <w:jc w:val="center"/>
              <w:rPr>
                <w:sz w:val="24"/>
              </w:rPr>
            </w:pPr>
            <w:r w:rsidRPr="002627BA">
              <w:rPr>
                <w:sz w:val="24"/>
              </w:rPr>
              <w:t>-4.99308</w:t>
            </w:r>
          </w:p>
        </w:tc>
      </w:tr>
      <w:tr w:rsidR="006D7EE7" w:rsidRPr="002627BA" w14:paraId="216CD41D" w14:textId="77777777" w:rsidTr="008834E2">
        <w:trPr>
          <w:trHeight w:val="285"/>
        </w:trPr>
        <w:tc>
          <w:tcPr>
            <w:tcW w:w="3256" w:type="dxa"/>
            <w:vMerge/>
          </w:tcPr>
          <w:p w14:paraId="1429164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74988EE" w14:textId="77777777" w:rsidR="006D7EE7" w:rsidRPr="002627BA" w:rsidRDefault="006D7EE7" w:rsidP="002627BA">
            <w:pPr>
              <w:spacing w:line="360" w:lineRule="auto"/>
              <w:jc w:val="center"/>
              <w:rPr>
                <w:sz w:val="24"/>
              </w:rPr>
            </w:pPr>
            <w:r w:rsidRPr="002627BA">
              <w:rPr>
                <w:sz w:val="24"/>
              </w:rPr>
              <w:t>360</w:t>
            </w:r>
          </w:p>
        </w:tc>
        <w:tc>
          <w:tcPr>
            <w:tcW w:w="2835" w:type="dxa"/>
            <w:tcBorders>
              <w:top w:val="nil"/>
              <w:bottom w:val="nil"/>
            </w:tcBorders>
            <w:noWrap/>
            <w:hideMark/>
          </w:tcPr>
          <w:p w14:paraId="2B16B6BA" w14:textId="77777777" w:rsidR="006D7EE7" w:rsidRPr="002627BA" w:rsidRDefault="006D7EE7" w:rsidP="002627BA">
            <w:pPr>
              <w:spacing w:line="360" w:lineRule="auto"/>
              <w:jc w:val="center"/>
              <w:rPr>
                <w:sz w:val="24"/>
              </w:rPr>
            </w:pPr>
            <w:r w:rsidRPr="002627BA">
              <w:rPr>
                <w:sz w:val="24"/>
              </w:rPr>
              <w:t>-5.04542</w:t>
            </w:r>
          </w:p>
        </w:tc>
      </w:tr>
      <w:tr w:rsidR="006D7EE7" w:rsidRPr="002627BA" w14:paraId="0AD66630" w14:textId="77777777" w:rsidTr="008834E2">
        <w:trPr>
          <w:trHeight w:val="285"/>
        </w:trPr>
        <w:tc>
          <w:tcPr>
            <w:tcW w:w="3256" w:type="dxa"/>
            <w:vMerge/>
          </w:tcPr>
          <w:p w14:paraId="67122E8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F8F0020" w14:textId="77777777" w:rsidR="006D7EE7" w:rsidRPr="002627BA" w:rsidRDefault="006D7EE7" w:rsidP="002627BA">
            <w:pPr>
              <w:spacing w:line="360" w:lineRule="auto"/>
              <w:jc w:val="center"/>
              <w:rPr>
                <w:sz w:val="24"/>
              </w:rPr>
            </w:pPr>
            <w:r w:rsidRPr="002627BA">
              <w:rPr>
                <w:sz w:val="24"/>
              </w:rPr>
              <w:t>382</w:t>
            </w:r>
          </w:p>
        </w:tc>
        <w:tc>
          <w:tcPr>
            <w:tcW w:w="2835" w:type="dxa"/>
            <w:tcBorders>
              <w:top w:val="nil"/>
              <w:bottom w:val="nil"/>
            </w:tcBorders>
            <w:noWrap/>
            <w:hideMark/>
          </w:tcPr>
          <w:p w14:paraId="6C04AFBA" w14:textId="77777777" w:rsidR="006D7EE7" w:rsidRPr="002627BA" w:rsidRDefault="006D7EE7" w:rsidP="002627BA">
            <w:pPr>
              <w:spacing w:line="360" w:lineRule="auto"/>
              <w:jc w:val="center"/>
              <w:rPr>
                <w:sz w:val="24"/>
              </w:rPr>
            </w:pPr>
            <w:r w:rsidRPr="002627BA">
              <w:rPr>
                <w:sz w:val="24"/>
              </w:rPr>
              <w:t>-4.9612</w:t>
            </w:r>
          </w:p>
        </w:tc>
      </w:tr>
      <w:tr w:rsidR="006D7EE7" w:rsidRPr="002627BA" w14:paraId="3714A68F" w14:textId="77777777" w:rsidTr="008834E2">
        <w:trPr>
          <w:trHeight w:val="285"/>
        </w:trPr>
        <w:tc>
          <w:tcPr>
            <w:tcW w:w="3256" w:type="dxa"/>
            <w:vMerge/>
          </w:tcPr>
          <w:p w14:paraId="5E1AFD6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C783A93" w14:textId="77777777" w:rsidR="006D7EE7" w:rsidRPr="002627BA" w:rsidRDefault="006D7EE7" w:rsidP="002627BA">
            <w:pPr>
              <w:spacing w:line="360" w:lineRule="auto"/>
              <w:jc w:val="center"/>
              <w:rPr>
                <w:sz w:val="24"/>
              </w:rPr>
            </w:pPr>
            <w:r w:rsidRPr="002627BA">
              <w:rPr>
                <w:sz w:val="24"/>
              </w:rPr>
              <w:t>400.3</w:t>
            </w:r>
          </w:p>
        </w:tc>
        <w:tc>
          <w:tcPr>
            <w:tcW w:w="2835" w:type="dxa"/>
            <w:tcBorders>
              <w:top w:val="nil"/>
              <w:bottom w:val="nil"/>
            </w:tcBorders>
            <w:noWrap/>
            <w:hideMark/>
          </w:tcPr>
          <w:p w14:paraId="3B6BF14B" w14:textId="77777777" w:rsidR="006D7EE7" w:rsidRPr="002627BA" w:rsidRDefault="006D7EE7" w:rsidP="002627BA">
            <w:pPr>
              <w:spacing w:line="360" w:lineRule="auto"/>
              <w:jc w:val="center"/>
              <w:rPr>
                <w:sz w:val="24"/>
              </w:rPr>
            </w:pPr>
            <w:r w:rsidRPr="002627BA">
              <w:rPr>
                <w:sz w:val="24"/>
              </w:rPr>
              <w:t>-4.56886</w:t>
            </w:r>
          </w:p>
        </w:tc>
      </w:tr>
      <w:tr w:rsidR="006D7EE7" w:rsidRPr="002627BA" w14:paraId="5EAEE1D6" w14:textId="77777777" w:rsidTr="008834E2">
        <w:trPr>
          <w:trHeight w:val="285"/>
        </w:trPr>
        <w:tc>
          <w:tcPr>
            <w:tcW w:w="3256" w:type="dxa"/>
            <w:vMerge/>
          </w:tcPr>
          <w:p w14:paraId="2E468D6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3AB468A" w14:textId="77777777" w:rsidR="006D7EE7" w:rsidRPr="002627BA" w:rsidRDefault="006D7EE7" w:rsidP="002627BA">
            <w:pPr>
              <w:spacing w:line="360" w:lineRule="auto"/>
              <w:jc w:val="center"/>
              <w:rPr>
                <w:sz w:val="24"/>
              </w:rPr>
            </w:pPr>
            <w:r w:rsidRPr="002627BA">
              <w:rPr>
                <w:sz w:val="24"/>
              </w:rPr>
              <w:t>412.2</w:t>
            </w:r>
          </w:p>
        </w:tc>
        <w:tc>
          <w:tcPr>
            <w:tcW w:w="2835" w:type="dxa"/>
            <w:tcBorders>
              <w:top w:val="nil"/>
              <w:bottom w:val="nil"/>
            </w:tcBorders>
            <w:noWrap/>
            <w:hideMark/>
          </w:tcPr>
          <w:p w14:paraId="3CBDF6B9" w14:textId="77777777" w:rsidR="006D7EE7" w:rsidRPr="002627BA" w:rsidRDefault="006D7EE7" w:rsidP="002627BA">
            <w:pPr>
              <w:spacing w:line="360" w:lineRule="auto"/>
              <w:jc w:val="center"/>
              <w:rPr>
                <w:sz w:val="24"/>
              </w:rPr>
            </w:pPr>
            <w:r w:rsidRPr="002627BA">
              <w:rPr>
                <w:sz w:val="24"/>
              </w:rPr>
              <w:t>-5.13164</w:t>
            </w:r>
          </w:p>
        </w:tc>
      </w:tr>
      <w:tr w:rsidR="006D7EE7" w:rsidRPr="002627BA" w14:paraId="561DE567" w14:textId="77777777" w:rsidTr="008834E2">
        <w:trPr>
          <w:trHeight w:val="285"/>
        </w:trPr>
        <w:tc>
          <w:tcPr>
            <w:tcW w:w="3256" w:type="dxa"/>
            <w:vMerge/>
          </w:tcPr>
          <w:p w14:paraId="761AA54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743B37D" w14:textId="77777777" w:rsidR="006D7EE7" w:rsidRPr="002627BA" w:rsidRDefault="006D7EE7" w:rsidP="002627BA">
            <w:pPr>
              <w:spacing w:line="360" w:lineRule="auto"/>
              <w:jc w:val="center"/>
              <w:rPr>
                <w:sz w:val="24"/>
              </w:rPr>
            </w:pPr>
            <w:r w:rsidRPr="002627BA">
              <w:rPr>
                <w:sz w:val="24"/>
              </w:rPr>
              <w:t>427</w:t>
            </w:r>
          </w:p>
        </w:tc>
        <w:tc>
          <w:tcPr>
            <w:tcW w:w="2835" w:type="dxa"/>
            <w:tcBorders>
              <w:top w:val="nil"/>
              <w:bottom w:val="nil"/>
            </w:tcBorders>
            <w:noWrap/>
            <w:hideMark/>
          </w:tcPr>
          <w:p w14:paraId="7B49B7D2" w14:textId="77777777" w:rsidR="006D7EE7" w:rsidRPr="002627BA" w:rsidRDefault="006D7EE7" w:rsidP="002627BA">
            <w:pPr>
              <w:spacing w:line="360" w:lineRule="auto"/>
              <w:jc w:val="center"/>
              <w:rPr>
                <w:sz w:val="24"/>
              </w:rPr>
            </w:pPr>
            <w:r w:rsidRPr="002627BA">
              <w:rPr>
                <w:sz w:val="24"/>
              </w:rPr>
              <w:t>-5.09076</w:t>
            </w:r>
          </w:p>
        </w:tc>
      </w:tr>
      <w:tr w:rsidR="006D7EE7" w:rsidRPr="002627BA" w14:paraId="1FADF166" w14:textId="77777777" w:rsidTr="008834E2">
        <w:trPr>
          <w:trHeight w:val="285"/>
        </w:trPr>
        <w:tc>
          <w:tcPr>
            <w:tcW w:w="3256" w:type="dxa"/>
            <w:vMerge/>
          </w:tcPr>
          <w:p w14:paraId="53F692D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56BDD3B" w14:textId="77777777" w:rsidR="006D7EE7" w:rsidRPr="002627BA" w:rsidRDefault="006D7EE7" w:rsidP="002627BA">
            <w:pPr>
              <w:spacing w:line="360" w:lineRule="auto"/>
              <w:jc w:val="center"/>
              <w:rPr>
                <w:sz w:val="24"/>
              </w:rPr>
            </w:pPr>
            <w:r w:rsidRPr="002627BA">
              <w:rPr>
                <w:sz w:val="24"/>
              </w:rPr>
              <w:t>445.3</w:t>
            </w:r>
          </w:p>
        </w:tc>
        <w:tc>
          <w:tcPr>
            <w:tcW w:w="2835" w:type="dxa"/>
            <w:tcBorders>
              <w:top w:val="nil"/>
              <w:bottom w:val="nil"/>
            </w:tcBorders>
            <w:noWrap/>
            <w:hideMark/>
          </w:tcPr>
          <w:p w14:paraId="0612F0D6" w14:textId="77777777" w:rsidR="006D7EE7" w:rsidRPr="002627BA" w:rsidRDefault="006D7EE7" w:rsidP="002627BA">
            <w:pPr>
              <w:spacing w:line="360" w:lineRule="auto"/>
              <w:jc w:val="center"/>
              <w:rPr>
                <w:sz w:val="24"/>
              </w:rPr>
            </w:pPr>
            <w:r w:rsidRPr="002627BA">
              <w:rPr>
                <w:sz w:val="24"/>
              </w:rPr>
              <w:t>-5.17722</w:t>
            </w:r>
          </w:p>
        </w:tc>
      </w:tr>
      <w:tr w:rsidR="006D7EE7" w:rsidRPr="002627BA" w14:paraId="2BFDE157" w14:textId="77777777" w:rsidTr="008834E2">
        <w:trPr>
          <w:trHeight w:val="285"/>
        </w:trPr>
        <w:tc>
          <w:tcPr>
            <w:tcW w:w="3256" w:type="dxa"/>
            <w:vMerge/>
          </w:tcPr>
          <w:p w14:paraId="6F129D9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835556B" w14:textId="77777777" w:rsidR="006D7EE7" w:rsidRPr="002627BA" w:rsidRDefault="006D7EE7" w:rsidP="002627BA">
            <w:pPr>
              <w:spacing w:line="360" w:lineRule="auto"/>
              <w:jc w:val="center"/>
              <w:rPr>
                <w:sz w:val="24"/>
              </w:rPr>
            </w:pPr>
            <w:r w:rsidRPr="002627BA">
              <w:rPr>
                <w:sz w:val="24"/>
              </w:rPr>
              <w:t>490.5</w:t>
            </w:r>
          </w:p>
        </w:tc>
        <w:tc>
          <w:tcPr>
            <w:tcW w:w="2835" w:type="dxa"/>
            <w:tcBorders>
              <w:top w:val="nil"/>
              <w:bottom w:val="nil"/>
            </w:tcBorders>
            <w:noWrap/>
            <w:hideMark/>
          </w:tcPr>
          <w:p w14:paraId="711ACB80" w14:textId="77777777" w:rsidR="006D7EE7" w:rsidRPr="002627BA" w:rsidRDefault="006D7EE7" w:rsidP="002627BA">
            <w:pPr>
              <w:spacing w:line="360" w:lineRule="auto"/>
              <w:jc w:val="center"/>
              <w:rPr>
                <w:sz w:val="24"/>
              </w:rPr>
            </w:pPr>
            <w:r w:rsidRPr="002627BA">
              <w:rPr>
                <w:sz w:val="24"/>
              </w:rPr>
              <w:t>-5.06517</w:t>
            </w:r>
          </w:p>
        </w:tc>
      </w:tr>
      <w:tr w:rsidR="006D7EE7" w:rsidRPr="002627BA" w14:paraId="66B49B2C" w14:textId="77777777" w:rsidTr="008834E2">
        <w:trPr>
          <w:trHeight w:val="285"/>
        </w:trPr>
        <w:tc>
          <w:tcPr>
            <w:tcW w:w="3256" w:type="dxa"/>
            <w:vMerge/>
          </w:tcPr>
          <w:p w14:paraId="45BA998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2A192FC" w14:textId="77777777" w:rsidR="006D7EE7" w:rsidRPr="002627BA" w:rsidRDefault="006D7EE7" w:rsidP="002627BA">
            <w:pPr>
              <w:spacing w:line="360" w:lineRule="auto"/>
              <w:jc w:val="center"/>
              <w:rPr>
                <w:sz w:val="24"/>
              </w:rPr>
            </w:pPr>
            <w:r w:rsidRPr="002627BA">
              <w:rPr>
                <w:sz w:val="24"/>
              </w:rPr>
              <w:t>535.7</w:t>
            </w:r>
          </w:p>
        </w:tc>
        <w:tc>
          <w:tcPr>
            <w:tcW w:w="2835" w:type="dxa"/>
            <w:tcBorders>
              <w:top w:val="nil"/>
              <w:bottom w:val="nil"/>
            </w:tcBorders>
            <w:noWrap/>
            <w:hideMark/>
          </w:tcPr>
          <w:p w14:paraId="2B90A271" w14:textId="77777777" w:rsidR="006D7EE7" w:rsidRPr="002627BA" w:rsidRDefault="006D7EE7" w:rsidP="002627BA">
            <w:pPr>
              <w:spacing w:line="360" w:lineRule="auto"/>
              <w:jc w:val="center"/>
              <w:rPr>
                <w:sz w:val="24"/>
              </w:rPr>
            </w:pPr>
            <w:r w:rsidRPr="002627BA">
              <w:rPr>
                <w:sz w:val="24"/>
              </w:rPr>
              <w:t>-5.22719</w:t>
            </w:r>
          </w:p>
        </w:tc>
      </w:tr>
      <w:tr w:rsidR="006D7EE7" w:rsidRPr="002627BA" w14:paraId="2B205FE9" w14:textId="77777777" w:rsidTr="008834E2">
        <w:trPr>
          <w:trHeight w:val="285"/>
        </w:trPr>
        <w:tc>
          <w:tcPr>
            <w:tcW w:w="3256" w:type="dxa"/>
            <w:vMerge/>
          </w:tcPr>
          <w:p w14:paraId="39B1C3D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3B22B26" w14:textId="77777777" w:rsidR="006D7EE7" w:rsidRPr="002627BA" w:rsidRDefault="006D7EE7" w:rsidP="002627BA">
            <w:pPr>
              <w:spacing w:line="360" w:lineRule="auto"/>
              <w:jc w:val="center"/>
              <w:rPr>
                <w:sz w:val="24"/>
              </w:rPr>
            </w:pPr>
            <w:r w:rsidRPr="002627BA">
              <w:rPr>
                <w:sz w:val="24"/>
              </w:rPr>
              <w:t>591.3</w:t>
            </w:r>
          </w:p>
        </w:tc>
        <w:tc>
          <w:tcPr>
            <w:tcW w:w="2835" w:type="dxa"/>
            <w:tcBorders>
              <w:top w:val="nil"/>
              <w:bottom w:val="nil"/>
            </w:tcBorders>
            <w:noWrap/>
            <w:hideMark/>
          </w:tcPr>
          <w:p w14:paraId="152E452C" w14:textId="77777777" w:rsidR="006D7EE7" w:rsidRPr="002627BA" w:rsidRDefault="006D7EE7" w:rsidP="002627BA">
            <w:pPr>
              <w:spacing w:line="360" w:lineRule="auto"/>
              <w:jc w:val="center"/>
              <w:rPr>
                <w:sz w:val="24"/>
              </w:rPr>
            </w:pPr>
            <w:r w:rsidRPr="002627BA">
              <w:rPr>
                <w:sz w:val="24"/>
              </w:rPr>
              <w:t>-5.01199</w:t>
            </w:r>
          </w:p>
        </w:tc>
      </w:tr>
      <w:tr w:rsidR="006D7EE7" w:rsidRPr="002627BA" w14:paraId="6599F801" w14:textId="77777777" w:rsidTr="008834E2">
        <w:trPr>
          <w:trHeight w:val="285"/>
        </w:trPr>
        <w:tc>
          <w:tcPr>
            <w:tcW w:w="3256" w:type="dxa"/>
            <w:vMerge/>
          </w:tcPr>
          <w:p w14:paraId="140C269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1314A7E" w14:textId="77777777" w:rsidR="006D7EE7" w:rsidRPr="002627BA" w:rsidRDefault="006D7EE7" w:rsidP="002627BA">
            <w:pPr>
              <w:spacing w:line="360" w:lineRule="auto"/>
              <w:jc w:val="center"/>
              <w:rPr>
                <w:sz w:val="24"/>
              </w:rPr>
            </w:pPr>
            <w:r w:rsidRPr="002627BA">
              <w:rPr>
                <w:sz w:val="24"/>
              </w:rPr>
              <w:t>622.6</w:t>
            </w:r>
          </w:p>
        </w:tc>
        <w:tc>
          <w:tcPr>
            <w:tcW w:w="2835" w:type="dxa"/>
            <w:tcBorders>
              <w:top w:val="nil"/>
              <w:bottom w:val="nil"/>
            </w:tcBorders>
            <w:noWrap/>
            <w:hideMark/>
          </w:tcPr>
          <w:p w14:paraId="4B03A33B" w14:textId="77777777" w:rsidR="006D7EE7" w:rsidRPr="002627BA" w:rsidRDefault="006D7EE7" w:rsidP="002627BA">
            <w:pPr>
              <w:spacing w:line="360" w:lineRule="auto"/>
              <w:jc w:val="center"/>
              <w:rPr>
                <w:sz w:val="24"/>
              </w:rPr>
            </w:pPr>
            <w:r w:rsidRPr="002627BA">
              <w:rPr>
                <w:sz w:val="24"/>
              </w:rPr>
              <w:t>-4.42421</w:t>
            </w:r>
          </w:p>
        </w:tc>
      </w:tr>
      <w:tr w:rsidR="006D7EE7" w:rsidRPr="002627BA" w14:paraId="2B1FC556" w14:textId="77777777" w:rsidTr="008834E2">
        <w:trPr>
          <w:trHeight w:val="285"/>
        </w:trPr>
        <w:tc>
          <w:tcPr>
            <w:tcW w:w="3256" w:type="dxa"/>
            <w:vMerge/>
          </w:tcPr>
          <w:p w14:paraId="5ECC3BF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C2476DF" w14:textId="77777777" w:rsidR="006D7EE7" w:rsidRPr="002627BA" w:rsidRDefault="006D7EE7" w:rsidP="002627BA">
            <w:pPr>
              <w:spacing w:line="360" w:lineRule="auto"/>
              <w:jc w:val="center"/>
              <w:rPr>
                <w:sz w:val="24"/>
              </w:rPr>
            </w:pPr>
            <w:r w:rsidRPr="002627BA">
              <w:rPr>
                <w:sz w:val="24"/>
              </w:rPr>
              <w:t>636.1</w:t>
            </w:r>
          </w:p>
        </w:tc>
        <w:tc>
          <w:tcPr>
            <w:tcW w:w="2835" w:type="dxa"/>
            <w:tcBorders>
              <w:top w:val="nil"/>
              <w:bottom w:val="nil"/>
            </w:tcBorders>
            <w:noWrap/>
            <w:hideMark/>
          </w:tcPr>
          <w:p w14:paraId="7DF13F8B" w14:textId="77777777" w:rsidR="006D7EE7" w:rsidRPr="002627BA" w:rsidRDefault="006D7EE7" w:rsidP="002627BA">
            <w:pPr>
              <w:spacing w:line="360" w:lineRule="auto"/>
              <w:jc w:val="center"/>
              <w:rPr>
                <w:sz w:val="24"/>
              </w:rPr>
            </w:pPr>
            <w:r w:rsidRPr="002627BA">
              <w:rPr>
                <w:sz w:val="24"/>
              </w:rPr>
              <w:t>-4.35475</w:t>
            </w:r>
          </w:p>
        </w:tc>
      </w:tr>
      <w:tr w:rsidR="006D7EE7" w:rsidRPr="002627BA" w14:paraId="69A7BA31" w14:textId="77777777" w:rsidTr="008834E2">
        <w:trPr>
          <w:trHeight w:val="285"/>
        </w:trPr>
        <w:tc>
          <w:tcPr>
            <w:tcW w:w="3256" w:type="dxa"/>
            <w:vMerge/>
          </w:tcPr>
          <w:p w14:paraId="7CE2483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FFA1764" w14:textId="77777777" w:rsidR="006D7EE7" w:rsidRPr="002627BA" w:rsidRDefault="006D7EE7" w:rsidP="002627BA">
            <w:pPr>
              <w:spacing w:line="360" w:lineRule="auto"/>
              <w:jc w:val="center"/>
              <w:rPr>
                <w:sz w:val="24"/>
              </w:rPr>
            </w:pPr>
            <w:r w:rsidRPr="002627BA">
              <w:rPr>
                <w:sz w:val="24"/>
              </w:rPr>
              <w:t>654</w:t>
            </w:r>
          </w:p>
        </w:tc>
        <w:tc>
          <w:tcPr>
            <w:tcW w:w="2835" w:type="dxa"/>
            <w:tcBorders>
              <w:top w:val="nil"/>
              <w:bottom w:val="nil"/>
            </w:tcBorders>
            <w:noWrap/>
            <w:hideMark/>
          </w:tcPr>
          <w:p w14:paraId="086018E5" w14:textId="77777777" w:rsidR="006D7EE7" w:rsidRPr="002627BA" w:rsidRDefault="006D7EE7" w:rsidP="002627BA">
            <w:pPr>
              <w:spacing w:line="360" w:lineRule="auto"/>
              <w:jc w:val="center"/>
              <w:rPr>
                <w:sz w:val="24"/>
              </w:rPr>
            </w:pPr>
            <w:r w:rsidRPr="002627BA">
              <w:rPr>
                <w:sz w:val="24"/>
              </w:rPr>
              <w:t>-4.12449</w:t>
            </w:r>
          </w:p>
        </w:tc>
      </w:tr>
      <w:tr w:rsidR="006D7EE7" w:rsidRPr="002627BA" w14:paraId="77526020" w14:textId="77777777" w:rsidTr="008834E2">
        <w:trPr>
          <w:trHeight w:val="285"/>
        </w:trPr>
        <w:tc>
          <w:tcPr>
            <w:tcW w:w="3256" w:type="dxa"/>
            <w:vMerge/>
          </w:tcPr>
          <w:p w14:paraId="629EE20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45347BF" w14:textId="77777777" w:rsidR="006D7EE7" w:rsidRPr="002627BA" w:rsidRDefault="006D7EE7" w:rsidP="002627BA">
            <w:pPr>
              <w:spacing w:line="360" w:lineRule="auto"/>
              <w:jc w:val="center"/>
              <w:rPr>
                <w:sz w:val="24"/>
              </w:rPr>
            </w:pPr>
            <w:r w:rsidRPr="002627BA">
              <w:rPr>
                <w:sz w:val="24"/>
              </w:rPr>
              <w:t>668.3</w:t>
            </w:r>
          </w:p>
        </w:tc>
        <w:tc>
          <w:tcPr>
            <w:tcW w:w="2835" w:type="dxa"/>
            <w:tcBorders>
              <w:top w:val="nil"/>
              <w:bottom w:val="nil"/>
            </w:tcBorders>
            <w:noWrap/>
            <w:hideMark/>
          </w:tcPr>
          <w:p w14:paraId="09F42C41" w14:textId="77777777" w:rsidR="006D7EE7" w:rsidRPr="002627BA" w:rsidRDefault="006D7EE7" w:rsidP="002627BA">
            <w:pPr>
              <w:spacing w:line="360" w:lineRule="auto"/>
              <w:jc w:val="center"/>
              <w:rPr>
                <w:sz w:val="24"/>
              </w:rPr>
            </w:pPr>
            <w:r w:rsidRPr="002627BA">
              <w:rPr>
                <w:sz w:val="24"/>
              </w:rPr>
              <w:t>-5.15153</w:t>
            </w:r>
          </w:p>
        </w:tc>
      </w:tr>
      <w:tr w:rsidR="006D7EE7" w:rsidRPr="002627BA" w14:paraId="7E787E87" w14:textId="77777777" w:rsidTr="008834E2">
        <w:trPr>
          <w:trHeight w:val="285"/>
        </w:trPr>
        <w:tc>
          <w:tcPr>
            <w:tcW w:w="3256" w:type="dxa"/>
            <w:vMerge/>
          </w:tcPr>
          <w:p w14:paraId="2E3E936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1A99FEC" w14:textId="77777777" w:rsidR="006D7EE7" w:rsidRPr="002627BA" w:rsidRDefault="006D7EE7" w:rsidP="002627BA">
            <w:pPr>
              <w:spacing w:line="360" w:lineRule="auto"/>
              <w:jc w:val="center"/>
              <w:rPr>
                <w:sz w:val="24"/>
              </w:rPr>
            </w:pPr>
            <w:r w:rsidRPr="002627BA">
              <w:rPr>
                <w:sz w:val="24"/>
              </w:rPr>
              <w:t>683</w:t>
            </w:r>
          </w:p>
        </w:tc>
        <w:tc>
          <w:tcPr>
            <w:tcW w:w="2835" w:type="dxa"/>
            <w:tcBorders>
              <w:top w:val="nil"/>
              <w:bottom w:val="nil"/>
            </w:tcBorders>
            <w:noWrap/>
            <w:hideMark/>
          </w:tcPr>
          <w:p w14:paraId="536901D7" w14:textId="77777777" w:rsidR="006D7EE7" w:rsidRPr="002627BA" w:rsidRDefault="006D7EE7" w:rsidP="002627BA">
            <w:pPr>
              <w:spacing w:line="360" w:lineRule="auto"/>
              <w:jc w:val="center"/>
              <w:rPr>
                <w:sz w:val="24"/>
              </w:rPr>
            </w:pPr>
            <w:r w:rsidRPr="002627BA">
              <w:rPr>
                <w:sz w:val="24"/>
              </w:rPr>
              <w:t>-4.27814</w:t>
            </w:r>
          </w:p>
        </w:tc>
      </w:tr>
      <w:tr w:rsidR="006D7EE7" w:rsidRPr="002627BA" w14:paraId="1BC8F0AC" w14:textId="77777777" w:rsidTr="008834E2">
        <w:trPr>
          <w:trHeight w:val="285"/>
        </w:trPr>
        <w:tc>
          <w:tcPr>
            <w:tcW w:w="3256" w:type="dxa"/>
            <w:vMerge/>
          </w:tcPr>
          <w:p w14:paraId="6F9AF0A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6105C4B" w14:textId="77777777" w:rsidR="006D7EE7" w:rsidRPr="002627BA" w:rsidRDefault="006D7EE7" w:rsidP="002627BA">
            <w:pPr>
              <w:spacing w:line="360" w:lineRule="auto"/>
              <w:jc w:val="center"/>
              <w:rPr>
                <w:sz w:val="24"/>
              </w:rPr>
            </w:pPr>
            <w:r w:rsidRPr="002627BA">
              <w:rPr>
                <w:sz w:val="24"/>
              </w:rPr>
              <w:t>700.7</w:t>
            </w:r>
          </w:p>
        </w:tc>
        <w:tc>
          <w:tcPr>
            <w:tcW w:w="2835" w:type="dxa"/>
            <w:tcBorders>
              <w:top w:val="nil"/>
              <w:bottom w:val="nil"/>
            </w:tcBorders>
            <w:noWrap/>
            <w:hideMark/>
          </w:tcPr>
          <w:p w14:paraId="5CB16051" w14:textId="77777777" w:rsidR="006D7EE7" w:rsidRPr="002627BA" w:rsidRDefault="006D7EE7" w:rsidP="002627BA">
            <w:pPr>
              <w:spacing w:line="360" w:lineRule="auto"/>
              <w:jc w:val="center"/>
              <w:rPr>
                <w:sz w:val="24"/>
              </w:rPr>
            </w:pPr>
            <w:r w:rsidRPr="002627BA">
              <w:rPr>
                <w:sz w:val="24"/>
              </w:rPr>
              <w:t>-4.02399</w:t>
            </w:r>
          </w:p>
        </w:tc>
      </w:tr>
      <w:tr w:rsidR="006D7EE7" w:rsidRPr="002627BA" w14:paraId="7F9133DB" w14:textId="77777777" w:rsidTr="008834E2">
        <w:trPr>
          <w:trHeight w:val="285"/>
        </w:trPr>
        <w:tc>
          <w:tcPr>
            <w:tcW w:w="3256" w:type="dxa"/>
            <w:vMerge/>
          </w:tcPr>
          <w:p w14:paraId="06C5C9E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CDE9CF2" w14:textId="77777777" w:rsidR="006D7EE7" w:rsidRPr="002627BA" w:rsidRDefault="006D7EE7" w:rsidP="002627BA">
            <w:pPr>
              <w:spacing w:line="360" w:lineRule="auto"/>
              <w:jc w:val="center"/>
              <w:rPr>
                <w:sz w:val="24"/>
              </w:rPr>
            </w:pPr>
            <w:r w:rsidRPr="002627BA">
              <w:rPr>
                <w:sz w:val="24"/>
              </w:rPr>
              <w:t>747.1</w:t>
            </w:r>
          </w:p>
        </w:tc>
        <w:tc>
          <w:tcPr>
            <w:tcW w:w="2835" w:type="dxa"/>
            <w:tcBorders>
              <w:top w:val="nil"/>
              <w:bottom w:val="nil"/>
            </w:tcBorders>
            <w:noWrap/>
            <w:hideMark/>
          </w:tcPr>
          <w:p w14:paraId="3337D272" w14:textId="77777777" w:rsidR="006D7EE7" w:rsidRPr="002627BA" w:rsidRDefault="006D7EE7" w:rsidP="002627BA">
            <w:pPr>
              <w:spacing w:line="360" w:lineRule="auto"/>
              <w:jc w:val="center"/>
              <w:rPr>
                <w:sz w:val="24"/>
              </w:rPr>
            </w:pPr>
            <w:r w:rsidRPr="002627BA">
              <w:rPr>
                <w:sz w:val="24"/>
              </w:rPr>
              <w:t>-4.74147</w:t>
            </w:r>
          </w:p>
        </w:tc>
      </w:tr>
      <w:tr w:rsidR="006D7EE7" w:rsidRPr="002627BA" w14:paraId="13DD807B" w14:textId="77777777" w:rsidTr="008834E2">
        <w:trPr>
          <w:trHeight w:val="285"/>
        </w:trPr>
        <w:tc>
          <w:tcPr>
            <w:tcW w:w="3256" w:type="dxa"/>
            <w:vMerge/>
          </w:tcPr>
          <w:p w14:paraId="007F4D9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ED0B5EF" w14:textId="77777777" w:rsidR="006D7EE7" w:rsidRPr="002627BA" w:rsidRDefault="006D7EE7" w:rsidP="002627BA">
            <w:pPr>
              <w:spacing w:line="360" w:lineRule="auto"/>
              <w:jc w:val="center"/>
              <w:rPr>
                <w:sz w:val="24"/>
              </w:rPr>
            </w:pPr>
            <w:r w:rsidRPr="002627BA">
              <w:rPr>
                <w:sz w:val="24"/>
              </w:rPr>
              <w:t>760.6</w:t>
            </w:r>
          </w:p>
        </w:tc>
        <w:tc>
          <w:tcPr>
            <w:tcW w:w="2835" w:type="dxa"/>
            <w:tcBorders>
              <w:top w:val="nil"/>
              <w:bottom w:val="nil"/>
            </w:tcBorders>
            <w:noWrap/>
            <w:hideMark/>
          </w:tcPr>
          <w:p w14:paraId="17E05304" w14:textId="77777777" w:rsidR="006D7EE7" w:rsidRPr="002627BA" w:rsidRDefault="006D7EE7" w:rsidP="002627BA">
            <w:pPr>
              <w:spacing w:line="360" w:lineRule="auto"/>
              <w:jc w:val="center"/>
              <w:rPr>
                <w:sz w:val="24"/>
              </w:rPr>
            </w:pPr>
            <w:r w:rsidRPr="002627BA">
              <w:rPr>
                <w:sz w:val="24"/>
              </w:rPr>
              <w:t>-4.85811</w:t>
            </w:r>
          </w:p>
        </w:tc>
      </w:tr>
      <w:tr w:rsidR="006D7EE7" w:rsidRPr="002627BA" w14:paraId="0CC1A046" w14:textId="77777777" w:rsidTr="008834E2">
        <w:trPr>
          <w:trHeight w:val="285"/>
        </w:trPr>
        <w:tc>
          <w:tcPr>
            <w:tcW w:w="3256" w:type="dxa"/>
            <w:vMerge/>
          </w:tcPr>
          <w:p w14:paraId="3396BD7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8EF916E" w14:textId="77777777" w:rsidR="006D7EE7" w:rsidRPr="002627BA" w:rsidRDefault="006D7EE7" w:rsidP="002627BA">
            <w:pPr>
              <w:spacing w:line="360" w:lineRule="auto"/>
              <w:jc w:val="center"/>
              <w:rPr>
                <w:sz w:val="24"/>
              </w:rPr>
            </w:pPr>
            <w:r w:rsidRPr="002627BA">
              <w:rPr>
                <w:sz w:val="24"/>
              </w:rPr>
              <w:t>780</w:t>
            </w:r>
          </w:p>
        </w:tc>
        <w:tc>
          <w:tcPr>
            <w:tcW w:w="2835" w:type="dxa"/>
            <w:tcBorders>
              <w:top w:val="nil"/>
              <w:bottom w:val="nil"/>
            </w:tcBorders>
            <w:noWrap/>
            <w:hideMark/>
          </w:tcPr>
          <w:p w14:paraId="59AAE936" w14:textId="77777777" w:rsidR="006D7EE7" w:rsidRPr="002627BA" w:rsidRDefault="006D7EE7" w:rsidP="002627BA">
            <w:pPr>
              <w:spacing w:line="360" w:lineRule="auto"/>
              <w:jc w:val="center"/>
              <w:rPr>
                <w:sz w:val="24"/>
              </w:rPr>
            </w:pPr>
            <w:r w:rsidRPr="002627BA">
              <w:rPr>
                <w:sz w:val="24"/>
              </w:rPr>
              <w:t>-4.25123</w:t>
            </w:r>
          </w:p>
        </w:tc>
      </w:tr>
      <w:tr w:rsidR="006D7EE7" w:rsidRPr="002627BA" w14:paraId="53576C8E" w14:textId="77777777" w:rsidTr="008834E2">
        <w:trPr>
          <w:trHeight w:val="285"/>
        </w:trPr>
        <w:tc>
          <w:tcPr>
            <w:tcW w:w="3256" w:type="dxa"/>
            <w:vMerge/>
          </w:tcPr>
          <w:p w14:paraId="7B2E673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E3B3F6A" w14:textId="77777777" w:rsidR="006D7EE7" w:rsidRPr="002627BA" w:rsidRDefault="006D7EE7" w:rsidP="002627BA">
            <w:pPr>
              <w:spacing w:line="360" w:lineRule="auto"/>
              <w:jc w:val="center"/>
              <w:rPr>
                <w:sz w:val="24"/>
              </w:rPr>
            </w:pPr>
            <w:r w:rsidRPr="002627BA">
              <w:rPr>
                <w:sz w:val="24"/>
              </w:rPr>
              <w:t>802.4</w:t>
            </w:r>
          </w:p>
        </w:tc>
        <w:tc>
          <w:tcPr>
            <w:tcW w:w="2835" w:type="dxa"/>
            <w:tcBorders>
              <w:top w:val="nil"/>
              <w:bottom w:val="nil"/>
            </w:tcBorders>
            <w:noWrap/>
            <w:hideMark/>
          </w:tcPr>
          <w:p w14:paraId="01FC9E74" w14:textId="77777777" w:rsidR="006D7EE7" w:rsidRPr="002627BA" w:rsidRDefault="006D7EE7" w:rsidP="002627BA">
            <w:pPr>
              <w:spacing w:line="360" w:lineRule="auto"/>
              <w:jc w:val="center"/>
              <w:rPr>
                <w:sz w:val="24"/>
              </w:rPr>
            </w:pPr>
            <w:r w:rsidRPr="002627BA">
              <w:rPr>
                <w:sz w:val="24"/>
              </w:rPr>
              <w:t>-4.11018</w:t>
            </w:r>
          </w:p>
        </w:tc>
      </w:tr>
      <w:tr w:rsidR="006D7EE7" w:rsidRPr="002627BA" w14:paraId="7A64AFF4" w14:textId="77777777" w:rsidTr="008834E2">
        <w:trPr>
          <w:trHeight w:val="285"/>
        </w:trPr>
        <w:tc>
          <w:tcPr>
            <w:tcW w:w="3256" w:type="dxa"/>
            <w:vMerge/>
          </w:tcPr>
          <w:p w14:paraId="5BEC681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76134E9" w14:textId="77777777" w:rsidR="006D7EE7" w:rsidRPr="002627BA" w:rsidRDefault="006D7EE7" w:rsidP="002627BA">
            <w:pPr>
              <w:spacing w:line="360" w:lineRule="auto"/>
              <w:jc w:val="center"/>
              <w:rPr>
                <w:sz w:val="24"/>
              </w:rPr>
            </w:pPr>
            <w:r w:rsidRPr="002627BA">
              <w:rPr>
                <w:sz w:val="24"/>
              </w:rPr>
              <w:t>833.5</w:t>
            </w:r>
          </w:p>
        </w:tc>
        <w:tc>
          <w:tcPr>
            <w:tcW w:w="2835" w:type="dxa"/>
            <w:tcBorders>
              <w:top w:val="nil"/>
              <w:bottom w:val="nil"/>
            </w:tcBorders>
            <w:noWrap/>
            <w:hideMark/>
          </w:tcPr>
          <w:p w14:paraId="0737953B" w14:textId="77777777" w:rsidR="006D7EE7" w:rsidRPr="002627BA" w:rsidRDefault="006D7EE7" w:rsidP="002627BA">
            <w:pPr>
              <w:spacing w:line="360" w:lineRule="auto"/>
              <w:jc w:val="center"/>
              <w:rPr>
                <w:sz w:val="24"/>
              </w:rPr>
            </w:pPr>
            <w:r w:rsidRPr="002627BA">
              <w:rPr>
                <w:sz w:val="24"/>
              </w:rPr>
              <w:t>-4.66261</w:t>
            </w:r>
          </w:p>
        </w:tc>
      </w:tr>
      <w:tr w:rsidR="006D7EE7" w:rsidRPr="002627BA" w14:paraId="3D3CD4D9" w14:textId="77777777" w:rsidTr="008834E2">
        <w:trPr>
          <w:trHeight w:val="285"/>
        </w:trPr>
        <w:tc>
          <w:tcPr>
            <w:tcW w:w="3256" w:type="dxa"/>
            <w:vMerge/>
          </w:tcPr>
          <w:p w14:paraId="03BF145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47BE1E9" w14:textId="77777777" w:rsidR="006D7EE7" w:rsidRPr="002627BA" w:rsidRDefault="006D7EE7" w:rsidP="002627BA">
            <w:pPr>
              <w:spacing w:line="360" w:lineRule="auto"/>
              <w:jc w:val="center"/>
              <w:rPr>
                <w:sz w:val="24"/>
              </w:rPr>
            </w:pPr>
            <w:r w:rsidRPr="002627BA">
              <w:rPr>
                <w:sz w:val="24"/>
              </w:rPr>
              <w:t>846.5</w:t>
            </w:r>
          </w:p>
        </w:tc>
        <w:tc>
          <w:tcPr>
            <w:tcW w:w="2835" w:type="dxa"/>
            <w:tcBorders>
              <w:top w:val="nil"/>
              <w:bottom w:val="nil"/>
            </w:tcBorders>
            <w:noWrap/>
            <w:hideMark/>
          </w:tcPr>
          <w:p w14:paraId="2F968A1A" w14:textId="77777777" w:rsidR="006D7EE7" w:rsidRPr="002627BA" w:rsidRDefault="006D7EE7" w:rsidP="002627BA">
            <w:pPr>
              <w:spacing w:line="360" w:lineRule="auto"/>
              <w:jc w:val="center"/>
              <w:rPr>
                <w:sz w:val="24"/>
              </w:rPr>
            </w:pPr>
            <w:r w:rsidRPr="002627BA">
              <w:rPr>
                <w:sz w:val="24"/>
              </w:rPr>
              <w:t>-4.58685</w:t>
            </w:r>
          </w:p>
        </w:tc>
      </w:tr>
      <w:tr w:rsidR="006D7EE7" w:rsidRPr="002627BA" w14:paraId="7700F30A" w14:textId="77777777" w:rsidTr="008834E2">
        <w:trPr>
          <w:trHeight w:val="285"/>
        </w:trPr>
        <w:tc>
          <w:tcPr>
            <w:tcW w:w="3256" w:type="dxa"/>
            <w:vMerge/>
          </w:tcPr>
          <w:p w14:paraId="61BE54A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DC2AA57" w14:textId="77777777" w:rsidR="006D7EE7" w:rsidRPr="002627BA" w:rsidRDefault="006D7EE7" w:rsidP="002627BA">
            <w:pPr>
              <w:spacing w:line="360" w:lineRule="auto"/>
              <w:jc w:val="center"/>
              <w:rPr>
                <w:sz w:val="24"/>
              </w:rPr>
            </w:pPr>
            <w:r w:rsidRPr="002627BA">
              <w:rPr>
                <w:sz w:val="24"/>
              </w:rPr>
              <w:t>871.4</w:t>
            </w:r>
          </w:p>
        </w:tc>
        <w:tc>
          <w:tcPr>
            <w:tcW w:w="2835" w:type="dxa"/>
            <w:tcBorders>
              <w:top w:val="nil"/>
              <w:bottom w:val="nil"/>
            </w:tcBorders>
            <w:noWrap/>
            <w:hideMark/>
          </w:tcPr>
          <w:p w14:paraId="100DA85F" w14:textId="77777777" w:rsidR="006D7EE7" w:rsidRPr="002627BA" w:rsidRDefault="006D7EE7" w:rsidP="002627BA">
            <w:pPr>
              <w:spacing w:line="360" w:lineRule="auto"/>
              <w:jc w:val="center"/>
              <w:rPr>
                <w:sz w:val="24"/>
              </w:rPr>
            </w:pPr>
            <w:r w:rsidRPr="002627BA">
              <w:rPr>
                <w:sz w:val="24"/>
              </w:rPr>
              <w:t>-4.71216</w:t>
            </w:r>
          </w:p>
        </w:tc>
      </w:tr>
      <w:tr w:rsidR="006D7EE7" w:rsidRPr="002627BA" w14:paraId="2C90E8C4" w14:textId="77777777" w:rsidTr="008834E2">
        <w:trPr>
          <w:trHeight w:val="285"/>
        </w:trPr>
        <w:tc>
          <w:tcPr>
            <w:tcW w:w="3256" w:type="dxa"/>
            <w:vMerge/>
          </w:tcPr>
          <w:p w14:paraId="7A78BF1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548BEBD" w14:textId="77777777" w:rsidR="006D7EE7" w:rsidRPr="002627BA" w:rsidRDefault="006D7EE7" w:rsidP="002627BA">
            <w:pPr>
              <w:spacing w:line="360" w:lineRule="auto"/>
              <w:jc w:val="center"/>
              <w:rPr>
                <w:sz w:val="24"/>
              </w:rPr>
            </w:pPr>
            <w:r w:rsidRPr="002627BA">
              <w:rPr>
                <w:sz w:val="24"/>
              </w:rPr>
              <w:t>905</w:t>
            </w:r>
          </w:p>
        </w:tc>
        <w:tc>
          <w:tcPr>
            <w:tcW w:w="2835" w:type="dxa"/>
            <w:tcBorders>
              <w:top w:val="nil"/>
              <w:bottom w:val="nil"/>
            </w:tcBorders>
            <w:noWrap/>
            <w:hideMark/>
          </w:tcPr>
          <w:p w14:paraId="52CA0E3C" w14:textId="77777777" w:rsidR="006D7EE7" w:rsidRPr="002627BA" w:rsidRDefault="006D7EE7" w:rsidP="002627BA">
            <w:pPr>
              <w:spacing w:line="360" w:lineRule="auto"/>
              <w:jc w:val="center"/>
              <w:rPr>
                <w:sz w:val="24"/>
              </w:rPr>
            </w:pPr>
            <w:r w:rsidRPr="002627BA">
              <w:rPr>
                <w:sz w:val="24"/>
              </w:rPr>
              <w:t>-4.5769</w:t>
            </w:r>
          </w:p>
        </w:tc>
      </w:tr>
      <w:tr w:rsidR="006D7EE7" w:rsidRPr="002627BA" w14:paraId="714C36C9" w14:textId="77777777" w:rsidTr="008834E2">
        <w:trPr>
          <w:trHeight w:val="285"/>
        </w:trPr>
        <w:tc>
          <w:tcPr>
            <w:tcW w:w="3256" w:type="dxa"/>
            <w:vMerge/>
          </w:tcPr>
          <w:p w14:paraId="4E3E804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ECC95F6" w14:textId="77777777" w:rsidR="006D7EE7" w:rsidRPr="002627BA" w:rsidRDefault="006D7EE7" w:rsidP="002627BA">
            <w:pPr>
              <w:spacing w:line="360" w:lineRule="auto"/>
              <w:jc w:val="center"/>
              <w:rPr>
                <w:sz w:val="24"/>
              </w:rPr>
            </w:pPr>
            <w:r w:rsidRPr="002627BA">
              <w:rPr>
                <w:sz w:val="24"/>
              </w:rPr>
              <w:t>912.5</w:t>
            </w:r>
          </w:p>
        </w:tc>
        <w:tc>
          <w:tcPr>
            <w:tcW w:w="2835" w:type="dxa"/>
            <w:tcBorders>
              <w:top w:val="nil"/>
              <w:bottom w:val="nil"/>
            </w:tcBorders>
            <w:noWrap/>
            <w:hideMark/>
          </w:tcPr>
          <w:p w14:paraId="19A1DA9B" w14:textId="77777777" w:rsidR="006D7EE7" w:rsidRPr="002627BA" w:rsidRDefault="006D7EE7" w:rsidP="002627BA">
            <w:pPr>
              <w:spacing w:line="360" w:lineRule="auto"/>
              <w:jc w:val="center"/>
              <w:rPr>
                <w:sz w:val="24"/>
              </w:rPr>
            </w:pPr>
            <w:r w:rsidRPr="002627BA">
              <w:rPr>
                <w:sz w:val="24"/>
              </w:rPr>
              <w:t>-4.31232</w:t>
            </w:r>
          </w:p>
        </w:tc>
      </w:tr>
      <w:tr w:rsidR="006D7EE7" w:rsidRPr="002627BA" w14:paraId="570CD0F7" w14:textId="77777777" w:rsidTr="008834E2">
        <w:trPr>
          <w:trHeight w:val="285"/>
        </w:trPr>
        <w:tc>
          <w:tcPr>
            <w:tcW w:w="3256" w:type="dxa"/>
            <w:vMerge/>
          </w:tcPr>
          <w:p w14:paraId="13DEABF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078E332" w14:textId="77777777" w:rsidR="006D7EE7" w:rsidRPr="002627BA" w:rsidRDefault="006D7EE7" w:rsidP="002627BA">
            <w:pPr>
              <w:spacing w:line="360" w:lineRule="auto"/>
              <w:jc w:val="center"/>
              <w:rPr>
                <w:sz w:val="24"/>
              </w:rPr>
            </w:pPr>
            <w:r w:rsidRPr="002627BA">
              <w:rPr>
                <w:sz w:val="24"/>
              </w:rPr>
              <w:t>917.5</w:t>
            </w:r>
          </w:p>
        </w:tc>
        <w:tc>
          <w:tcPr>
            <w:tcW w:w="2835" w:type="dxa"/>
            <w:tcBorders>
              <w:top w:val="nil"/>
              <w:bottom w:val="nil"/>
            </w:tcBorders>
            <w:noWrap/>
            <w:hideMark/>
          </w:tcPr>
          <w:p w14:paraId="18B0F0A6" w14:textId="77777777" w:rsidR="006D7EE7" w:rsidRPr="002627BA" w:rsidRDefault="006D7EE7" w:rsidP="002627BA">
            <w:pPr>
              <w:spacing w:line="360" w:lineRule="auto"/>
              <w:jc w:val="center"/>
              <w:rPr>
                <w:sz w:val="24"/>
              </w:rPr>
            </w:pPr>
            <w:r w:rsidRPr="002627BA">
              <w:rPr>
                <w:sz w:val="24"/>
              </w:rPr>
              <w:t>-4.27696</w:t>
            </w:r>
          </w:p>
        </w:tc>
      </w:tr>
      <w:tr w:rsidR="006D7EE7" w:rsidRPr="002627BA" w14:paraId="0019ADED" w14:textId="77777777" w:rsidTr="008834E2">
        <w:trPr>
          <w:trHeight w:val="285"/>
        </w:trPr>
        <w:tc>
          <w:tcPr>
            <w:tcW w:w="3256" w:type="dxa"/>
            <w:vMerge/>
          </w:tcPr>
          <w:p w14:paraId="21B98A9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605B9A9" w14:textId="77777777" w:rsidR="006D7EE7" w:rsidRPr="002627BA" w:rsidRDefault="006D7EE7" w:rsidP="002627BA">
            <w:pPr>
              <w:spacing w:line="360" w:lineRule="auto"/>
              <w:jc w:val="center"/>
              <w:rPr>
                <w:sz w:val="24"/>
              </w:rPr>
            </w:pPr>
            <w:r w:rsidRPr="002627BA">
              <w:rPr>
                <w:sz w:val="24"/>
              </w:rPr>
              <w:t>922.5</w:t>
            </w:r>
          </w:p>
        </w:tc>
        <w:tc>
          <w:tcPr>
            <w:tcW w:w="2835" w:type="dxa"/>
            <w:tcBorders>
              <w:top w:val="nil"/>
              <w:bottom w:val="nil"/>
            </w:tcBorders>
            <w:noWrap/>
            <w:hideMark/>
          </w:tcPr>
          <w:p w14:paraId="04B07232" w14:textId="77777777" w:rsidR="006D7EE7" w:rsidRPr="002627BA" w:rsidRDefault="006D7EE7" w:rsidP="002627BA">
            <w:pPr>
              <w:spacing w:line="360" w:lineRule="auto"/>
              <w:jc w:val="center"/>
              <w:rPr>
                <w:sz w:val="24"/>
              </w:rPr>
            </w:pPr>
            <w:r w:rsidRPr="002627BA">
              <w:rPr>
                <w:sz w:val="24"/>
              </w:rPr>
              <w:t>-4.46667</w:t>
            </w:r>
          </w:p>
        </w:tc>
      </w:tr>
      <w:tr w:rsidR="006D7EE7" w:rsidRPr="002627BA" w14:paraId="7CB6A9F4" w14:textId="77777777" w:rsidTr="008834E2">
        <w:trPr>
          <w:trHeight w:val="285"/>
        </w:trPr>
        <w:tc>
          <w:tcPr>
            <w:tcW w:w="3256" w:type="dxa"/>
            <w:vMerge/>
          </w:tcPr>
          <w:p w14:paraId="743214B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050C1F7" w14:textId="77777777" w:rsidR="006D7EE7" w:rsidRPr="002627BA" w:rsidRDefault="006D7EE7" w:rsidP="002627BA">
            <w:pPr>
              <w:spacing w:line="360" w:lineRule="auto"/>
              <w:jc w:val="center"/>
              <w:rPr>
                <w:sz w:val="24"/>
              </w:rPr>
            </w:pPr>
            <w:r w:rsidRPr="002627BA">
              <w:rPr>
                <w:sz w:val="24"/>
              </w:rPr>
              <w:t>927.5</w:t>
            </w:r>
          </w:p>
        </w:tc>
        <w:tc>
          <w:tcPr>
            <w:tcW w:w="2835" w:type="dxa"/>
            <w:tcBorders>
              <w:top w:val="nil"/>
              <w:bottom w:val="nil"/>
            </w:tcBorders>
            <w:noWrap/>
            <w:hideMark/>
          </w:tcPr>
          <w:p w14:paraId="752DE4FD" w14:textId="77777777" w:rsidR="006D7EE7" w:rsidRPr="002627BA" w:rsidRDefault="006D7EE7" w:rsidP="002627BA">
            <w:pPr>
              <w:spacing w:line="360" w:lineRule="auto"/>
              <w:jc w:val="center"/>
              <w:rPr>
                <w:sz w:val="24"/>
              </w:rPr>
            </w:pPr>
            <w:r w:rsidRPr="002627BA">
              <w:rPr>
                <w:sz w:val="24"/>
              </w:rPr>
              <w:t>-4.87018</w:t>
            </w:r>
          </w:p>
        </w:tc>
      </w:tr>
      <w:tr w:rsidR="006D7EE7" w:rsidRPr="002627BA" w14:paraId="7FFFEB68" w14:textId="77777777" w:rsidTr="008834E2">
        <w:trPr>
          <w:trHeight w:val="285"/>
        </w:trPr>
        <w:tc>
          <w:tcPr>
            <w:tcW w:w="3256" w:type="dxa"/>
            <w:vMerge/>
          </w:tcPr>
          <w:p w14:paraId="06A2F32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456B5DF" w14:textId="77777777" w:rsidR="006D7EE7" w:rsidRPr="002627BA" w:rsidRDefault="006D7EE7" w:rsidP="002627BA">
            <w:pPr>
              <w:spacing w:line="360" w:lineRule="auto"/>
              <w:jc w:val="center"/>
              <w:rPr>
                <w:sz w:val="24"/>
              </w:rPr>
            </w:pPr>
            <w:r w:rsidRPr="002627BA">
              <w:rPr>
                <w:sz w:val="24"/>
              </w:rPr>
              <w:t>932.5</w:t>
            </w:r>
          </w:p>
        </w:tc>
        <w:tc>
          <w:tcPr>
            <w:tcW w:w="2835" w:type="dxa"/>
            <w:tcBorders>
              <w:top w:val="nil"/>
              <w:bottom w:val="nil"/>
            </w:tcBorders>
            <w:noWrap/>
            <w:hideMark/>
          </w:tcPr>
          <w:p w14:paraId="7D8C0745" w14:textId="77777777" w:rsidR="006D7EE7" w:rsidRPr="002627BA" w:rsidRDefault="006D7EE7" w:rsidP="002627BA">
            <w:pPr>
              <w:spacing w:line="360" w:lineRule="auto"/>
              <w:jc w:val="center"/>
              <w:rPr>
                <w:sz w:val="24"/>
              </w:rPr>
            </w:pPr>
            <w:r w:rsidRPr="002627BA">
              <w:rPr>
                <w:sz w:val="24"/>
              </w:rPr>
              <w:t>-4.39306</w:t>
            </w:r>
          </w:p>
        </w:tc>
      </w:tr>
      <w:tr w:rsidR="006D7EE7" w:rsidRPr="002627BA" w14:paraId="119F2925" w14:textId="77777777" w:rsidTr="008834E2">
        <w:trPr>
          <w:trHeight w:val="285"/>
        </w:trPr>
        <w:tc>
          <w:tcPr>
            <w:tcW w:w="3256" w:type="dxa"/>
            <w:vMerge/>
          </w:tcPr>
          <w:p w14:paraId="17F6F30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7D67CA7" w14:textId="77777777" w:rsidR="006D7EE7" w:rsidRPr="002627BA" w:rsidRDefault="006D7EE7" w:rsidP="002627BA">
            <w:pPr>
              <w:spacing w:line="360" w:lineRule="auto"/>
              <w:jc w:val="center"/>
              <w:rPr>
                <w:sz w:val="24"/>
              </w:rPr>
            </w:pPr>
            <w:r w:rsidRPr="002627BA">
              <w:rPr>
                <w:sz w:val="24"/>
              </w:rPr>
              <w:t>937.5</w:t>
            </w:r>
          </w:p>
        </w:tc>
        <w:tc>
          <w:tcPr>
            <w:tcW w:w="2835" w:type="dxa"/>
            <w:tcBorders>
              <w:top w:val="nil"/>
              <w:bottom w:val="nil"/>
            </w:tcBorders>
            <w:noWrap/>
            <w:hideMark/>
          </w:tcPr>
          <w:p w14:paraId="7A791172" w14:textId="77777777" w:rsidR="006D7EE7" w:rsidRPr="002627BA" w:rsidRDefault="006D7EE7" w:rsidP="002627BA">
            <w:pPr>
              <w:spacing w:line="360" w:lineRule="auto"/>
              <w:jc w:val="center"/>
              <w:rPr>
                <w:sz w:val="24"/>
              </w:rPr>
            </w:pPr>
            <w:r w:rsidRPr="002627BA">
              <w:rPr>
                <w:sz w:val="24"/>
              </w:rPr>
              <w:t>-4.61725</w:t>
            </w:r>
          </w:p>
        </w:tc>
      </w:tr>
      <w:tr w:rsidR="006D7EE7" w:rsidRPr="002627BA" w14:paraId="3F958A6F" w14:textId="77777777" w:rsidTr="008834E2">
        <w:trPr>
          <w:trHeight w:val="285"/>
        </w:trPr>
        <w:tc>
          <w:tcPr>
            <w:tcW w:w="3256" w:type="dxa"/>
            <w:vMerge/>
          </w:tcPr>
          <w:p w14:paraId="21FA251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46EBDFA" w14:textId="77777777" w:rsidR="006D7EE7" w:rsidRPr="002627BA" w:rsidRDefault="006D7EE7" w:rsidP="002627BA">
            <w:pPr>
              <w:spacing w:line="360" w:lineRule="auto"/>
              <w:jc w:val="center"/>
              <w:rPr>
                <w:sz w:val="24"/>
              </w:rPr>
            </w:pPr>
            <w:r w:rsidRPr="002627BA">
              <w:rPr>
                <w:sz w:val="24"/>
              </w:rPr>
              <w:t>942.5</w:t>
            </w:r>
          </w:p>
        </w:tc>
        <w:tc>
          <w:tcPr>
            <w:tcW w:w="2835" w:type="dxa"/>
            <w:tcBorders>
              <w:top w:val="nil"/>
              <w:bottom w:val="nil"/>
            </w:tcBorders>
            <w:noWrap/>
            <w:hideMark/>
          </w:tcPr>
          <w:p w14:paraId="777ADDA2" w14:textId="77777777" w:rsidR="006D7EE7" w:rsidRPr="002627BA" w:rsidRDefault="006D7EE7" w:rsidP="002627BA">
            <w:pPr>
              <w:spacing w:line="360" w:lineRule="auto"/>
              <w:jc w:val="center"/>
              <w:rPr>
                <w:sz w:val="24"/>
              </w:rPr>
            </w:pPr>
            <w:r w:rsidRPr="002627BA">
              <w:rPr>
                <w:sz w:val="24"/>
              </w:rPr>
              <w:t>-4.87724</w:t>
            </w:r>
          </w:p>
        </w:tc>
      </w:tr>
      <w:tr w:rsidR="006D7EE7" w:rsidRPr="002627BA" w14:paraId="1E057375" w14:textId="77777777" w:rsidTr="008834E2">
        <w:trPr>
          <w:trHeight w:val="285"/>
        </w:trPr>
        <w:tc>
          <w:tcPr>
            <w:tcW w:w="3256" w:type="dxa"/>
            <w:vMerge/>
          </w:tcPr>
          <w:p w14:paraId="66ECA47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F6DF812" w14:textId="77777777" w:rsidR="006D7EE7" w:rsidRPr="002627BA" w:rsidRDefault="006D7EE7" w:rsidP="002627BA">
            <w:pPr>
              <w:spacing w:line="360" w:lineRule="auto"/>
              <w:jc w:val="center"/>
              <w:rPr>
                <w:sz w:val="24"/>
              </w:rPr>
            </w:pPr>
            <w:r w:rsidRPr="002627BA">
              <w:rPr>
                <w:sz w:val="24"/>
              </w:rPr>
              <w:t>947.5</w:t>
            </w:r>
          </w:p>
        </w:tc>
        <w:tc>
          <w:tcPr>
            <w:tcW w:w="2835" w:type="dxa"/>
            <w:tcBorders>
              <w:top w:val="nil"/>
              <w:bottom w:val="nil"/>
            </w:tcBorders>
            <w:noWrap/>
            <w:hideMark/>
          </w:tcPr>
          <w:p w14:paraId="58D27CAA" w14:textId="77777777" w:rsidR="006D7EE7" w:rsidRPr="002627BA" w:rsidRDefault="006D7EE7" w:rsidP="002627BA">
            <w:pPr>
              <w:spacing w:line="360" w:lineRule="auto"/>
              <w:jc w:val="center"/>
              <w:rPr>
                <w:sz w:val="24"/>
              </w:rPr>
            </w:pPr>
            <w:r w:rsidRPr="002627BA">
              <w:rPr>
                <w:sz w:val="24"/>
              </w:rPr>
              <w:t>-4.99047</w:t>
            </w:r>
          </w:p>
        </w:tc>
      </w:tr>
      <w:tr w:rsidR="006D7EE7" w:rsidRPr="002627BA" w14:paraId="404CDA64" w14:textId="77777777" w:rsidTr="008834E2">
        <w:trPr>
          <w:trHeight w:val="285"/>
        </w:trPr>
        <w:tc>
          <w:tcPr>
            <w:tcW w:w="3256" w:type="dxa"/>
            <w:vMerge/>
          </w:tcPr>
          <w:p w14:paraId="522AFFF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6AB2E07" w14:textId="77777777" w:rsidR="006D7EE7" w:rsidRPr="002627BA" w:rsidRDefault="006D7EE7" w:rsidP="002627BA">
            <w:pPr>
              <w:spacing w:line="360" w:lineRule="auto"/>
              <w:jc w:val="center"/>
              <w:rPr>
                <w:sz w:val="24"/>
              </w:rPr>
            </w:pPr>
            <w:r w:rsidRPr="002627BA">
              <w:rPr>
                <w:sz w:val="24"/>
              </w:rPr>
              <w:t>952.5</w:t>
            </w:r>
          </w:p>
        </w:tc>
        <w:tc>
          <w:tcPr>
            <w:tcW w:w="2835" w:type="dxa"/>
            <w:tcBorders>
              <w:top w:val="nil"/>
              <w:bottom w:val="nil"/>
            </w:tcBorders>
            <w:noWrap/>
            <w:hideMark/>
          </w:tcPr>
          <w:p w14:paraId="0011A753" w14:textId="77777777" w:rsidR="006D7EE7" w:rsidRPr="002627BA" w:rsidRDefault="006D7EE7" w:rsidP="002627BA">
            <w:pPr>
              <w:spacing w:line="360" w:lineRule="auto"/>
              <w:jc w:val="center"/>
              <w:rPr>
                <w:sz w:val="24"/>
              </w:rPr>
            </w:pPr>
            <w:r w:rsidRPr="002627BA">
              <w:rPr>
                <w:sz w:val="24"/>
              </w:rPr>
              <w:t>-5.23121</w:t>
            </w:r>
          </w:p>
        </w:tc>
      </w:tr>
      <w:tr w:rsidR="006D7EE7" w:rsidRPr="002627BA" w14:paraId="397F243F" w14:textId="77777777" w:rsidTr="008834E2">
        <w:trPr>
          <w:trHeight w:val="285"/>
        </w:trPr>
        <w:tc>
          <w:tcPr>
            <w:tcW w:w="3256" w:type="dxa"/>
            <w:vMerge/>
          </w:tcPr>
          <w:p w14:paraId="5F6313D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6FDA4C1" w14:textId="77777777" w:rsidR="006D7EE7" w:rsidRPr="002627BA" w:rsidRDefault="006D7EE7" w:rsidP="002627BA">
            <w:pPr>
              <w:spacing w:line="360" w:lineRule="auto"/>
              <w:jc w:val="center"/>
              <w:rPr>
                <w:sz w:val="24"/>
              </w:rPr>
            </w:pPr>
            <w:r w:rsidRPr="002627BA">
              <w:rPr>
                <w:sz w:val="24"/>
              </w:rPr>
              <w:t>957.5</w:t>
            </w:r>
          </w:p>
        </w:tc>
        <w:tc>
          <w:tcPr>
            <w:tcW w:w="2835" w:type="dxa"/>
            <w:tcBorders>
              <w:top w:val="nil"/>
              <w:bottom w:val="nil"/>
            </w:tcBorders>
            <w:noWrap/>
            <w:hideMark/>
          </w:tcPr>
          <w:p w14:paraId="7BA6650A" w14:textId="77777777" w:rsidR="006D7EE7" w:rsidRPr="002627BA" w:rsidRDefault="006D7EE7" w:rsidP="002627BA">
            <w:pPr>
              <w:spacing w:line="360" w:lineRule="auto"/>
              <w:jc w:val="center"/>
              <w:rPr>
                <w:sz w:val="24"/>
              </w:rPr>
            </w:pPr>
            <w:r w:rsidRPr="002627BA">
              <w:rPr>
                <w:sz w:val="24"/>
              </w:rPr>
              <w:t>-4.97237</w:t>
            </w:r>
          </w:p>
        </w:tc>
      </w:tr>
      <w:tr w:rsidR="006D7EE7" w:rsidRPr="002627BA" w14:paraId="7D50419E" w14:textId="77777777" w:rsidTr="008834E2">
        <w:trPr>
          <w:trHeight w:val="285"/>
        </w:trPr>
        <w:tc>
          <w:tcPr>
            <w:tcW w:w="3256" w:type="dxa"/>
            <w:vMerge/>
          </w:tcPr>
          <w:p w14:paraId="5D9E693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1374524" w14:textId="77777777" w:rsidR="006D7EE7" w:rsidRPr="002627BA" w:rsidRDefault="006D7EE7" w:rsidP="002627BA">
            <w:pPr>
              <w:spacing w:line="360" w:lineRule="auto"/>
              <w:jc w:val="center"/>
              <w:rPr>
                <w:sz w:val="24"/>
              </w:rPr>
            </w:pPr>
            <w:r w:rsidRPr="002627BA">
              <w:rPr>
                <w:sz w:val="24"/>
              </w:rPr>
              <w:t>962.5</w:t>
            </w:r>
          </w:p>
        </w:tc>
        <w:tc>
          <w:tcPr>
            <w:tcW w:w="2835" w:type="dxa"/>
            <w:tcBorders>
              <w:top w:val="nil"/>
              <w:bottom w:val="nil"/>
            </w:tcBorders>
            <w:noWrap/>
            <w:hideMark/>
          </w:tcPr>
          <w:p w14:paraId="6064279B" w14:textId="77777777" w:rsidR="006D7EE7" w:rsidRPr="002627BA" w:rsidRDefault="006D7EE7" w:rsidP="002627BA">
            <w:pPr>
              <w:spacing w:line="360" w:lineRule="auto"/>
              <w:jc w:val="center"/>
              <w:rPr>
                <w:sz w:val="24"/>
              </w:rPr>
            </w:pPr>
            <w:r w:rsidRPr="002627BA">
              <w:rPr>
                <w:sz w:val="24"/>
              </w:rPr>
              <w:t>-5.04979</w:t>
            </w:r>
          </w:p>
        </w:tc>
      </w:tr>
      <w:tr w:rsidR="006D7EE7" w:rsidRPr="002627BA" w14:paraId="090253CB" w14:textId="77777777" w:rsidTr="008834E2">
        <w:trPr>
          <w:trHeight w:val="285"/>
        </w:trPr>
        <w:tc>
          <w:tcPr>
            <w:tcW w:w="3256" w:type="dxa"/>
            <w:vMerge/>
          </w:tcPr>
          <w:p w14:paraId="0AF2423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AE2D62E" w14:textId="77777777" w:rsidR="006D7EE7" w:rsidRPr="002627BA" w:rsidRDefault="006D7EE7" w:rsidP="002627BA">
            <w:pPr>
              <w:spacing w:line="360" w:lineRule="auto"/>
              <w:jc w:val="center"/>
              <w:rPr>
                <w:sz w:val="24"/>
              </w:rPr>
            </w:pPr>
            <w:r w:rsidRPr="002627BA">
              <w:rPr>
                <w:sz w:val="24"/>
              </w:rPr>
              <w:t>967.5</w:t>
            </w:r>
          </w:p>
        </w:tc>
        <w:tc>
          <w:tcPr>
            <w:tcW w:w="2835" w:type="dxa"/>
            <w:tcBorders>
              <w:top w:val="nil"/>
              <w:bottom w:val="nil"/>
            </w:tcBorders>
            <w:noWrap/>
            <w:hideMark/>
          </w:tcPr>
          <w:p w14:paraId="3B3F5DE8" w14:textId="77777777" w:rsidR="006D7EE7" w:rsidRPr="002627BA" w:rsidRDefault="006D7EE7" w:rsidP="002627BA">
            <w:pPr>
              <w:spacing w:line="360" w:lineRule="auto"/>
              <w:jc w:val="center"/>
              <w:rPr>
                <w:sz w:val="24"/>
              </w:rPr>
            </w:pPr>
            <w:r w:rsidRPr="002627BA">
              <w:rPr>
                <w:sz w:val="24"/>
              </w:rPr>
              <w:t>-5.04979</w:t>
            </w:r>
          </w:p>
        </w:tc>
      </w:tr>
      <w:tr w:rsidR="006D7EE7" w:rsidRPr="002627BA" w14:paraId="200EEACF" w14:textId="77777777" w:rsidTr="008834E2">
        <w:trPr>
          <w:trHeight w:val="285"/>
        </w:trPr>
        <w:tc>
          <w:tcPr>
            <w:tcW w:w="3256" w:type="dxa"/>
            <w:vMerge/>
          </w:tcPr>
          <w:p w14:paraId="3955434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703AF6D" w14:textId="77777777" w:rsidR="006D7EE7" w:rsidRPr="002627BA" w:rsidRDefault="006D7EE7" w:rsidP="002627BA">
            <w:pPr>
              <w:spacing w:line="360" w:lineRule="auto"/>
              <w:jc w:val="center"/>
              <w:rPr>
                <w:sz w:val="24"/>
              </w:rPr>
            </w:pPr>
            <w:r w:rsidRPr="002627BA">
              <w:rPr>
                <w:sz w:val="24"/>
              </w:rPr>
              <w:t>972.5</w:t>
            </w:r>
          </w:p>
        </w:tc>
        <w:tc>
          <w:tcPr>
            <w:tcW w:w="2835" w:type="dxa"/>
            <w:tcBorders>
              <w:top w:val="nil"/>
              <w:bottom w:val="nil"/>
            </w:tcBorders>
            <w:noWrap/>
            <w:hideMark/>
          </w:tcPr>
          <w:p w14:paraId="036DA2E5" w14:textId="77777777" w:rsidR="006D7EE7" w:rsidRPr="002627BA" w:rsidRDefault="006D7EE7" w:rsidP="002627BA">
            <w:pPr>
              <w:spacing w:line="360" w:lineRule="auto"/>
              <w:jc w:val="center"/>
              <w:rPr>
                <w:sz w:val="24"/>
              </w:rPr>
            </w:pPr>
            <w:r w:rsidRPr="002627BA">
              <w:rPr>
                <w:sz w:val="24"/>
              </w:rPr>
              <w:t>-4.81131</w:t>
            </w:r>
          </w:p>
        </w:tc>
      </w:tr>
      <w:tr w:rsidR="006D7EE7" w:rsidRPr="002627BA" w14:paraId="2CBA0EF4" w14:textId="77777777" w:rsidTr="008834E2">
        <w:trPr>
          <w:trHeight w:val="285"/>
        </w:trPr>
        <w:tc>
          <w:tcPr>
            <w:tcW w:w="3256" w:type="dxa"/>
            <w:vMerge/>
          </w:tcPr>
          <w:p w14:paraId="7752C2D7" w14:textId="77777777" w:rsidR="006D7EE7" w:rsidRPr="002627BA" w:rsidRDefault="006D7EE7" w:rsidP="002627BA">
            <w:pPr>
              <w:spacing w:line="360" w:lineRule="auto"/>
              <w:jc w:val="center"/>
              <w:rPr>
                <w:sz w:val="24"/>
              </w:rPr>
            </w:pPr>
          </w:p>
        </w:tc>
        <w:tc>
          <w:tcPr>
            <w:tcW w:w="1842" w:type="dxa"/>
            <w:tcBorders>
              <w:top w:val="nil"/>
              <w:bottom w:val="single" w:sz="4" w:space="0" w:color="auto"/>
            </w:tcBorders>
            <w:noWrap/>
            <w:hideMark/>
          </w:tcPr>
          <w:p w14:paraId="3D09A26C" w14:textId="77777777" w:rsidR="006D7EE7" w:rsidRPr="002627BA" w:rsidRDefault="006D7EE7" w:rsidP="002627BA">
            <w:pPr>
              <w:spacing w:line="360" w:lineRule="auto"/>
              <w:jc w:val="center"/>
              <w:rPr>
                <w:sz w:val="24"/>
              </w:rPr>
            </w:pPr>
            <w:r w:rsidRPr="002627BA">
              <w:rPr>
                <w:sz w:val="24"/>
              </w:rPr>
              <w:t>977.5</w:t>
            </w:r>
          </w:p>
        </w:tc>
        <w:tc>
          <w:tcPr>
            <w:tcW w:w="2835" w:type="dxa"/>
            <w:tcBorders>
              <w:top w:val="nil"/>
              <w:bottom w:val="single" w:sz="4" w:space="0" w:color="auto"/>
            </w:tcBorders>
            <w:noWrap/>
            <w:hideMark/>
          </w:tcPr>
          <w:p w14:paraId="35A8EDDD" w14:textId="77777777" w:rsidR="006D7EE7" w:rsidRPr="002627BA" w:rsidRDefault="006D7EE7" w:rsidP="002627BA">
            <w:pPr>
              <w:spacing w:line="360" w:lineRule="auto"/>
              <w:jc w:val="center"/>
              <w:rPr>
                <w:sz w:val="24"/>
              </w:rPr>
            </w:pPr>
            <w:r w:rsidRPr="002627BA">
              <w:rPr>
                <w:sz w:val="24"/>
              </w:rPr>
              <w:t>-5.01912</w:t>
            </w:r>
          </w:p>
        </w:tc>
      </w:tr>
      <w:tr w:rsidR="006D7EE7" w:rsidRPr="002627BA" w14:paraId="2C2EEFF8" w14:textId="77777777" w:rsidTr="008834E2">
        <w:trPr>
          <w:trHeight w:val="285"/>
        </w:trPr>
        <w:tc>
          <w:tcPr>
            <w:tcW w:w="3256" w:type="dxa"/>
            <w:vMerge w:val="restart"/>
          </w:tcPr>
          <w:p w14:paraId="78DC6E0B" w14:textId="77777777" w:rsidR="006D7EE7" w:rsidRPr="002627BA" w:rsidRDefault="006D7EE7" w:rsidP="002627BA">
            <w:pPr>
              <w:spacing w:line="360" w:lineRule="auto"/>
              <w:jc w:val="center"/>
              <w:rPr>
                <w:sz w:val="24"/>
              </w:rPr>
            </w:pPr>
            <w:r w:rsidRPr="002627BA">
              <w:rPr>
                <w:sz w:val="24"/>
              </w:rPr>
              <w:t>SZK18</w:t>
            </w:r>
          </w:p>
          <w:p w14:paraId="3B76A02C" w14:textId="77777777" w:rsidR="006D7EE7" w:rsidRPr="002627BA" w:rsidRDefault="006D7EE7" w:rsidP="002627BA">
            <w:pPr>
              <w:spacing w:line="360" w:lineRule="auto"/>
              <w:jc w:val="center"/>
              <w:rPr>
                <w:sz w:val="24"/>
              </w:rPr>
            </w:pPr>
            <w:r w:rsidRPr="002627BA">
              <w:rPr>
                <w:sz w:val="24"/>
              </w:rPr>
              <w:t>Burial depth is 910m</w:t>
            </w:r>
          </w:p>
          <w:p w14:paraId="50EB7B58" w14:textId="77777777" w:rsidR="006D7EE7" w:rsidRPr="002627BA" w:rsidRDefault="006D7EE7" w:rsidP="002627BA">
            <w:pPr>
              <w:spacing w:line="360" w:lineRule="auto"/>
              <w:jc w:val="center"/>
              <w:rPr>
                <w:sz w:val="24"/>
              </w:rPr>
            </w:pPr>
            <w:r w:rsidRPr="002627BA">
              <w:rPr>
                <w:sz w:val="24"/>
              </w:rPr>
              <w:t xml:space="preserve">Main lithology </w:t>
            </w:r>
            <w:proofErr w:type="gramStart"/>
            <w:r w:rsidRPr="002627BA">
              <w:rPr>
                <w:sz w:val="24"/>
              </w:rPr>
              <w:t>are</w:t>
            </w:r>
            <w:proofErr w:type="gramEnd"/>
            <w:r w:rsidRPr="002627BA">
              <w:rPr>
                <w:sz w:val="24"/>
              </w:rPr>
              <w:t xml:space="preserve"> sandstone, conglomerate, mudstone/ with F5 fault crossing</w:t>
            </w:r>
          </w:p>
        </w:tc>
        <w:tc>
          <w:tcPr>
            <w:tcW w:w="1842" w:type="dxa"/>
            <w:tcBorders>
              <w:bottom w:val="nil"/>
            </w:tcBorders>
            <w:noWrap/>
            <w:hideMark/>
          </w:tcPr>
          <w:p w14:paraId="74E7C41E" w14:textId="77777777" w:rsidR="006D7EE7" w:rsidRPr="002627BA" w:rsidRDefault="006D7EE7" w:rsidP="002627BA">
            <w:pPr>
              <w:spacing w:line="360" w:lineRule="auto"/>
              <w:jc w:val="center"/>
              <w:rPr>
                <w:sz w:val="24"/>
              </w:rPr>
            </w:pPr>
            <w:r w:rsidRPr="002627BA">
              <w:rPr>
                <w:sz w:val="24"/>
              </w:rPr>
              <w:t>15</w:t>
            </w:r>
          </w:p>
        </w:tc>
        <w:tc>
          <w:tcPr>
            <w:tcW w:w="2835" w:type="dxa"/>
            <w:tcBorders>
              <w:bottom w:val="nil"/>
            </w:tcBorders>
            <w:noWrap/>
            <w:hideMark/>
          </w:tcPr>
          <w:p w14:paraId="7A5BBB57" w14:textId="77777777" w:rsidR="006D7EE7" w:rsidRPr="002627BA" w:rsidRDefault="006D7EE7" w:rsidP="002627BA">
            <w:pPr>
              <w:spacing w:line="360" w:lineRule="auto"/>
              <w:jc w:val="center"/>
              <w:rPr>
                <w:sz w:val="24"/>
              </w:rPr>
            </w:pPr>
            <w:r w:rsidRPr="002627BA">
              <w:rPr>
                <w:sz w:val="24"/>
              </w:rPr>
              <w:t>-4.291</w:t>
            </w:r>
          </w:p>
        </w:tc>
      </w:tr>
      <w:tr w:rsidR="006D7EE7" w:rsidRPr="002627BA" w14:paraId="7751C35A" w14:textId="77777777" w:rsidTr="008834E2">
        <w:trPr>
          <w:trHeight w:val="285"/>
        </w:trPr>
        <w:tc>
          <w:tcPr>
            <w:tcW w:w="3256" w:type="dxa"/>
            <w:vMerge/>
          </w:tcPr>
          <w:p w14:paraId="1FB8BE3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D65CB2D" w14:textId="77777777" w:rsidR="006D7EE7" w:rsidRPr="002627BA" w:rsidRDefault="006D7EE7" w:rsidP="002627BA">
            <w:pPr>
              <w:spacing w:line="360" w:lineRule="auto"/>
              <w:jc w:val="center"/>
              <w:rPr>
                <w:sz w:val="24"/>
              </w:rPr>
            </w:pPr>
            <w:r w:rsidRPr="002627BA">
              <w:rPr>
                <w:sz w:val="24"/>
              </w:rPr>
              <w:t>30.4</w:t>
            </w:r>
          </w:p>
        </w:tc>
        <w:tc>
          <w:tcPr>
            <w:tcW w:w="2835" w:type="dxa"/>
            <w:tcBorders>
              <w:top w:val="nil"/>
              <w:bottom w:val="nil"/>
            </w:tcBorders>
            <w:noWrap/>
            <w:hideMark/>
          </w:tcPr>
          <w:p w14:paraId="1530419C" w14:textId="77777777" w:rsidR="006D7EE7" w:rsidRPr="002627BA" w:rsidRDefault="006D7EE7" w:rsidP="002627BA">
            <w:pPr>
              <w:spacing w:line="360" w:lineRule="auto"/>
              <w:jc w:val="center"/>
              <w:rPr>
                <w:sz w:val="24"/>
              </w:rPr>
            </w:pPr>
            <w:r w:rsidRPr="002627BA">
              <w:rPr>
                <w:sz w:val="24"/>
              </w:rPr>
              <w:t>-4.28613</w:t>
            </w:r>
          </w:p>
        </w:tc>
      </w:tr>
      <w:tr w:rsidR="006D7EE7" w:rsidRPr="002627BA" w14:paraId="68FF1147" w14:textId="77777777" w:rsidTr="008834E2">
        <w:trPr>
          <w:trHeight w:val="285"/>
        </w:trPr>
        <w:tc>
          <w:tcPr>
            <w:tcW w:w="3256" w:type="dxa"/>
            <w:vMerge/>
          </w:tcPr>
          <w:p w14:paraId="16C0510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AF23537" w14:textId="77777777" w:rsidR="006D7EE7" w:rsidRPr="002627BA" w:rsidRDefault="006D7EE7" w:rsidP="002627BA">
            <w:pPr>
              <w:spacing w:line="360" w:lineRule="auto"/>
              <w:jc w:val="center"/>
              <w:rPr>
                <w:sz w:val="24"/>
              </w:rPr>
            </w:pPr>
            <w:r w:rsidRPr="002627BA">
              <w:rPr>
                <w:sz w:val="24"/>
              </w:rPr>
              <w:t>39</w:t>
            </w:r>
          </w:p>
        </w:tc>
        <w:tc>
          <w:tcPr>
            <w:tcW w:w="2835" w:type="dxa"/>
            <w:tcBorders>
              <w:top w:val="nil"/>
              <w:bottom w:val="nil"/>
            </w:tcBorders>
            <w:noWrap/>
            <w:hideMark/>
          </w:tcPr>
          <w:p w14:paraId="68F0627C" w14:textId="77777777" w:rsidR="006D7EE7" w:rsidRPr="002627BA" w:rsidRDefault="006D7EE7" w:rsidP="002627BA">
            <w:pPr>
              <w:spacing w:line="360" w:lineRule="auto"/>
              <w:jc w:val="center"/>
              <w:rPr>
                <w:sz w:val="24"/>
              </w:rPr>
            </w:pPr>
            <w:r w:rsidRPr="002627BA">
              <w:rPr>
                <w:sz w:val="24"/>
              </w:rPr>
              <w:t>-4.62542</w:t>
            </w:r>
          </w:p>
        </w:tc>
      </w:tr>
      <w:tr w:rsidR="006D7EE7" w:rsidRPr="002627BA" w14:paraId="315C1E5A" w14:textId="77777777" w:rsidTr="008834E2">
        <w:trPr>
          <w:trHeight w:val="285"/>
        </w:trPr>
        <w:tc>
          <w:tcPr>
            <w:tcW w:w="3256" w:type="dxa"/>
            <w:vMerge/>
          </w:tcPr>
          <w:p w14:paraId="1C46AFA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ECD71DB" w14:textId="77777777" w:rsidR="006D7EE7" w:rsidRPr="002627BA" w:rsidRDefault="006D7EE7" w:rsidP="002627BA">
            <w:pPr>
              <w:spacing w:line="360" w:lineRule="auto"/>
              <w:jc w:val="center"/>
              <w:rPr>
                <w:sz w:val="24"/>
              </w:rPr>
            </w:pPr>
            <w:r w:rsidRPr="002627BA">
              <w:rPr>
                <w:sz w:val="24"/>
              </w:rPr>
              <w:t>58</w:t>
            </w:r>
          </w:p>
        </w:tc>
        <w:tc>
          <w:tcPr>
            <w:tcW w:w="2835" w:type="dxa"/>
            <w:tcBorders>
              <w:top w:val="nil"/>
              <w:bottom w:val="nil"/>
            </w:tcBorders>
            <w:noWrap/>
            <w:hideMark/>
          </w:tcPr>
          <w:p w14:paraId="0A95D6BF" w14:textId="77777777" w:rsidR="006D7EE7" w:rsidRPr="002627BA" w:rsidRDefault="006D7EE7" w:rsidP="002627BA">
            <w:pPr>
              <w:spacing w:line="360" w:lineRule="auto"/>
              <w:jc w:val="center"/>
              <w:rPr>
                <w:sz w:val="24"/>
              </w:rPr>
            </w:pPr>
            <w:r w:rsidRPr="002627BA">
              <w:rPr>
                <w:sz w:val="24"/>
              </w:rPr>
              <w:t>-4.0581</w:t>
            </w:r>
          </w:p>
        </w:tc>
      </w:tr>
      <w:tr w:rsidR="006D7EE7" w:rsidRPr="002627BA" w14:paraId="627E6C8B" w14:textId="77777777" w:rsidTr="008834E2">
        <w:trPr>
          <w:trHeight w:val="285"/>
        </w:trPr>
        <w:tc>
          <w:tcPr>
            <w:tcW w:w="3256" w:type="dxa"/>
            <w:vMerge/>
          </w:tcPr>
          <w:p w14:paraId="360528A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EF667B6" w14:textId="77777777" w:rsidR="006D7EE7" w:rsidRPr="002627BA" w:rsidRDefault="006D7EE7" w:rsidP="002627BA">
            <w:pPr>
              <w:spacing w:line="360" w:lineRule="auto"/>
              <w:jc w:val="center"/>
              <w:rPr>
                <w:sz w:val="24"/>
              </w:rPr>
            </w:pPr>
            <w:r w:rsidRPr="002627BA">
              <w:rPr>
                <w:sz w:val="24"/>
              </w:rPr>
              <w:t>77</w:t>
            </w:r>
          </w:p>
        </w:tc>
        <w:tc>
          <w:tcPr>
            <w:tcW w:w="2835" w:type="dxa"/>
            <w:tcBorders>
              <w:top w:val="nil"/>
              <w:bottom w:val="nil"/>
            </w:tcBorders>
            <w:noWrap/>
            <w:hideMark/>
          </w:tcPr>
          <w:p w14:paraId="4DF59C6A" w14:textId="77777777" w:rsidR="006D7EE7" w:rsidRPr="002627BA" w:rsidRDefault="006D7EE7" w:rsidP="002627BA">
            <w:pPr>
              <w:spacing w:line="360" w:lineRule="auto"/>
              <w:jc w:val="center"/>
              <w:rPr>
                <w:sz w:val="24"/>
              </w:rPr>
            </w:pPr>
            <w:r w:rsidRPr="002627BA">
              <w:rPr>
                <w:sz w:val="24"/>
              </w:rPr>
              <w:t>-4.13857</w:t>
            </w:r>
          </w:p>
        </w:tc>
      </w:tr>
      <w:tr w:rsidR="006D7EE7" w:rsidRPr="002627BA" w14:paraId="68526B05" w14:textId="77777777" w:rsidTr="008834E2">
        <w:trPr>
          <w:trHeight w:val="285"/>
        </w:trPr>
        <w:tc>
          <w:tcPr>
            <w:tcW w:w="3256" w:type="dxa"/>
            <w:vMerge/>
          </w:tcPr>
          <w:p w14:paraId="2716E8C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4EC59A2" w14:textId="77777777" w:rsidR="006D7EE7" w:rsidRPr="002627BA" w:rsidRDefault="006D7EE7" w:rsidP="002627BA">
            <w:pPr>
              <w:spacing w:line="360" w:lineRule="auto"/>
              <w:jc w:val="center"/>
              <w:rPr>
                <w:sz w:val="24"/>
              </w:rPr>
            </w:pPr>
            <w:r w:rsidRPr="002627BA">
              <w:rPr>
                <w:sz w:val="24"/>
              </w:rPr>
              <w:t>96</w:t>
            </w:r>
          </w:p>
        </w:tc>
        <w:tc>
          <w:tcPr>
            <w:tcW w:w="2835" w:type="dxa"/>
            <w:tcBorders>
              <w:top w:val="nil"/>
              <w:bottom w:val="nil"/>
            </w:tcBorders>
            <w:noWrap/>
            <w:hideMark/>
          </w:tcPr>
          <w:p w14:paraId="6A3758B1" w14:textId="77777777" w:rsidR="006D7EE7" w:rsidRPr="002627BA" w:rsidRDefault="006D7EE7" w:rsidP="002627BA">
            <w:pPr>
              <w:spacing w:line="360" w:lineRule="auto"/>
              <w:jc w:val="center"/>
              <w:rPr>
                <w:sz w:val="24"/>
              </w:rPr>
            </w:pPr>
            <w:r w:rsidRPr="002627BA">
              <w:rPr>
                <w:sz w:val="24"/>
              </w:rPr>
              <w:t>-4.44729</w:t>
            </w:r>
          </w:p>
        </w:tc>
      </w:tr>
      <w:tr w:rsidR="006D7EE7" w:rsidRPr="002627BA" w14:paraId="69D8C113" w14:textId="77777777" w:rsidTr="008834E2">
        <w:trPr>
          <w:trHeight w:val="285"/>
        </w:trPr>
        <w:tc>
          <w:tcPr>
            <w:tcW w:w="3256" w:type="dxa"/>
            <w:vMerge/>
          </w:tcPr>
          <w:p w14:paraId="3CE08E2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DBA9197" w14:textId="77777777" w:rsidR="006D7EE7" w:rsidRPr="002627BA" w:rsidRDefault="006D7EE7" w:rsidP="002627BA">
            <w:pPr>
              <w:spacing w:line="360" w:lineRule="auto"/>
              <w:jc w:val="center"/>
              <w:rPr>
                <w:sz w:val="24"/>
              </w:rPr>
            </w:pPr>
            <w:r w:rsidRPr="002627BA">
              <w:rPr>
                <w:sz w:val="24"/>
              </w:rPr>
              <w:t>115</w:t>
            </w:r>
          </w:p>
        </w:tc>
        <w:tc>
          <w:tcPr>
            <w:tcW w:w="2835" w:type="dxa"/>
            <w:tcBorders>
              <w:top w:val="nil"/>
              <w:bottom w:val="nil"/>
            </w:tcBorders>
            <w:noWrap/>
            <w:hideMark/>
          </w:tcPr>
          <w:p w14:paraId="49700766" w14:textId="77777777" w:rsidR="006D7EE7" w:rsidRPr="002627BA" w:rsidRDefault="006D7EE7" w:rsidP="002627BA">
            <w:pPr>
              <w:spacing w:line="360" w:lineRule="auto"/>
              <w:jc w:val="center"/>
              <w:rPr>
                <w:sz w:val="24"/>
              </w:rPr>
            </w:pPr>
            <w:r w:rsidRPr="002627BA">
              <w:rPr>
                <w:sz w:val="24"/>
              </w:rPr>
              <w:t>-4.34728</w:t>
            </w:r>
          </w:p>
        </w:tc>
      </w:tr>
      <w:tr w:rsidR="006D7EE7" w:rsidRPr="002627BA" w14:paraId="0028C81F" w14:textId="77777777" w:rsidTr="008834E2">
        <w:trPr>
          <w:trHeight w:val="285"/>
        </w:trPr>
        <w:tc>
          <w:tcPr>
            <w:tcW w:w="3256" w:type="dxa"/>
            <w:vMerge/>
          </w:tcPr>
          <w:p w14:paraId="3B73DAC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69C0AAF" w14:textId="77777777" w:rsidR="006D7EE7" w:rsidRPr="002627BA" w:rsidRDefault="006D7EE7" w:rsidP="002627BA">
            <w:pPr>
              <w:spacing w:line="360" w:lineRule="auto"/>
              <w:jc w:val="center"/>
              <w:rPr>
                <w:sz w:val="24"/>
              </w:rPr>
            </w:pPr>
            <w:r w:rsidRPr="002627BA">
              <w:rPr>
                <w:sz w:val="24"/>
              </w:rPr>
              <w:t>124</w:t>
            </w:r>
          </w:p>
        </w:tc>
        <w:tc>
          <w:tcPr>
            <w:tcW w:w="2835" w:type="dxa"/>
            <w:tcBorders>
              <w:top w:val="nil"/>
              <w:bottom w:val="nil"/>
            </w:tcBorders>
            <w:noWrap/>
            <w:hideMark/>
          </w:tcPr>
          <w:p w14:paraId="0B52BCFC" w14:textId="77777777" w:rsidR="006D7EE7" w:rsidRPr="002627BA" w:rsidRDefault="006D7EE7" w:rsidP="002627BA">
            <w:pPr>
              <w:spacing w:line="360" w:lineRule="auto"/>
              <w:jc w:val="center"/>
              <w:rPr>
                <w:sz w:val="24"/>
              </w:rPr>
            </w:pPr>
            <w:r w:rsidRPr="002627BA">
              <w:rPr>
                <w:sz w:val="24"/>
              </w:rPr>
              <w:t>-3.59754</w:t>
            </w:r>
          </w:p>
        </w:tc>
      </w:tr>
      <w:tr w:rsidR="006D7EE7" w:rsidRPr="002627BA" w14:paraId="60B40CDB" w14:textId="77777777" w:rsidTr="008834E2">
        <w:trPr>
          <w:trHeight w:val="285"/>
        </w:trPr>
        <w:tc>
          <w:tcPr>
            <w:tcW w:w="3256" w:type="dxa"/>
            <w:vMerge/>
          </w:tcPr>
          <w:p w14:paraId="3792060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7FF3B26" w14:textId="77777777" w:rsidR="006D7EE7" w:rsidRPr="002627BA" w:rsidRDefault="006D7EE7" w:rsidP="002627BA">
            <w:pPr>
              <w:spacing w:line="360" w:lineRule="auto"/>
              <w:jc w:val="center"/>
              <w:rPr>
                <w:sz w:val="24"/>
              </w:rPr>
            </w:pPr>
            <w:r w:rsidRPr="002627BA">
              <w:rPr>
                <w:sz w:val="24"/>
              </w:rPr>
              <w:t>144</w:t>
            </w:r>
          </w:p>
        </w:tc>
        <w:tc>
          <w:tcPr>
            <w:tcW w:w="2835" w:type="dxa"/>
            <w:tcBorders>
              <w:top w:val="nil"/>
              <w:bottom w:val="nil"/>
            </w:tcBorders>
            <w:noWrap/>
            <w:hideMark/>
          </w:tcPr>
          <w:p w14:paraId="158D16E5" w14:textId="77777777" w:rsidR="006D7EE7" w:rsidRPr="002627BA" w:rsidRDefault="006D7EE7" w:rsidP="002627BA">
            <w:pPr>
              <w:spacing w:line="360" w:lineRule="auto"/>
              <w:jc w:val="center"/>
              <w:rPr>
                <w:sz w:val="24"/>
              </w:rPr>
            </w:pPr>
            <w:r w:rsidRPr="002627BA">
              <w:rPr>
                <w:sz w:val="24"/>
              </w:rPr>
              <w:t>-3.12263</w:t>
            </w:r>
          </w:p>
        </w:tc>
      </w:tr>
      <w:tr w:rsidR="006D7EE7" w:rsidRPr="002627BA" w14:paraId="38B2935C" w14:textId="77777777" w:rsidTr="008834E2">
        <w:trPr>
          <w:trHeight w:val="285"/>
        </w:trPr>
        <w:tc>
          <w:tcPr>
            <w:tcW w:w="3256" w:type="dxa"/>
            <w:vMerge/>
          </w:tcPr>
          <w:p w14:paraId="765E1A3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3202545" w14:textId="77777777" w:rsidR="006D7EE7" w:rsidRPr="002627BA" w:rsidRDefault="006D7EE7" w:rsidP="002627BA">
            <w:pPr>
              <w:spacing w:line="360" w:lineRule="auto"/>
              <w:jc w:val="center"/>
              <w:rPr>
                <w:sz w:val="24"/>
              </w:rPr>
            </w:pPr>
            <w:r w:rsidRPr="002627BA">
              <w:rPr>
                <w:sz w:val="24"/>
              </w:rPr>
              <w:t>163</w:t>
            </w:r>
          </w:p>
        </w:tc>
        <w:tc>
          <w:tcPr>
            <w:tcW w:w="2835" w:type="dxa"/>
            <w:tcBorders>
              <w:top w:val="nil"/>
              <w:bottom w:val="nil"/>
            </w:tcBorders>
            <w:noWrap/>
            <w:hideMark/>
          </w:tcPr>
          <w:p w14:paraId="53427C97" w14:textId="77777777" w:rsidR="006D7EE7" w:rsidRPr="002627BA" w:rsidRDefault="006D7EE7" w:rsidP="002627BA">
            <w:pPr>
              <w:spacing w:line="360" w:lineRule="auto"/>
              <w:jc w:val="center"/>
              <w:rPr>
                <w:sz w:val="24"/>
              </w:rPr>
            </w:pPr>
            <w:r w:rsidRPr="002627BA">
              <w:rPr>
                <w:sz w:val="24"/>
              </w:rPr>
              <w:t>-4.34966</w:t>
            </w:r>
          </w:p>
        </w:tc>
      </w:tr>
      <w:tr w:rsidR="006D7EE7" w:rsidRPr="002627BA" w14:paraId="7DB41173" w14:textId="77777777" w:rsidTr="008834E2">
        <w:trPr>
          <w:trHeight w:val="285"/>
        </w:trPr>
        <w:tc>
          <w:tcPr>
            <w:tcW w:w="3256" w:type="dxa"/>
            <w:vMerge/>
          </w:tcPr>
          <w:p w14:paraId="35CBF67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CBBA027" w14:textId="77777777" w:rsidR="006D7EE7" w:rsidRPr="002627BA" w:rsidRDefault="006D7EE7" w:rsidP="002627BA">
            <w:pPr>
              <w:spacing w:line="360" w:lineRule="auto"/>
              <w:jc w:val="center"/>
              <w:rPr>
                <w:sz w:val="24"/>
              </w:rPr>
            </w:pPr>
            <w:r w:rsidRPr="002627BA">
              <w:rPr>
                <w:sz w:val="24"/>
              </w:rPr>
              <w:t>184</w:t>
            </w:r>
          </w:p>
        </w:tc>
        <w:tc>
          <w:tcPr>
            <w:tcW w:w="2835" w:type="dxa"/>
            <w:tcBorders>
              <w:top w:val="nil"/>
              <w:bottom w:val="nil"/>
            </w:tcBorders>
            <w:noWrap/>
            <w:hideMark/>
          </w:tcPr>
          <w:p w14:paraId="74FBDF57" w14:textId="77777777" w:rsidR="006D7EE7" w:rsidRPr="002627BA" w:rsidRDefault="006D7EE7" w:rsidP="002627BA">
            <w:pPr>
              <w:spacing w:line="360" w:lineRule="auto"/>
              <w:jc w:val="center"/>
              <w:rPr>
                <w:sz w:val="24"/>
              </w:rPr>
            </w:pPr>
            <w:r w:rsidRPr="002627BA">
              <w:rPr>
                <w:sz w:val="24"/>
              </w:rPr>
              <w:t>-4.01858</w:t>
            </w:r>
          </w:p>
        </w:tc>
      </w:tr>
      <w:tr w:rsidR="006D7EE7" w:rsidRPr="002627BA" w14:paraId="2760FD4E" w14:textId="77777777" w:rsidTr="008834E2">
        <w:trPr>
          <w:trHeight w:val="285"/>
        </w:trPr>
        <w:tc>
          <w:tcPr>
            <w:tcW w:w="3256" w:type="dxa"/>
            <w:vMerge/>
          </w:tcPr>
          <w:p w14:paraId="000E6AE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428F391" w14:textId="77777777" w:rsidR="006D7EE7" w:rsidRPr="002627BA" w:rsidRDefault="006D7EE7" w:rsidP="002627BA">
            <w:pPr>
              <w:spacing w:line="360" w:lineRule="auto"/>
              <w:jc w:val="center"/>
              <w:rPr>
                <w:sz w:val="24"/>
              </w:rPr>
            </w:pPr>
            <w:r w:rsidRPr="002627BA">
              <w:rPr>
                <w:sz w:val="24"/>
              </w:rPr>
              <w:t>202</w:t>
            </w:r>
          </w:p>
        </w:tc>
        <w:tc>
          <w:tcPr>
            <w:tcW w:w="2835" w:type="dxa"/>
            <w:tcBorders>
              <w:top w:val="nil"/>
              <w:bottom w:val="nil"/>
            </w:tcBorders>
            <w:noWrap/>
            <w:hideMark/>
          </w:tcPr>
          <w:p w14:paraId="7214E9FA" w14:textId="77777777" w:rsidR="006D7EE7" w:rsidRPr="002627BA" w:rsidRDefault="006D7EE7" w:rsidP="002627BA">
            <w:pPr>
              <w:spacing w:line="360" w:lineRule="auto"/>
              <w:jc w:val="center"/>
              <w:rPr>
                <w:sz w:val="24"/>
              </w:rPr>
            </w:pPr>
            <w:r w:rsidRPr="002627BA">
              <w:rPr>
                <w:sz w:val="24"/>
              </w:rPr>
              <w:t>-4.3458</w:t>
            </w:r>
          </w:p>
        </w:tc>
      </w:tr>
      <w:tr w:rsidR="006D7EE7" w:rsidRPr="002627BA" w14:paraId="5255FC83" w14:textId="77777777" w:rsidTr="008834E2">
        <w:trPr>
          <w:trHeight w:val="285"/>
        </w:trPr>
        <w:tc>
          <w:tcPr>
            <w:tcW w:w="3256" w:type="dxa"/>
            <w:vMerge/>
          </w:tcPr>
          <w:p w14:paraId="4EE258F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C7B4448" w14:textId="77777777" w:rsidR="006D7EE7" w:rsidRPr="002627BA" w:rsidRDefault="006D7EE7" w:rsidP="002627BA">
            <w:pPr>
              <w:spacing w:line="360" w:lineRule="auto"/>
              <w:jc w:val="center"/>
              <w:rPr>
                <w:sz w:val="24"/>
              </w:rPr>
            </w:pPr>
            <w:r w:rsidRPr="002627BA">
              <w:rPr>
                <w:sz w:val="24"/>
              </w:rPr>
              <w:t>220</w:t>
            </w:r>
          </w:p>
        </w:tc>
        <w:tc>
          <w:tcPr>
            <w:tcW w:w="2835" w:type="dxa"/>
            <w:tcBorders>
              <w:top w:val="nil"/>
              <w:bottom w:val="nil"/>
            </w:tcBorders>
            <w:noWrap/>
            <w:hideMark/>
          </w:tcPr>
          <w:p w14:paraId="7FF76E78" w14:textId="77777777" w:rsidR="006D7EE7" w:rsidRPr="002627BA" w:rsidRDefault="006D7EE7" w:rsidP="002627BA">
            <w:pPr>
              <w:spacing w:line="360" w:lineRule="auto"/>
              <w:jc w:val="center"/>
              <w:rPr>
                <w:sz w:val="24"/>
              </w:rPr>
            </w:pPr>
            <w:r w:rsidRPr="002627BA">
              <w:rPr>
                <w:sz w:val="24"/>
              </w:rPr>
              <w:t>-4.29064</w:t>
            </w:r>
          </w:p>
        </w:tc>
      </w:tr>
      <w:tr w:rsidR="006D7EE7" w:rsidRPr="002627BA" w14:paraId="66B8B87D" w14:textId="77777777" w:rsidTr="008834E2">
        <w:trPr>
          <w:trHeight w:val="285"/>
        </w:trPr>
        <w:tc>
          <w:tcPr>
            <w:tcW w:w="3256" w:type="dxa"/>
            <w:vMerge/>
          </w:tcPr>
          <w:p w14:paraId="47C4FE7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B61E826" w14:textId="77777777" w:rsidR="006D7EE7" w:rsidRPr="002627BA" w:rsidRDefault="006D7EE7" w:rsidP="002627BA">
            <w:pPr>
              <w:spacing w:line="360" w:lineRule="auto"/>
              <w:jc w:val="center"/>
              <w:rPr>
                <w:sz w:val="24"/>
              </w:rPr>
            </w:pPr>
            <w:r w:rsidRPr="002627BA">
              <w:rPr>
                <w:sz w:val="24"/>
              </w:rPr>
              <w:t>243</w:t>
            </w:r>
          </w:p>
        </w:tc>
        <w:tc>
          <w:tcPr>
            <w:tcW w:w="2835" w:type="dxa"/>
            <w:tcBorders>
              <w:top w:val="nil"/>
              <w:bottom w:val="nil"/>
            </w:tcBorders>
            <w:noWrap/>
            <w:hideMark/>
          </w:tcPr>
          <w:p w14:paraId="2613F55D" w14:textId="77777777" w:rsidR="006D7EE7" w:rsidRPr="002627BA" w:rsidRDefault="006D7EE7" w:rsidP="002627BA">
            <w:pPr>
              <w:spacing w:line="360" w:lineRule="auto"/>
              <w:jc w:val="center"/>
              <w:rPr>
                <w:sz w:val="24"/>
              </w:rPr>
            </w:pPr>
            <w:r w:rsidRPr="002627BA">
              <w:rPr>
                <w:sz w:val="24"/>
              </w:rPr>
              <w:t>-4.71119</w:t>
            </w:r>
          </w:p>
        </w:tc>
      </w:tr>
      <w:tr w:rsidR="006D7EE7" w:rsidRPr="002627BA" w14:paraId="36AC842D" w14:textId="77777777" w:rsidTr="008834E2">
        <w:trPr>
          <w:trHeight w:val="285"/>
        </w:trPr>
        <w:tc>
          <w:tcPr>
            <w:tcW w:w="3256" w:type="dxa"/>
            <w:vMerge/>
          </w:tcPr>
          <w:p w14:paraId="578A8D1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953AAF5" w14:textId="77777777" w:rsidR="006D7EE7" w:rsidRPr="002627BA" w:rsidRDefault="006D7EE7" w:rsidP="002627BA">
            <w:pPr>
              <w:spacing w:line="360" w:lineRule="auto"/>
              <w:jc w:val="center"/>
              <w:rPr>
                <w:sz w:val="24"/>
              </w:rPr>
            </w:pPr>
            <w:r w:rsidRPr="002627BA">
              <w:rPr>
                <w:sz w:val="24"/>
              </w:rPr>
              <w:t>265</w:t>
            </w:r>
          </w:p>
        </w:tc>
        <w:tc>
          <w:tcPr>
            <w:tcW w:w="2835" w:type="dxa"/>
            <w:tcBorders>
              <w:top w:val="nil"/>
              <w:bottom w:val="nil"/>
            </w:tcBorders>
            <w:noWrap/>
            <w:hideMark/>
          </w:tcPr>
          <w:p w14:paraId="19D25FA9" w14:textId="77777777" w:rsidR="006D7EE7" w:rsidRPr="002627BA" w:rsidRDefault="006D7EE7" w:rsidP="002627BA">
            <w:pPr>
              <w:spacing w:line="360" w:lineRule="auto"/>
              <w:jc w:val="center"/>
              <w:rPr>
                <w:sz w:val="24"/>
              </w:rPr>
            </w:pPr>
            <w:r w:rsidRPr="002627BA">
              <w:rPr>
                <w:sz w:val="24"/>
              </w:rPr>
              <w:t>-4.62796</w:t>
            </w:r>
          </w:p>
        </w:tc>
      </w:tr>
      <w:tr w:rsidR="006D7EE7" w:rsidRPr="002627BA" w14:paraId="4A49A6B6" w14:textId="77777777" w:rsidTr="008834E2">
        <w:trPr>
          <w:trHeight w:val="285"/>
        </w:trPr>
        <w:tc>
          <w:tcPr>
            <w:tcW w:w="3256" w:type="dxa"/>
            <w:vMerge/>
          </w:tcPr>
          <w:p w14:paraId="13578B8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0900047" w14:textId="77777777" w:rsidR="006D7EE7" w:rsidRPr="002627BA" w:rsidRDefault="006D7EE7" w:rsidP="002627BA">
            <w:pPr>
              <w:spacing w:line="360" w:lineRule="auto"/>
              <w:jc w:val="center"/>
              <w:rPr>
                <w:sz w:val="24"/>
              </w:rPr>
            </w:pPr>
            <w:r w:rsidRPr="002627BA">
              <w:rPr>
                <w:sz w:val="24"/>
              </w:rPr>
              <w:t>280</w:t>
            </w:r>
          </w:p>
        </w:tc>
        <w:tc>
          <w:tcPr>
            <w:tcW w:w="2835" w:type="dxa"/>
            <w:tcBorders>
              <w:top w:val="nil"/>
              <w:bottom w:val="nil"/>
            </w:tcBorders>
            <w:noWrap/>
            <w:hideMark/>
          </w:tcPr>
          <w:p w14:paraId="4F67558B" w14:textId="77777777" w:rsidR="006D7EE7" w:rsidRPr="002627BA" w:rsidRDefault="006D7EE7" w:rsidP="002627BA">
            <w:pPr>
              <w:spacing w:line="360" w:lineRule="auto"/>
              <w:jc w:val="center"/>
              <w:rPr>
                <w:sz w:val="24"/>
              </w:rPr>
            </w:pPr>
            <w:r w:rsidRPr="002627BA">
              <w:rPr>
                <w:sz w:val="24"/>
              </w:rPr>
              <w:t>-4.75437</w:t>
            </w:r>
          </w:p>
        </w:tc>
      </w:tr>
      <w:tr w:rsidR="006D7EE7" w:rsidRPr="002627BA" w14:paraId="18D4690A" w14:textId="77777777" w:rsidTr="008834E2">
        <w:trPr>
          <w:trHeight w:val="285"/>
        </w:trPr>
        <w:tc>
          <w:tcPr>
            <w:tcW w:w="3256" w:type="dxa"/>
            <w:vMerge/>
          </w:tcPr>
          <w:p w14:paraId="068D7F9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D63A348" w14:textId="77777777" w:rsidR="006D7EE7" w:rsidRPr="002627BA" w:rsidRDefault="006D7EE7" w:rsidP="002627BA">
            <w:pPr>
              <w:spacing w:line="360" w:lineRule="auto"/>
              <w:jc w:val="center"/>
              <w:rPr>
                <w:sz w:val="24"/>
              </w:rPr>
            </w:pPr>
            <w:r w:rsidRPr="002627BA">
              <w:rPr>
                <w:sz w:val="24"/>
              </w:rPr>
              <w:t>300</w:t>
            </w:r>
          </w:p>
        </w:tc>
        <w:tc>
          <w:tcPr>
            <w:tcW w:w="2835" w:type="dxa"/>
            <w:tcBorders>
              <w:top w:val="nil"/>
              <w:bottom w:val="nil"/>
            </w:tcBorders>
            <w:noWrap/>
            <w:hideMark/>
          </w:tcPr>
          <w:p w14:paraId="727BF78A" w14:textId="77777777" w:rsidR="006D7EE7" w:rsidRPr="002627BA" w:rsidRDefault="006D7EE7" w:rsidP="002627BA">
            <w:pPr>
              <w:spacing w:line="360" w:lineRule="auto"/>
              <w:jc w:val="center"/>
              <w:rPr>
                <w:sz w:val="24"/>
              </w:rPr>
            </w:pPr>
            <w:r w:rsidRPr="002627BA">
              <w:rPr>
                <w:sz w:val="24"/>
              </w:rPr>
              <w:t>-4.53998</w:t>
            </w:r>
          </w:p>
        </w:tc>
      </w:tr>
      <w:tr w:rsidR="006D7EE7" w:rsidRPr="002627BA" w14:paraId="2AA8DAA3" w14:textId="77777777" w:rsidTr="008834E2">
        <w:trPr>
          <w:trHeight w:val="285"/>
        </w:trPr>
        <w:tc>
          <w:tcPr>
            <w:tcW w:w="3256" w:type="dxa"/>
            <w:vMerge/>
          </w:tcPr>
          <w:p w14:paraId="27CE5A8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272F7B5" w14:textId="77777777" w:rsidR="006D7EE7" w:rsidRPr="002627BA" w:rsidRDefault="006D7EE7" w:rsidP="002627BA">
            <w:pPr>
              <w:spacing w:line="360" w:lineRule="auto"/>
              <w:jc w:val="center"/>
              <w:rPr>
                <w:sz w:val="24"/>
              </w:rPr>
            </w:pPr>
            <w:r w:rsidRPr="002627BA">
              <w:rPr>
                <w:sz w:val="24"/>
              </w:rPr>
              <w:t>325.5</w:t>
            </w:r>
          </w:p>
        </w:tc>
        <w:tc>
          <w:tcPr>
            <w:tcW w:w="2835" w:type="dxa"/>
            <w:tcBorders>
              <w:top w:val="nil"/>
              <w:bottom w:val="nil"/>
            </w:tcBorders>
            <w:noWrap/>
            <w:hideMark/>
          </w:tcPr>
          <w:p w14:paraId="7F95A35B" w14:textId="77777777" w:rsidR="006D7EE7" w:rsidRPr="002627BA" w:rsidRDefault="006D7EE7" w:rsidP="002627BA">
            <w:pPr>
              <w:spacing w:line="360" w:lineRule="auto"/>
              <w:jc w:val="center"/>
              <w:rPr>
                <w:sz w:val="24"/>
              </w:rPr>
            </w:pPr>
            <w:r w:rsidRPr="002627BA">
              <w:rPr>
                <w:sz w:val="24"/>
              </w:rPr>
              <w:t>-4.50662</w:t>
            </w:r>
          </w:p>
        </w:tc>
      </w:tr>
      <w:tr w:rsidR="006D7EE7" w:rsidRPr="002627BA" w14:paraId="3703A93E" w14:textId="77777777" w:rsidTr="008834E2">
        <w:trPr>
          <w:trHeight w:val="285"/>
        </w:trPr>
        <w:tc>
          <w:tcPr>
            <w:tcW w:w="3256" w:type="dxa"/>
            <w:vMerge/>
          </w:tcPr>
          <w:p w14:paraId="2AD86D5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BE873EF" w14:textId="77777777" w:rsidR="006D7EE7" w:rsidRPr="002627BA" w:rsidRDefault="006D7EE7" w:rsidP="002627BA">
            <w:pPr>
              <w:spacing w:line="360" w:lineRule="auto"/>
              <w:jc w:val="center"/>
              <w:rPr>
                <w:sz w:val="24"/>
              </w:rPr>
            </w:pPr>
            <w:r w:rsidRPr="002627BA">
              <w:rPr>
                <w:sz w:val="24"/>
              </w:rPr>
              <w:t>346</w:t>
            </w:r>
          </w:p>
        </w:tc>
        <w:tc>
          <w:tcPr>
            <w:tcW w:w="2835" w:type="dxa"/>
            <w:tcBorders>
              <w:top w:val="nil"/>
              <w:bottom w:val="nil"/>
            </w:tcBorders>
            <w:noWrap/>
            <w:hideMark/>
          </w:tcPr>
          <w:p w14:paraId="2FB467ED" w14:textId="77777777" w:rsidR="006D7EE7" w:rsidRPr="002627BA" w:rsidRDefault="006D7EE7" w:rsidP="002627BA">
            <w:pPr>
              <w:spacing w:line="360" w:lineRule="auto"/>
              <w:jc w:val="center"/>
              <w:rPr>
                <w:sz w:val="24"/>
              </w:rPr>
            </w:pPr>
            <w:r w:rsidRPr="002627BA">
              <w:rPr>
                <w:sz w:val="24"/>
              </w:rPr>
              <w:t>-4.92395</w:t>
            </w:r>
          </w:p>
        </w:tc>
      </w:tr>
      <w:tr w:rsidR="006D7EE7" w:rsidRPr="002627BA" w14:paraId="32800D8D" w14:textId="77777777" w:rsidTr="008834E2">
        <w:trPr>
          <w:trHeight w:val="285"/>
        </w:trPr>
        <w:tc>
          <w:tcPr>
            <w:tcW w:w="3256" w:type="dxa"/>
            <w:vMerge/>
          </w:tcPr>
          <w:p w14:paraId="2280879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7DD8990" w14:textId="77777777" w:rsidR="006D7EE7" w:rsidRPr="002627BA" w:rsidRDefault="006D7EE7" w:rsidP="002627BA">
            <w:pPr>
              <w:spacing w:line="360" w:lineRule="auto"/>
              <w:jc w:val="center"/>
              <w:rPr>
                <w:sz w:val="24"/>
              </w:rPr>
            </w:pPr>
            <w:r w:rsidRPr="002627BA">
              <w:rPr>
                <w:sz w:val="24"/>
              </w:rPr>
              <w:t>370</w:t>
            </w:r>
          </w:p>
        </w:tc>
        <w:tc>
          <w:tcPr>
            <w:tcW w:w="2835" w:type="dxa"/>
            <w:tcBorders>
              <w:top w:val="nil"/>
              <w:bottom w:val="nil"/>
            </w:tcBorders>
            <w:noWrap/>
            <w:hideMark/>
          </w:tcPr>
          <w:p w14:paraId="48F32284" w14:textId="77777777" w:rsidR="006D7EE7" w:rsidRPr="002627BA" w:rsidRDefault="006D7EE7" w:rsidP="002627BA">
            <w:pPr>
              <w:spacing w:line="360" w:lineRule="auto"/>
              <w:jc w:val="center"/>
              <w:rPr>
                <w:sz w:val="24"/>
              </w:rPr>
            </w:pPr>
            <w:r w:rsidRPr="002627BA">
              <w:rPr>
                <w:sz w:val="24"/>
              </w:rPr>
              <w:t>-5.07046</w:t>
            </w:r>
          </w:p>
        </w:tc>
      </w:tr>
      <w:tr w:rsidR="006D7EE7" w:rsidRPr="002627BA" w14:paraId="62ECAE9F" w14:textId="77777777" w:rsidTr="008834E2">
        <w:trPr>
          <w:trHeight w:val="285"/>
        </w:trPr>
        <w:tc>
          <w:tcPr>
            <w:tcW w:w="3256" w:type="dxa"/>
            <w:vMerge/>
          </w:tcPr>
          <w:p w14:paraId="7594ADC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3DB2659" w14:textId="77777777" w:rsidR="006D7EE7" w:rsidRPr="002627BA" w:rsidRDefault="006D7EE7" w:rsidP="002627BA">
            <w:pPr>
              <w:spacing w:line="360" w:lineRule="auto"/>
              <w:jc w:val="center"/>
              <w:rPr>
                <w:sz w:val="24"/>
              </w:rPr>
            </w:pPr>
            <w:r w:rsidRPr="002627BA">
              <w:rPr>
                <w:sz w:val="24"/>
              </w:rPr>
              <w:t>396</w:t>
            </w:r>
          </w:p>
        </w:tc>
        <w:tc>
          <w:tcPr>
            <w:tcW w:w="2835" w:type="dxa"/>
            <w:tcBorders>
              <w:top w:val="nil"/>
              <w:bottom w:val="nil"/>
            </w:tcBorders>
            <w:noWrap/>
            <w:hideMark/>
          </w:tcPr>
          <w:p w14:paraId="695AFEC5" w14:textId="77777777" w:rsidR="006D7EE7" w:rsidRPr="002627BA" w:rsidRDefault="006D7EE7" w:rsidP="002627BA">
            <w:pPr>
              <w:spacing w:line="360" w:lineRule="auto"/>
              <w:jc w:val="center"/>
              <w:rPr>
                <w:sz w:val="24"/>
              </w:rPr>
            </w:pPr>
            <w:r w:rsidRPr="002627BA">
              <w:rPr>
                <w:sz w:val="24"/>
              </w:rPr>
              <w:t>-4.86189</w:t>
            </w:r>
          </w:p>
        </w:tc>
      </w:tr>
      <w:tr w:rsidR="006D7EE7" w:rsidRPr="002627BA" w14:paraId="6A5BAAFD" w14:textId="77777777" w:rsidTr="008834E2">
        <w:trPr>
          <w:trHeight w:val="285"/>
        </w:trPr>
        <w:tc>
          <w:tcPr>
            <w:tcW w:w="3256" w:type="dxa"/>
            <w:vMerge/>
          </w:tcPr>
          <w:p w14:paraId="2CF3E88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42D1415" w14:textId="77777777" w:rsidR="006D7EE7" w:rsidRPr="002627BA" w:rsidRDefault="006D7EE7" w:rsidP="002627BA">
            <w:pPr>
              <w:spacing w:line="360" w:lineRule="auto"/>
              <w:jc w:val="center"/>
              <w:rPr>
                <w:sz w:val="24"/>
              </w:rPr>
            </w:pPr>
            <w:r w:rsidRPr="002627BA">
              <w:rPr>
                <w:sz w:val="24"/>
              </w:rPr>
              <w:t>420</w:t>
            </w:r>
          </w:p>
        </w:tc>
        <w:tc>
          <w:tcPr>
            <w:tcW w:w="2835" w:type="dxa"/>
            <w:tcBorders>
              <w:top w:val="nil"/>
              <w:bottom w:val="nil"/>
            </w:tcBorders>
            <w:noWrap/>
            <w:hideMark/>
          </w:tcPr>
          <w:p w14:paraId="70683F92" w14:textId="77777777" w:rsidR="006D7EE7" w:rsidRPr="002627BA" w:rsidRDefault="006D7EE7" w:rsidP="002627BA">
            <w:pPr>
              <w:spacing w:line="360" w:lineRule="auto"/>
              <w:jc w:val="center"/>
              <w:rPr>
                <w:sz w:val="24"/>
              </w:rPr>
            </w:pPr>
            <w:r w:rsidRPr="002627BA">
              <w:rPr>
                <w:sz w:val="24"/>
              </w:rPr>
              <w:t>-4.89564</w:t>
            </w:r>
          </w:p>
        </w:tc>
      </w:tr>
      <w:tr w:rsidR="006D7EE7" w:rsidRPr="002627BA" w14:paraId="24D1945F" w14:textId="77777777" w:rsidTr="008834E2">
        <w:trPr>
          <w:trHeight w:val="285"/>
        </w:trPr>
        <w:tc>
          <w:tcPr>
            <w:tcW w:w="3256" w:type="dxa"/>
            <w:vMerge/>
          </w:tcPr>
          <w:p w14:paraId="59BB9BE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D59C225" w14:textId="77777777" w:rsidR="006D7EE7" w:rsidRPr="002627BA" w:rsidRDefault="006D7EE7" w:rsidP="002627BA">
            <w:pPr>
              <w:spacing w:line="360" w:lineRule="auto"/>
              <w:jc w:val="center"/>
              <w:rPr>
                <w:sz w:val="24"/>
              </w:rPr>
            </w:pPr>
            <w:r w:rsidRPr="002627BA">
              <w:rPr>
                <w:sz w:val="24"/>
              </w:rPr>
              <w:t>446</w:t>
            </w:r>
          </w:p>
        </w:tc>
        <w:tc>
          <w:tcPr>
            <w:tcW w:w="2835" w:type="dxa"/>
            <w:tcBorders>
              <w:top w:val="nil"/>
              <w:bottom w:val="nil"/>
            </w:tcBorders>
            <w:noWrap/>
            <w:hideMark/>
          </w:tcPr>
          <w:p w14:paraId="4779C043" w14:textId="77777777" w:rsidR="006D7EE7" w:rsidRPr="002627BA" w:rsidRDefault="006D7EE7" w:rsidP="002627BA">
            <w:pPr>
              <w:spacing w:line="360" w:lineRule="auto"/>
              <w:jc w:val="center"/>
              <w:rPr>
                <w:sz w:val="24"/>
              </w:rPr>
            </w:pPr>
            <w:r w:rsidRPr="002627BA">
              <w:rPr>
                <w:sz w:val="24"/>
              </w:rPr>
              <w:t>-4.98083</w:t>
            </w:r>
          </w:p>
        </w:tc>
      </w:tr>
      <w:tr w:rsidR="006D7EE7" w:rsidRPr="002627BA" w14:paraId="7EB85764" w14:textId="77777777" w:rsidTr="008834E2">
        <w:trPr>
          <w:trHeight w:val="285"/>
        </w:trPr>
        <w:tc>
          <w:tcPr>
            <w:tcW w:w="3256" w:type="dxa"/>
            <w:vMerge/>
          </w:tcPr>
          <w:p w14:paraId="1735C5A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4ED2411" w14:textId="77777777" w:rsidR="006D7EE7" w:rsidRPr="002627BA" w:rsidRDefault="006D7EE7" w:rsidP="002627BA">
            <w:pPr>
              <w:spacing w:line="360" w:lineRule="auto"/>
              <w:jc w:val="center"/>
              <w:rPr>
                <w:sz w:val="24"/>
              </w:rPr>
            </w:pPr>
            <w:r w:rsidRPr="002627BA">
              <w:rPr>
                <w:sz w:val="24"/>
              </w:rPr>
              <w:t>470</w:t>
            </w:r>
          </w:p>
        </w:tc>
        <w:tc>
          <w:tcPr>
            <w:tcW w:w="2835" w:type="dxa"/>
            <w:tcBorders>
              <w:top w:val="nil"/>
              <w:bottom w:val="nil"/>
            </w:tcBorders>
            <w:noWrap/>
            <w:hideMark/>
          </w:tcPr>
          <w:p w14:paraId="188D45B8" w14:textId="77777777" w:rsidR="006D7EE7" w:rsidRPr="002627BA" w:rsidRDefault="006D7EE7" w:rsidP="002627BA">
            <w:pPr>
              <w:spacing w:line="360" w:lineRule="auto"/>
              <w:jc w:val="center"/>
              <w:rPr>
                <w:sz w:val="24"/>
              </w:rPr>
            </w:pPr>
            <w:r w:rsidRPr="002627BA">
              <w:rPr>
                <w:sz w:val="24"/>
              </w:rPr>
              <w:t>-4.93811</w:t>
            </w:r>
          </w:p>
        </w:tc>
      </w:tr>
      <w:tr w:rsidR="006D7EE7" w:rsidRPr="002627BA" w14:paraId="781CE367" w14:textId="77777777" w:rsidTr="008834E2">
        <w:trPr>
          <w:trHeight w:val="285"/>
        </w:trPr>
        <w:tc>
          <w:tcPr>
            <w:tcW w:w="3256" w:type="dxa"/>
            <w:vMerge/>
          </w:tcPr>
          <w:p w14:paraId="00FD965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B7D103A" w14:textId="77777777" w:rsidR="006D7EE7" w:rsidRPr="002627BA" w:rsidRDefault="006D7EE7" w:rsidP="002627BA">
            <w:pPr>
              <w:spacing w:line="360" w:lineRule="auto"/>
              <w:jc w:val="center"/>
              <w:rPr>
                <w:sz w:val="24"/>
              </w:rPr>
            </w:pPr>
            <w:r w:rsidRPr="002627BA">
              <w:rPr>
                <w:sz w:val="24"/>
              </w:rPr>
              <w:t>496</w:t>
            </w:r>
          </w:p>
        </w:tc>
        <w:tc>
          <w:tcPr>
            <w:tcW w:w="2835" w:type="dxa"/>
            <w:tcBorders>
              <w:top w:val="nil"/>
              <w:bottom w:val="nil"/>
            </w:tcBorders>
            <w:noWrap/>
            <w:hideMark/>
          </w:tcPr>
          <w:p w14:paraId="27E43047" w14:textId="77777777" w:rsidR="006D7EE7" w:rsidRPr="002627BA" w:rsidRDefault="006D7EE7" w:rsidP="002627BA">
            <w:pPr>
              <w:spacing w:line="360" w:lineRule="auto"/>
              <w:jc w:val="center"/>
              <w:rPr>
                <w:sz w:val="24"/>
              </w:rPr>
            </w:pPr>
            <w:r w:rsidRPr="002627BA">
              <w:rPr>
                <w:sz w:val="24"/>
              </w:rPr>
              <w:t>-5.0282</w:t>
            </w:r>
          </w:p>
        </w:tc>
      </w:tr>
      <w:tr w:rsidR="006D7EE7" w:rsidRPr="002627BA" w14:paraId="372EDD09" w14:textId="77777777" w:rsidTr="008834E2">
        <w:trPr>
          <w:trHeight w:val="285"/>
        </w:trPr>
        <w:tc>
          <w:tcPr>
            <w:tcW w:w="3256" w:type="dxa"/>
            <w:vMerge/>
          </w:tcPr>
          <w:p w14:paraId="074CD32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94E4508" w14:textId="77777777" w:rsidR="006D7EE7" w:rsidRPr="002627BA" w:rsidRDefault="006D7EE7" w:rsidP="002627BA">
            <w:pPr>
              <w:spacing w:line="360" w:lineRule="auto"/>
              <w:jc w:val="center"/>
              <w:rPr>
                <w:sz w:val="24"/>
              </w:rPr>
            </w:pPr>
            <w:r w:rsidRPr="002627BA">
              <w:rPr>
                <w:sz w:val="24"/>
              </w:rPr>
              <w:t>520</w:t>
            </w:r>
          </w:p>
        </w:tc>
        <w:tc>
          <w:tcPr>
            <w:tcW w:w="2835" w:type="dxa"/>
            <w:tcBorders>
              <w:top w:val="nil"/>
              <w:bottom w:val="nil"/>
            </w:tcBorders>
            <w:noWrap/>
            <w:hideMark/>
          </w:tcPr>
          <w:p w14:paraId="3ABB1C06" w14:textId="77777777" w:rsidR="006D7EE7" w:rsidRPr="002627BA" w:rsidRDefault="006D7EE7" w:rsidP="002627BA">
            <w:pPr>
              <w:spacing w:line="360" w:lineRule="auto"/>
              <w:jc w:val="center"/>
              <w:rPr>
                <w:sz w:val="24"/>
              </w:rPr>
            </w:pPr>
            <w:r w:rsidRPr="002627BA">
              <w:rPr>
                <w:sz w:val="24"/>
              </w:rPr>
              <w:t>-5.06661</w:t>
            </w:r>
          </w:p>
        </w:tc>
      </w:tr>
      <w:tr w:rsidR="006D7EE7" w:rsidRPr="002627BA" w14:paraId="5C10BFFB" w14:textId="77777777" w:rsidTr="008834E2">
        <w:trPr>
          <w:trHeight w:val="285"/>
        </w:trPr>
        <w:tc>
          <w:tcPr>
            <w:tcW w:w="3256" w:type="dxa"/>
            <w:vMerge/>
          </w:tcPr>
          <w:p w14:paraId="1BE2675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7A3D3AA" w14:textId="77777777" w:rsidR="006D7EE7" w:rsidRPr="002627BA" w:rsidRDefault="006D7EE7" w:rsidP="002627BA">
            <w:pPr>
              <w:spacing w:line="360" w:lineRule="auto"/>
              <w:jc w:val="center"/>
              <w:rPr>
                <w:sz w:val="24"/>
              </w:rPr>
            </w:pPr>
            <w:r w:rsidRPr="002627BA">
              <w:rPr>
                <w:sz w:val="24"/>
              </w:rPr>
              <w:t>548</w:t>
            </w:r>
          </w:p>
        </w:tc>
        <w:tc>
          <w:tcPr>
            <w:tcW w:w="2835" w:type="dxa"/>
            <w:tcBorders>
              <w:top w:val="nil"/>
              <w:bottom w:val="nil"/>
            </w:tcBorders>
            <w:noWrap/>
            <w:hideMark/>
          </w:tcPr>
          <w:p w14:paraId="42FC1725" w14:textId="77777777" w:rsidR="006D7EE7" w:rsidRPr="002627BA" w:rsidRDefault="006D7EE7" w:rsidP="002627BA">
            <w:pPr>
              <w:spacing w:line="360" w:lineRule="auto"/>
              <w:jc w:val="center"/>
              <w:rPr>
                <w:sz w:val="24"/>
              </w:rPr>
            </w:pPr>
            <w:r w:rsidRPr="002627BA">
              <w:rPr>
                <w:sz w:val="24"/>
              </w:rPr>
              <w:t>-4.91881</w:t>
            </w:r>
          </w:p>
        </w:tc>
      </w:tr>
      <w:tr w:rsidR="006D7EE7" w:rsidRPr="002627BA" w14:paraId="59DAE400" w14:textId="77777777" w:rsidTr="008834E2">
        <w:trPr>
          <w:trHeight w:val="285"/>
        </w:trPr>
        <w:tc>
          <w:tcPr>
            <w:tcW w:w="3256" w:type="dxa"/>
            <w:vMerge/>
          </w:tcPr>
          <w:p w14:paraId="09A1DC5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18F05D8" w14:textId="77777777" w:rsidR="006D7EE7" w:rsidRPr="002627BA" w:rsidRDefault="006D7EE7" w:rsidP="002627BA">
            <w:pPr>
              <w:spacing w:line="360" w:lineRule="auto"/>
              <w:jc w:val="center"/>
              <w:rPr>
                <w:sz w:val="24"/>
              </w:rPr>
            </w:pPr>
            <w:r w:rsidRPr="002627BA">
              <w:rPr>
                <w:sz w:val="24"/>
              </w:rPr>
              <w:t>570</w:t>
            </w:r>
          </w:p>
        </w:tc>
        <w:tc>
          <w:tcPr>
            <w:tcW w:w="2835" w:type="dxa"/>
            <w:tcBorders>
              <w:top w:val="nil"/>
              <w:bottom w:val="nil"/>
            </w:tcBorders>
            <w:noWrap/>
            <w:hideMark/>
          </w:tcPr>
          <w:p w14:paraId="06DFFC33" w14:textId="77777777" w:rsidR="006D7EE7" w:rsidRPr="002627BA" w:rsidRDefault="006D7EE7" w:rsidP="002627BA">
            <w:pPr>
              <w:spacing w:line="360" w:lineRule="auto"/>
              <w:jc w:val="center"/>
              <w:rPr>
                <w:sz w:val="24"/>
              </w:rPr>
            </w:pPr>
            <w:r w:rsidRPr="002627BA">
              <w:rPr>
                <w:sz w:val="24"/>
              </w:rPr>
              <w:t>-4.90523</w:t>
            </w:r>
          </w:p>
        </w:tc>
      </w:tr>
      <w:tr w:rsidR="006D7EE7" w:rsidRPr="002627BA" w14:paraId="2664DA84" w14:textId="77777777" w:rsidTr="008834E2">
        <w:trPr>
          <w:trHeight w:val="285"/>
        </w:trPr>
        <w:tc>
          <w:tcPr>
            <w:tcW w:w="3256" w:type="dxa"/>
            <w:vMerge/>
          </w:tcPr>
          <w:p w14:paraId="3D69CC0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EC54EA9" w14:textId="77777777" w:rsidR="006D7EE7" w:rsidRPr="002627BA" w:rsidRDefault="006D7EE7" w:rsidP="002627BA">
            <w:pPr>
              <w:spacing w:line="360" w:lineRule="auto"/>
              <w:jc w:val="center"/>
              <w:rPr>
                <w:sz w:val="24"/>
              </w:rPr>
            </w:pPr>
            <w:r w:rsidRPr="002627BA">
              <w:rPr>
                <w:sz w:val="24"/>
              </w:rPr>
              <w:t>589.4</w:t>
            </w:r>
          </w:p>
        </w:tc>
        <w:tc>
          <w:tcPr>
            <w:tcW w:w="2835" w:type="dxa"/>
            <w:tcBorders>
              <w:top w:val="nil"/>
              <w:bottom w:val="nil"/>
            </w:tcBorders>
            <w:noWrap/>
            <w:hideMark/>
          </w:tcPr>
          <w:p w14:paraId="1267779F" w14:textId="77777777" w:rsidR="006D7EE7" w:rsidRPr="002627BA" w:rsidRDefault="006D7EE7" w:rsidP="002627BA">
            <w:pPr>
              <w:spacing w:line="360" w:lineRule="auto"/>
              <w:jc w:val="center"/>
              <w:rPr>
                <w:sz w:val="24"/>
              </w:rPr>
            </w:pPr>
            <w:r w:rsidRPr="002627BA">
              <w:rPr>
                <w:sz w:val="24"/>
              </w:rPr>
              <w:t>-5.03884</w:t>
            </w:r>
          </w:p>
        </w:tc>
      </w:tr>
      <w:tr w:rsidR="006D7EE7" w:rsidRPr="002627BA" w14:paraId="046E010F" w14:textId="77777777" w:rsidTr="008834E2">
        <w:trPr>
          <w:trHeight w:val="285"/>
        </w:trPr>
        <w:tc>
          <w:tcPr>
            <w:tcW w:w="3256" w:type="dxa"/>
            <w:vMerge/>
          </w:tcPr>
          <w:p w14:paraId="061FC5E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BF91C59" w14:textId="77777777" w:rsidR="006D7EE7" w:rsidRPr="002627BA" w:rsidRDefault="006D7EE7" w:rsidP="002627BA">
            <w:pPr>
              <w:spacing w:line="360" w:lineRule="auto"/>
              <w:jc w:val="center"/>
              <w:rPr>
                <w:sz w:val="24"/>
              </w:rPr>
            </w:pPr>
            <w:r w:rsidRPr="002627BA">
              <w:rPr>
                <w:sz w:val="24"/>
              </w:rPr>
              <w:t>607</w:t>
            </w:r>
          </w:p>
        </w:tc>
        <w:tc>
          <w:tcPr>
            <w:tcW w:w="2835" w:type="dxa"/>
            <w:tcBorders>
              <w:top w:val="nil"/>
              <w:bottom w:val="nil"/>
            </w:tcBorders>
            <w:noWrap/>
            <w:hideMark/>
          </w:tcPr>
          <w:p w14:paraId="6EC1307C" w14:textId="77777777" w:rsidR="006D7EE7" w:rsidRPr="002627BA" w:rsidRDefault="006D7EE7" w:rsidP="002627BA">
            <w:pPr>
              <w:spacing w:line="360" w:lineRule="auto"/>
              <w:jc w:val="center"/>
              <w:rPr>
                <w:sz w:val="24"/>
              </w:rPr>
            </w:pPr>
            <w:r w:rsidRPr="002627BA">
              <w:rPr>
                <w:sz w:val="24"/>
              </w:rPr>
              <w:t>-4.18836</w:t>
            </w:r>
          </w:p>
        </w:tc>
      </w:tr>
      <w:tr w:rsidR="006D7EE7" w:rsidRPr="002627BA" w14:paraId="5A608B7C" w14:textId="77777777" w:rsidTr="008834E2">
        <w:trPr>
          <w:trHeight w:val="285"/>
        </w:trPr>
        <w:tc>
          <w:tcPr>
            <w:tcW w:w="3256" w:type="dxa"/>
            <w:vMerge/>
          </w:tcPr>
          <w:p w14:paraId="0B2B413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572A21F" w14:textId="77777777" w:rsidR="006D7EE7" w:rsidRPr="002627BA" w:rsidRDefault="006D7EE7" w:rsidP="002627BA">
            <w:pPr>
              <w:spacing w:line="360" w:lineRule="auto"/>
              <w:jc w:val="center"/>
              <w:rPr>
                <w:sz w:val="24"/>
              </w:rPr>
            </w:pPr>
            <w:r w:rsidRPr="002627BA">
              <w:rPr>
                <w:sz w:val="24"/>
              </w:rPr>
              <w:t>625</w:t>
            </w:r>
          </w:p>
        </w:tc>
        <w:tc>
          <w:tcPr>
            <w:tcW w:w="2835" w:type="dxa"/>
            <w:tcBorders>
              <w:top w:val="nil"/>
              <w:bottom w:val="nil"/>
            </w:tcBorders>
            <w:noWrap/>
            <w:hideMark/>
          </w:tcPr>
          <w:p w14:paraId="69C23462" w14:textId="77777777" w:rsidR="006D7EE7" w:rsidRPr="002627BA" w:rsidRDefault="006D7EE7" w:rsidP="002627BA">
            <w:pPr>
              <w:spacing w:line="360" w:lineRule="auto"/>
              <w:jc w:val="center"/>
              <w:rPr>
                <w:sz w:val="24"/>
              </w:rPr>
            </w:pPr>
            <w:r w:rsidRPr="002627BA">
              <w:rPr>
                <w:sz w:val="24"/>
              </w:rPr>
              <w:t>-5.0168</w:t>
            </w:r>
          </w:p>
        </w:tc>
      </w:tr>
      <w:tr w:rsidR="006D7EE7" w:rsidRPr="002627BA" w14:paraId="15A779EC" w14:textId="77777777" w:rsidTr="008834E2">
        <w:trPr>
          <w:trHeight w:val="285"/>
        </w:trPr>
        <w:tc>
          <w:tcPr>
            <w:tcW w:w="3256" w:type="dxa"/>
            <w:vMerge/>
          </w:tcPr>
          <w:p w14:paraId="44D405D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4F1C5C1" w14:textId="77777777" w:rsidR="006D7EE7" w:rsidRPr="002627BA" w:rsidRDefault="006D7EE7" w:rsidP="002627BA">
            <w:pPr>
              <w:spacing w:line="360" w:lineRule="auto"/>
              <w:jc w:val="center"/>
              <w:rPr>
                <w:sz w:val="24"/>
              </w:rPr>
            </w:pPr>
            <w:r w:rsidRPr="002627BA">
              <w:rPr>
                <w:sz w:val="24"/>
              </w:rPr>
              <w:t>640</w:t>
            </w:r>
          </w:p>
        </w:tc>
        <w:tc>
          <w:tcPr>
            <w:tcW w:w="2835" w:type="dxa"/>
            <w:tcBorders>
              <w:top w:val="nil"/>
              <w:bottom w:val="nil"/>
            </w:tcBorders>
            <w:noWrap/>
            <w:hideMark/>
          </w:tcPr>
          <w:p w14:paraId="1A3C481E" w14:textId="77777777" w:rsidR="006D7EE7" w:rsidRPr="002627BA" w:rsidRDefault="006D7EE7" w:rsidP="002627BA">
            <w:pPr>
              <w:spacing w:line="360" w:lineRule="auto"/>
              <w:jc w:val="center"/>
              <w:rPr>
                <w:sz w:val="24"/>
              </w:rPr>
            </w:pPr>
            <w:r w:rsidRPr="002627BA">
              <w:rPr>
                <w:sz w:val="24"/>
              </w:rPr>
              <w:t>-5.07178</w:t>
            </w:r>
          </w:p>
        </w:tc>
      </w:tr>
      <w:tr w:rsidR="006D7EE7" w:rsidRPr="002627BA" w14:paraId="05D3E56D" w14:textId="77777777" w:rsidTr="008834E2">
        <w:trPr>
          <w:trHeight w:val="285"/>
        </w:trPr>
        <w:tc>
          <w:tcPr>
            <w:tcW w:w="3256" w:type="dxa"/>
            <w:vMerge/>
          </w:tcPr>
          <w:p w14:paraId="54FD101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B5F8639" w14:textId="77777777" w:rsidR="006D7EE7" w:rsidRPr="002627BA" w:rsidRDefault="006D7EE7" w:rsidP="002627BA">
            <w:pPr>
              <w:spacing w:line="360" w:lineRule="auto"/>
              <w:jc w:val="center"/>
              <w:rPr>
                <w:sz w:val="24"/>
              </w:rPr>
            </w:pPr>
            <w:r w:rsidRPr="002627BA">
              <w:rPr>
                <w:sz w:val="24"/>
              </w:rPr>
              <w:t>655.3</w:t>
            </w:r>
          </w:p>
        </w:tc>
        <w:tc>
          <w:tcPr>
            <w:tcW w:w="2835" w:type="dxa"/>
            <w:tcBorders>
              <w:top w:val="nil"/>
              <w:bottom w:val="nil"/>
            </w:tcBorders>
            <w:noWrap/>
            <w:hideMark/>
          </w:tcPr>
          <w:p w14:paraId="6AACE4D6" w14:textId="77777777" w:rsidR="006D7EE7" w:rsidRPr="002627BA" w:rsidRDefault="006D7EE7" w:rsidP="002627BA">
            <w:pPr>
              <w:spacing w:line="360" w:lineRule="auto"/>
              <w:jc w:val="center"/>
              <w:rPr>
                <w:sz w:val="24"/>
              </w:rPr>
            </w:pPr>
            <w:r w:rsidRPr="002627BA">
              <w:rPr>
                <w:sz w:val="24"/>
              </w:rPr>
              <w:t>-4.54538</w:t>
            </w:r>
          </w:p>
        </w:tc>
      </w:tr>
      <w:tr w:rsidR="006D7EE7" w:rsidRPr="002627BA" w14:paraId="5CB183AF" w14:textId="77777777" w:rsidTr="008834E2">
        <w:trPr>
          <w:trHeight w:val="285"/>
        </w:trPr>
        <w:tc>
          <w:tcPr>
            <w:tcW w:w="3256" w:type="dxa"/>
            <w:vMerge/>
          </w:tcPr>
          <w:p w14:paraId="2D15277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F98DCA6" w14:textId="77777777" w:rsidR="006D7EE7" w:rsidRPr="002627BA" w:rsidRDefault="006D7EE7" w:rsidP="002627BA">
            <w:pPr>
              <w:spacing w:line="360" w:lineRule="auto"/>
              <w:jc w:val="center"/>
              <w:rPr>
                <w:sz w:val="24"/>
              </w:rPr>
            </w:pPr>
            <w:r w:rsidRPr="002627BA">
              <w:rPr>
                <w:sz w:val="24"/>
              </w:rPr>
              <w:t>673</w:t>
            </w:r>
          </w:p>
        </w:tc>
        <w:tc>
          <w:tcPr>
            <w:tcW w:w="2835" w:type="dxa"/>
            <w:tcBorders>
              <w:top w:val="nil"/>
              <w:bottom w:val="nil"/>
            </w:tcBorders>
            <w:noWrap/>
            <w:hideMark/>
          </w:tcPr>
          <w:p w14:paraId="465597E8" w14:textId="77777777" w:rsidR="006D7EE7" w:rsidRPr="002627BA" w:rsidRDefault="006D7EE7" w:rsidP="002627BA">
            <w:pPr>
              <w:spacing w:line="360" w:lineRule="auto"/>
              <w:jc w:val="center"/>
              <w:rPr>
                <w:sz w:val="24"/>
              </w:rPr>
            </w:pPr>
            <w:r w:rsidRPr="002627BA">
              <w:rPr>
                <w:sz w:val="24"/>
              </w:rPr>
              <w:t>-4.22455</w:t>
            </w:r>
          </w:p>
        </w:tc>
      </w:tr>
      <w:tr w:rsidR="006D7EE7" w:rsidRPr="002627BA" w14:paraId="76EA4908" w14:textId="77777777" w:rsidTr="008834E2">
        <w:trPr>
          <w:trHeight w:val="285"/>
        </w:trPr>
        <w:tc>
          <w:tcPr>
            <w:tcW w:w="3256" w:type="dxa"/>
            <w:vMerge/>
          </w:tcPr>
          <w:p w14:paraId="2115B9B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981DBCC" w14:textId="77777777" w:rsidR="006D7EE7" w:rsidRPr="002627BA" w:rsidRDefault="006D7EE7" w:rsidP="002627BA">
            <w:pPr>
              <w:spacing w:line="360" w:lineRule="auto"/>
              <w:jc w:val="center"/>
              <w:rPr>
                <w:sz w:val="24"/>
              </w:rPr>
            </w:pPr>
            <w:r w:rsidRPr="002627BA">
              <w:rPr>
                <w:sz w:val="24"/>
              </w:rPr>
              <w:t>690</w:t>
            </w:r>
          </w:p>
        </w:tc>
        <w:tc>
          <w:tcPr>
            <w:tcW w:w="2835" w:type="dxa"/>
            <w:tcBorders>
              <w:top w:val="nil"/>
              <w:bottom w:val="nil"/>
            </w:tcBorders>
            <w:noWrap/>
            <w:hideMark/>
          </w:tcPr>
          <w:p w14:paraId="65D9FDCB" w14:textId="77777777" w:rsidR="006D7EE7" w:rsidRPr="002627BA" w:rsidRDefault="006D7EE7" w:rsidP="002627BA">
            <w:pPr>
              <w:spacing w:line="360" w:lineRule="auto"/>
              <w:jc w:val="center"/>
              <w:rPr>
                <w:sz w:val="24"/>
              </w:rPr>
            </w:pPr>
            <w:r w:rsidRPr="002627BA">
              <w:rPr>
                <w:sz w:val="24"/>
              </w:rPr>
              <w:t>-5.00681</w:t>
            </w:r>
          </w:p>
        </w:tc>
      </w:tr>
      <w:tr w:rsidR="006D7EE7" w:rsidRPr="002627BA" w14:paraId="2E12144E" w14:textId="77777777" w:rsidTr="008834E2">
        <w:trPr>
          <w:trHeight w:val="285"/>
        </w:trPr>
        <w:tc>
          <w:tcPr>
            <w:tcW w:w="3256" w:type="dxa"/>
            <w:vMerge/>
          </w:tcPr>
          <w:p w14:paraId="1500B48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719E220" w14:textId="77777777" w:rsidR="006D7EE7" w:rsidRPr="002627BA" w:rsidRDefault="006D7EE7" w:rsidP="002627BA">
            <w:pPr>
              <w:spacing w:line="360" w:lineRule="auto"/>
              <w:jc w:val="center"/>
              <w:rPr>
                <w:sz w:val="24"/>
              </w:rPr>
            </w:pPr>
            <w:r w:rsidRPr="002627BA">
              <w:rPr>
                <w:sz w:val="24"/>
              </w:rPr>
              <w:t>708</w:t>
            </w:r>
          </w:p>
        </w:tc>
        <w:tc>
          <w:tcPr>
            <w:tcW w:w="2835" w:type="dxa"/>
            <w:tcBorders>
              <w:top w:val="nil"/>
              <w:bottom w:val="nil"/>
            </w:tcBorders>
            <w:noWrap/>
            <w:hideMark/>
          </w:tcPr>
          <w:p w14:paraId="1704CBFB" w14:textId="77777777" w:rsidR="006D7EE7" w:rsidRPr="002627BA" w:rsidRDefault="006D7EE7" w:rsidP="002627BA">
            <w:pPr>
              <w:spacing w:line="360" w:lineRule="auto"/>
              <w:jc w:val="center"/>
              <w:rPr>
                <w:sz w:val="24"/>
              </w:rPr>
            </w:pPr>
            <w:r w:rsidRPr="002627BA">
              <w:rPr>
                <w:sz w:val="24"/>
              </w:rPr>
              <w:t>-5.03729</w:t>
            </w:r>
          </w:p>
        </w:tc>
      </w:tr>
      <w:tr w:rsidR="006D7EE7" w:rsidRPr="002627BA" w14:paraId="3DF43F8C" w14:textId="77777777" w:rsidTr="008834E2">
        <w:trPr>
          <w:trHeight w:val="285"/>
        </w:trPr>
        <w:tc>
          <w:tcPr>
            <w:tcW w:w="3256" w:type="dxa"/>
            <w:vMerge/>
          </w:tcPr>
          <w:p w14:paraId="06A1D00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8B742CA" w14:textId="77777777" w:rsidR="006D7EE7" w:rsidRPr="002627BA" w:rsidRDefault="006D7EE7" w:rsidP="002627BA">
            <w:pPr>
              <w:spacing w:line="360" w:lineRule="auto"/>
              <w:jc w:val="center"/>
              <w:rPr>
                <w:sz w:val="24"/>
              </w:rPr>
            </w:pPr>
            <w:r w:rsidRPr="002627BA">
              <w:rPr>
                <w:sz w:val="24"/>
              </w:rPr>
              <w:t>725.7</w:t>
            </w:r>
          </w:p>
        </w:tc>
        <w:tc>
          <w:tcPr>
            <w:tcW w:w="2835" w:type="dxa"/>
            <w:tcBorders>
              <w:top w:val="nil"/>
              <w:bottom w:val="nil"/>
            </w:tcBorders>
            <w:noWrap/>
            <w:hideMark/>
          </w:tcPr>
          <w:p w14:paraId="7989FE78" w14:textId="77777777" w:rsidR="006D7EE7" w:rsidRPr="002627BA" w:rsidRDefault="006D7EE7" w:rsidP="002627BA">
            <w:pPr>
              <w:spacing w:line="360" w:lineRule="auto"/>
              <w:jc w:val="center"/>
              <w:rPr>
                <w:sz w:val="24"/>
              </w:rPr>
            </w:pPr>
            <w:r w:rsidRPr="002627BA">
              <w:rPr>
                <w:sz w:val="24"/>
              </w:rPr>
              <w:t>-4.8588</w:t>
            </w:r>
          </w:p>
        </w:tc>
      </w:tr>
      <w:tr w:rsidR="006D7EE7" w:rsidRPr="002627BA" w14:paraId="772A2D73" w14:textId="77777777" w:rsidTr="008834E2">
        <w:trPr>
          <w:trHeight w:val="285"/>
        </w:trPr>
        <w:tc>
          <w:tcPr>
            <w:tcW w:w="3256" w:type="dxa"/>
            <w:vMerge/>
          </w:tcPr>
          <w:p w14:paraId="5E36C4B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6264932" w14:textId="77777777" w:rsidR="006D7EE7" w:rsidRPr="002627BA" w:rsidRDefault="006D7EE7" w:rsidP="002627BA">
            <w:pPr>
              <w:spacing w:line="360" w:lineRule="auto"/>
              <w:jc w:val="center"/>
              <w:rPr>
                <w:sz w:val="24"/>
              </w:rPr>
            </w:pPr>
            <w:r w:rsidRPr="002627BA">
              <w:rPr>
                <w:sz w:val="24"/>
              </w:rPr>
              <w:t>746</w:t>
            </w:r>
          </w:p>
        </w:tc>
        <w:tc>
          <w:tcPr>
            <w:tcW w:w="2835" w:type="dxa"/>
            <w:tcBorders>
              <w:top w:val="nil"/>
              <w:bottom w:val="nil"/>
            </w:tcBorders>
            <w:noWrap/>
            <w:hideMark/>
          </w:tcPr>
          <w:p w14:paraId="35D2E865" w14:textId="77777777" w:rsidR="006D7EE7" w:rsidRPr="002627BA" w:rsidRDefault="006D7EE7" w:rsidP="002627BA">
            <w:pPr>
              <w:spacing w:line="360" w:lineRule="auto"/>
              <w:jc w:val="center"/>
              <w:rPr>
                <w:sz w:val="24"/>
              </w:rPr>
            </w:pPr>
            <w:r w:rsidRPr="002627BA">
              <w:rPr>
                <w:sz w:val="24"/>
              </w:rPr>
              <w:t>-4.76777</w:t>
            </w:r>
          </w:p>
        </w:tc>
      </w:tr>
      <w:tr w:rsidR="006D7EE7" w:rsidRPr="002627BA" w14:paraId="6372AFDC" w14:textId="77777777" w:rsidTr="008834E2">
        <w:trPr>
          <w:trHeight w:val="285"/>
        </w:trPr>
        <w:tc>
          <w:tcPr>
            <w:tcW w:w="3256" w:type="dxa"/>
            <w:vMerge/>
          </w:tcPr>
          <w:p w14:paraId="281E8EE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75D5D7B" w14:textId="77777777" w:rsidR="006D7EE7" w:rsidRPr="002627BA" w:rsidRDefault="006D7EE7" w:rsidP="002627BA">
            <w:pPr>
              <w:spacing w:line="360" w:lineRule="auto"/>
              <w:jc w:val="center"/>
              <w:rPr>
                <w:sz w:val="24"/>
              </w:rPr>
            </w:pPr>
            <w:r w:rsidRPr="002627BA">
              <w:rPr>
                <w:sz w:val="24"/>
              </w:rPr>
              <w:t>765</w:t>
            </w:r>
          </w:p>
        </w:tc>
        <w:tc>
          <w:tcPr>
            <w:tcW w:w="2835" w:type="dxa"/>
            <w:tcBorders>
              <w:top w:val="nil"/>
              <w:bottom w:val="nil"/>
            </w:tcBorders>
            <w:noWrap/>
            <w:hideMark/>
          </w:tcPr>
          <w:p w14:paraId="13D8138C" w14:textId="77777777" w:rsidR="006D7EE7" w:rsidRPr="002627BA" w:rsidRDefault="006D7EE7" w:rsidP="002627BA">
            <w:pPr>
              <w:spacing w:line="360" w:lineRule="auto"/>
              <w:jc w:val="center"/>
              <w:rPr>
                <w:sz w:val="24"/>
              </w:rPr>
            </w:pPr>
            <w:r w:rsidRPr="002627BA">
              <w:rPr>
                <w:sz w:val="24"/>
              </w:rPr>
              <w:t>-4.09975</w:t>
            </w:r>
          </w:p>
        </w:tc>
      </w:tr>
      <w:tr w:rsidR="006D7EE7" w:rsidRPr="002627BA" w14:paraId="7B1FA488" w14:textId="77777777" w:rsidTr="008834E2">
        <w:trPr>
          <w:trHeight w:val="285"/>
        </w:trPr>
        <w:tc>
          <w:tcPr>
            <w:tcW w:w="3256" w:type="dxa"/>
            <w:vMerge/>
          </w:tcPr>
          <w:p w14:paraId="41D1682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994B8B2" w14:textId="77777777" w:rsidR="006D7EE7" w:rsidRPr="002627BA" w:rsidRDefault="006D7EE7" w:rsidP="002627BA">
            <w:pPr>
              <w:spacing w:line="360" w:lineRule="auto"/>
              <w:jc w:val="center"/>
              <w:rPr>
                <w:sz w:val="24"/>
              </w:rPr>
            </w:pPr>
            <w:r w:rsidRPr="002627BA">
              <w:rPr>
                <w:sz w:val="24"/>
              </w:rPr>
              <w:t>786</w:t>
            </w:r>
          </w:p>
        </w:tc>
        <w:tc>
          <w:tcPr>
            <w:tcW w:w="2835" w:type="dxa"/>
            <w:tcBorders>
              <w:top w:val="nil"/>
              <w:bottom w:val="nil"/>
            </w:tcBorders>
            <w:noWrap/>
            <w:hideMark/>
          </w:tcPr>
          <w:p w14:paraId="797E3E0E" w14:textId="77777777" w:rsidR="006D7EE7" w:rsidRPr="002627BA" w:rsidRDefault="006D7EE7" w:rsidP="002627BA">
            <w:pPr>
              <w:spacing w:line="360" w:lineRule="auto"/>
              <w:jc w:val="center"/>
              <w:rPr>
                <w:sz w:val="24"/>
              </w:rPr>
            </w:pPr>
            <w:r w:rsidRPr="002627BA">
              <w:rPr>
                <w:sz w:val="24"/>
              </w:rPr>
              <w:t>-4.76087</w:t>
            </w:r>
          </w:p>
        </w:tc>
      </w:tr>
      <w:tr w:rsidR="006D7EE7" w:rsidRPr="002627BA" w14:paraId="1E09BE0A" w14:textId="77777777" w:rsidTr="008834E2">
        <w:trPr>
          <w:trHeight w:val="285"/>
        </w:trPr>
        <w:tc>
          <w:tcPr>
            <w:tcW w:w="3256" w:type="dxa"/>
            <w:vMerge/>
          </w:tcPr>
          <w:p w14:paraId="07F7E29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BBC1444" w14:textId="77777777" w:rsidR="006D7EE7" w:rsidRPr="002627BA" w:rsidRDefault="006D7EE7" w:rsidP="002627BA">
            <w:pPr>
              <w:spacing w:line="360" w:lineRule="auto"/>
              <w:jc w:val="center"/>
              <w:rPr>
                <w:sz w:val="24"/>
              </w:rPr>
            </w:pPr>
            <w:r w:rsidRPr="002627BA">
              <w:rPr>
                <w:sz w:val="24"/>
              </w:rPr>
              <w:t>824</w:t>
            </w:r>
          </w:p>
        </w:tc>
        <w:tc>
          <w:tcPr>
            <w:tcW w:w="2835" w:type="dxa"/>
            <w:tcBorders>
              <w:top w:val="nil"/>
              <w:bottom w:val="nil"/>
            </w:tcBorders>
            <w:noWrap/>
            <w:hideMark/>
          </w:tcPr>
          <w:p w14:paraId="09626001" w14:textId="77777777" w:rsidR="006D7EE7" w:rsidRPr="002627BA" w:rsidRDefault="006D7EE7" w:rsidP="002627BA">
            <w:pPr>
              <w:spacing w:line="360" w:lineRule="auto"/>
              <w:jc w:val="center"/>
              <w:rPr>
                <w:sz w:val="24"/>
              </w:rPr>
            </w:pPr>
            <w:r w:rsidRPr="002627BA">
              <w:rPr>
                <w:sz w:val="24"/>
              </w:rPr>
              <w:t>-4.99507</w:t>
            </w:r>
          </w:p>
        </w:tc>
      </w:tr>
      <w:tr w:rsidR="006D7EE7" w:rsidRPr="002627BA" w14:paraId="519C84C2" w14:textId="77777777" w:rsidTr="008834E2">
        <w:trPr>
          <w:trHeight w:val="285"/>
        </w:trPr>
        <w:tc>
          <w:tcPr>
            <w:tcW w:w="3256" w:type="dxa"/>
            <w:vMerge/>
          </w:tcPr>
          <w:p w14:paraId="76CC378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37B5B90" w14:textId="77777777" w:rsidR="006D7EE7" w:rsidRPr="002627BA" w:rsidRDefault="006D7EE7" w:rsidP="002627BA">
            <w:pPr>
              <w:spacing w:line="360" w:lineRule="auto"/>
              <w:jc w:val="center"/>
              <w:rPr>
                <w:sz w:val="24"/>
              </w:rPr>
            </w:pPr>
            <w:r w:rsidRPr="002627BA">
              <w:rPr>
                <w:sz w:val="24"/>
              </w:rPr>
              <w:t>824</w:t>
            </w:r>
          </w:p>
        </w:tc>
        <w:tc>
          <w:tcPr>
            <w:tcW w:w="2835" w:type="dxa"/>
            <w:tcBorders>
              <w:top w:val="nil"/>
              <w:bottom w:val="nil"/>
            </w:tcBorders>
            <w:noWrap/>
            <w:hideMark/>
          </w:tcPr>
          <w:p w14:paraId="7E74603A" w14:textId="77777777" w:rsidR="006D7EE7" w:rsidRPr="002627BA" w:rsidRDefault="006D7EE7" w:rsidP="002627BA">
            <w:pPr>
              <w:spacing w:line="360" w:lineRule="auto"/>
              <w:jc w:val="center"/>
              <w:rPr>
                <w:sz w:val="24"/>
              </w:rPr>
            </w:pPr>
            <w:r w:rsidRPr="002627BA">
              <w:rPr>
                <w:sz w:val="24"/>
              </w:rPr>
              <w:t>-4.99507</w:t>
            </w:r>
          </w:p>
        </w:tc>
      </w:tr>
      <w:tr w:rsidR="006D7EE7" w:rsidRPr="002627BA" w14:paraId="487353F7" w14:textId="77777777" w:rsidTr="008834E2">
        <w:trPr>
          <w:trHeight w:val="285"/>
        </w:trPr>
        <w:tc>
          <w:tcPr>
            <w:tcW w:w="3256" w:type="dxa"/>
            <w:vMerge/>
          </w:tcPr>
          <w:p w14:paraId="7C9DF1B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24E3718" w14:textId="77777777" w:rsidR="006D7EE7" w:rsidRPr="002627BA" w:rsidRDefault="006D7EE7" w:rsidP="002627BA">
            <w:pPr>
              <w:spacing w:line="360" w:lineRule="auto"/>
              <w:jc w:val="center"/>
              <w:rPr>
                <w:sz w:val="24"/>
              </w:rPr>
            </w:pPr>
            <w:r w:rsidRPr="002627BA">
              <w:rPr>
                <w:sz w:val="24"/>
              </w:rPr>
              <w:t>842.5</w:t>
            </w:r>
          </w:p>
        </w:tc>
        <w:tc>
          <w:tcPr>
            <w:tcW w:w="2835" w:type="dxa"/>
            <w:tcBorders>
              <w:top w:val="nil"/>
              <w:bottom w:val="nil"/>
            </w:tcBorders>
            <w:noWrap/>
            <w:hideMark/>
          </w:tcPr>
          <w:p w14:paraId="1DA47042" w14:textId="77777777" w:rsidR="006D7EE7" w:rsidRPr="002627BA" w:rsidRDefault="006D7EE7" w:rsidP="002627BA">
            <w:pPr>
              <w:spacing w:line="360" w:lineRule="auto"/>
              <w:jc w:val="center"/>
              <w:rPr>
                <w:sz w:val="24"/>
              </w:rPr>
            </w:pPr>
            <w:r w:rsidRPr="002627BA">
              <w:rPr>
                <w:sz w:val="24"/>
              </w:rPr>
              <w:t>-4.27308</w:t>
            </w:r>
          </w:p>
        </w:tc>
      </w:tr>
      <w:tr w:rsidR="006D7EE7" w:rsidRPr="002627BA" w14:paraId="039DCF07" w14:textId="77777777" w:rsidTr="008834E2">
        <w:trPr>
          <w:trHeight w:val="285"/>
        </w:trPr>
        <w:tc>
          <w:tcPr>
            <w:tcW w:w="3256" w:type="dxa"/>
            <w:vMerge/>
          </w:tcPr>
          <w:p w14:paraId="0B69093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7935EB1" w14:textId="77777777" w:rsidR="006D7EE7" w:rsidRPr="002627BA" w:rsidRDefault="006D7EE7" w:rsidP="002627BA">
            <w:pPr>
              <w:spacing w:line="360" w:lineRule="auto"/>
              <w:jc w:val="center"/>
              <w:rPr>
                <w:sz w:val="24"/>
              </w:rPr>
            </w:pPr>
            <w:r w:rsidRPr="002627BA">
              <w:rPr>
                <w:sz w:val="24"/>
              </w:rPr>
              <w:t>847.5</w:t>
            </w:r>
          </w:p>
        </w:tc>
        <w:tc>
          <w:tcPr>
            <w:tcW w:w="2835" w:type="dxa"/>
            <w:tcBorders>
              <w:top w:val="nil"/>
              <w:bottom w:val="nil"/>
            </w:tcBorders>
            <w:noWrap/>
            <w:hideMark/>
          </w:tcPr>
          <w:p w14:paraId="4BA492BA" w14:textId="77777777" w:rsidR="006D7EE7" w:rsidRPr="002627BA" w:rsidRDefault="006D7EE7" w:rsidP="002627BA">
            <w:pPr>
              <w:spacing w:line="360" w:lineRule="auto"/>
              <w:jc w:val="center"/>
              <w:rPr>
                <w:sz w:val="24"/>
              </w:rPr>
            </w:pPr>
            <w:r w:rsidRPr="002627BA">
              <w:rPr>
                <w:sz w:val="24"/>
              </w:rPr>
              <w:t>-4.29295</w:t>
            </w:r>
          </w:p>
        </w:tc>
      </w:tr>
      <w:tr w:rsidR="006D7EE7" w:rsidRPr="002627BA" w14:paraId="0AC27C9E" w14:textId="77777777" w:rsidTr="008834E2">
        <w:trPr>
          <w:trHeight w:val="285"/>
        </w:trPr>
        <w:tc>
          <w:tcPr>
            <w:tcW w:w="3256" w:type="dxa"/>
            <w:vMerge/>
          </w:tcPr>
          <w:p w14:paraId="581BF0C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2F09C5E" w14:textId="77777777" w:rsidR="006D7EE7" w:rsidRPr="002627BA" w:rsidRDefault="006D7EE7" w:rsidP="002627BA">
            <w:pPr>
              <w:spacing w:line="360" w:lineRule="auto"/>
              <w:jc w:val="center"/>
              <w:rPr>
                <w:sz w:val="24"/>
              </w:rPr>
            </w:pPr>
            <w:r w:rsidRPr="002627BA">
              <w:rPr>
                <w:sz w:val="24"/>
              </w:rPr>
              <w:t>852.5</w:t>
            </w:r>
          </w:p>
        </w:tc>
        <w:tc>
          <w:tcPr>
            <w:tcW w:w="2835" w:type="dxa"/>
            <w:tcBorders>
              <w:top w:val="nil"/>
              <w:bottom w:val="nil"/>
            </w:tcBorders>
            <w:noWrap/>
            <w:hideMark/>
          </w:tcPr>
          <w:p w14:paraId="23ABA415" w14:textId="77777777" w:rsidR="006D7EE7" w:rsidRPr="002627BA" w:rsidRDefault="006D7EE7" w:rsidP="002627BA">
            <w:pPr>
              <w:spacing w:line="360" w:lineRule="auto"/>
              <w:jc w:val="center"/>
              <w:rPr>
                <w:sz w:val="24"/>
              </w:rPr>
            </w:pPr>
            <w:r w:rsidRPr="002627BA">
              <w:rPr>
                <w:sz w:val="24"/>
              </w:rPr>
              <w:t>-4.2107</w:t>
            </w:r>
          </w:p>
        </w:tc>
      </w:tr>
      <w:tr w:rsidR="006D7EE7" w:rsidRPr="002627BA" w14:paraId="37E36433" w14:textId="77777777" w:rsidTr="008834E2">
        <w:trPr>
          <w:trHeight w:val="285"/>
        </w:trPr>
        <w:tc>
          <w:tcPr>
            <w:tcW w:w="3256" w:type="dxa"/>
            <w:vMerge/>
          </w:tcPr>
          <w:p w14:paraId="62337BB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C1DC570" w14:textId="77777777" w:rsidR="006D7EE7" w:rsidRPr="002627BA" w:rsidRDefault="006D7EE7" w:rsidP="002627BA">
            <w:pPr>
              <w:spacing w:line="360" w:lineRule="auto"/>
              <w:jc w:val="center"/>
              <w:rPr>
                <w:sz w:val="24"/>
              </w:rPr>
            </w:pPr>
            <w:r w:rsidRPr="002627BA">
              <w:rPr>
                <w:sz w:val="24"/>
              </w:rPr>
              <w:t>857.5</w:t>
            </w:r>
          </w:p>
        </w:tc>
        <w:tc>
          <w:tcPr>
            <w:tcW w:w="2835" w:type="dxa"/>
            <w:tcBorders>
              <w:top w:val="nil"/>
              <w:bottom w:val="nil"/>
            </w:tcBorders>
            <w:noWrap/>
            <w:hideMark/>
          </w:tcPr>
          <w:p w14:paraId="4D2C4F1A" w14:textId="77777777" w:rsidR="006D7EE7" w:rsidRPr="002627BA" w:rsidRDefault="006D7EE7" w:rsidP="002627BA">
            <w:pPr>
              <w:spacing w:line="360" w:lineRule="auto"/>
              <w:jc w:val="center"/>
              <w:rPr>
                <w:sz w:val="24"/>
              </w:rPr>
            </w:pPr>
            <w:r w:rsidRPr="002627BA">
              <w:rPr>
                <w:sz w:val="24"/>
              </w:rPr>
              <w:t>-4.02155</w:t>
            </w:r>
          </w:p>
        </w:tc>
      </w:tr>
      <w:tr w:rsidR="006D7EE7" w:rsidRPr="002627BA" w14:paraId="2B81D1ED" w14:textId="77777777" w:rsidTr="008834E2">
        <w:trPr>
          <w:trHeight w:val="285"/>
        </w:trPr>
        <w:tc>
          <w:tcPr>
            <w:tcW w:w="3256" w:type="dxa"/>
            <w:vMerge/>
          </w:tcPr>
          <w:p w14:paraId="2987C48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88A69BF" w14:textId="77777777" w:rsidR="006D7EE7" w:rsidRPr="002627BA" w:rsidRDefault="006D7EE7" w:rsidP="002627BA">
            <w:pPr>
              <w:spacing w:line="360" w:lineRule="auto"/>
              <w:jc w:val="center"/>
              <w:rPr>
                <w:sz w:val="24"/>
              </w:rPr>
            </w:pPr>
            <w:r w:rsidRPr="002627BA">
              <w:rPr>
                <w:sz w:val="24"/>
              </w:rPr>
              <w:t>862.5</w:t>
            </w:r>
          </w:p>
        </w:tc>
        <w:tc>
          <w:tcPr>
            <w:tcW w:w="2835" w:type="dxa"/>
            <w:tcBorders>
              <w:top w:val="nil"/>
              <w:bottom w:val="nil"/>
            </w:tcBorders>
            <w:noWrap/>
            <w:hideMark/>
          </w:tcPr>
          <w:p w14:paraId="510798E8" w14:textId="77777777" w:rsidR="006D7EE7" w:rsidRPr="002627BA" w:rsidRDefault="006D7EE7" w:rsidP="002627BA">
            <w:pPr>
              <w:spacing w:line="360" w:lineRule="auto"/>
              <w:jc w:val="center"/>
              <w:rPr>
                <w:sz w:val="24"/>
              </w:rPr>
            </w:pPr>
            <w:r w:rsidRPr="002627BA">
              <w:rPr>
                <w:sz w:val="24"/>
              </w:rPr>
              <w:t>-4.11624</w:t>
            </w:r>
          </w:p>
        </w:tc>
      </w:tr>
      <w:tr w:rsidR="006D7EE7" w:rsidRPr="002627BA" w14:paraId="2AAB7A58" w14:textId="77777777" w:rsidTr="008834E2">
        <w:trPr>
          <w:trHeight w:val="285"/>
        </w:trPr>
        <w:tc>
          <w:tcPr>
            <w:tcW w:w="3256" w:type="dxa"/>
            <w:vMerge/>
          </w:tcPr>
          <w:p w14:paraId="2E5F3C2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6946457" w14:textId="77777777" w:rsidR="006D7EE7" w:rsidRPr="002627BA" w:rsidRDefault="006D7EE7" w:rsidP="002627BA">
            <w:pPr>
              <w:spacing w:line="360" w:lineRule="auto"/>
              <w:jc w:val="center"/>
              <w:rPr>
                <w:sz w:val="24"/>
              </w:rPr>
            </w:pPr>
            <w:r w:rsidRPr="002627BA">
              <w:rPr>
                <w:sz w:val="24"/>
              </w:rPr>
              <w:t>867.5</w:t>
            </w:r>
          </w:p>
        </w:tc>
        <w:tc>
          <w:tcPr>
            <w:tcW w:w="2835" w:type="dxa"/>
            <w:tcBorders>
              <w:top w:val="nil"/>
              <w:bottom w:val="nil"/>
            </w:tcBorders>
            <w:noWrap/>
            <w:hideMark/>
          </w:tcPr>
          <w:p w14:paraId="55DA16DA" w14:textId="77777777" w:rsidR="006D7EE7" w:rsidRPr="002627BA" w:rsidRDefault="006D7EE7" w:rsidP="002627BA">
            <w:pPr>
              <w:spacing w:line="360" w:lineRule="auto"/>
              <w:jc w:val="center"/>
              <w:rPr>
                <w:sz w:val="24"/>
              </w:rPr>
            </w:pPr>
            <w:r w:rsidRPr="002627BA">
              <w:rPr>
                <w:sz w:val="24"/>
              </w:rPr>
              <w:t>-4.05229</w:t>
            </w:r>
          </w:p>
        </w:tc>
      </w:tr>
      <w:tr w:rsidR="006D7EE7" w:rsidRPr="002627BA" w14:paraId="34D1513E" w14:textId="77777777" w:rsidTr="008834E2">
        <w:trPr>
          <w:trHeight w:val="285"/>
        </w:trPr>
        <w:tc>
          <w:tcPr>
            <w:tcW w:w="3256" w:type="dxa"/>
            <w:vMerge/>
          </w:tcPr>
          <w:p w14:paraId="0F8150F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F0B189F" w14:textId="77777777" w:rsidR="006D7EE7" w:rsidRPr="002627BA" w:rsidRDefault="006D7EE7" w:rsidP="002627BA">
            <w:pPr>
              <w:spacing w:line="360" w:lineRule="auto"/>
              <w:jc w:val="center"/>
              <w:rPr>
                <w:sz w:val="24"/>
              </w:rPr>
            </w:pPr>
            <w:r w:rsidRPr="002627BA">
              <w:rPr>
                <w:sz w:val="24"/>
              </w:rPr>
              <w:t>872.5</w:t>
            </w:r>
          </w:p>
        </w:tc>
        <w:tc>
          <w:tcPr>
            <w:tcW w:w="2835" w:type="dxa"/>
            <w:tcBorders>
              <w:top w:val="nil"/>
              <w:bottom w:val="nil"/>
            </w:tcBorders>
            <w:noWrap/>
            <w:hideMark/>
          </w:tcPr>
          <w:p w14:paraId="17BC7B42" w14:textId="77777777" w:rsidR="006D7EE7" w:rsidRPr="002627BA" w:rsidRDefault="006D7EE7" w:rsidP="002627BA">
            <w:pPr>
              <w:spacing w:line="360" w:lineRule="auto"/>
              <w:jc w:val="center"/>
              <w:rPr>
                <w:sz w:val="24"/>
              </w:rPr>
            </w:pPr>
            <w:r w:rsidRPr="002627BA">
              <w:rPr>
                <w:sz w:val="24"/>
              </w:rPr>
              <w:t>-4.10531</w:t>
            </w:r>
          </w:p>
        </w:tc>
      </w:tr>
      <w:tr w:rsidR="006D7EE7" w:rsidRPr="002627BA" w14:paraId="1580A48A" w14:textId="77777777" w:rsidTr="008834E2">
        <w:trPr>
          <w:trHeight w:val="285"/>
        </w:trPr>
        <w:tc>
          <w:tcPr>
            <w:tcW w:w="3256" w:type="dxa"/>
            <w:vMerge/>
          </w:tcPr>
          <w:p w14:paraId="5D268F3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B501236" w14:textId="77777777" w:rsidR="006D7EE7" w:rsidRPr="002627BA" w:rsidRDefault="006D7EE7" w:rsidP="002627BA">
            <w:pPr>
              <w:spacing w:line="360" w:lineRule="auto"/>
              <w:jc w:val="center"/>
              <w:rPr>
                <w:sz w:val="24"/>
              </w:rPr>
            </w:pPr>
            <w:r w:rsidRPr="002627BA">
              <w:rPr>
                <w:sz w:val="24"/>
              </w:rPr>
              <w:t>877.5</w:t>
            </w:r>
          </w:p>
        </w:tc>
        <w:tc>
          <w:tcPr>
            <w:tcW w:w="2835" w:type="dxa"/>
            <w:tcBorders>
              <w:top w:val="nil"/>
              <w:bottom w:val="nil"/>
            </w:tcBorders>
            <w:noWrap/>
            <w:hideMark/>
          </w:tcPr>
          <w:p w14:paraId="39D75911" w14:textId="77777777" w:rsidR="006D7EE7" w:rsidRPr="002627BA" w:rsidRDefault="006D7EE7" w:rsidP="002627BA">
            <w:pPr>
              <w:spacing w:line="360" w:lineRule="auto"/>
              <w:jc w:val="center"/>
              <w:rPr>
                <w:sz w:val="24"/>
              </w:rPr>
            </w:pPr>
            <w:r w:rsidRPr="002627BA">
              <w:rPr>
                <w:sz w:val="24"/>
              </w:rPr>
              <w:t>-4.08195</w:t>
            </w:r>
          </w:p>
        </w:tc>
      </w:tr>
      <w:tr w:rsidR="006D7EE7" w:rsidRPr="002627BA" w14:paraId="77AF4D44" w14:textId="77777777" w:rsidTr="008834E2">
        <w:trPr>
          <w:trHeight w:val="285"/>
        </w:trPr>
        <w:tc>
          <w:tcPr>
            <w:tcW w:w="3256" w:type="dxa"/>
            <w:vMerge/>
          </w:tcPr>
          <w:p w14:paraId="033500E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3713FD1" w14:textId="77777777" w:rsidR="006D7EE7" w:rsidRPr="002627BA" w:rsidRDefault="006D7EE7" w:rsidP="002627BA">
            <w:pPr>
              <w:spacing w:line="360" w:lineRule="auto"/>
              <w:jc w:val="center"/>
              <w:rPr>
                <w:sz w:val="24"/>
              </w:rPr>
            </w:pPr>
            <w:r w:rsidRPr="002627BA">
              <w:rPr>
                <w:sz w:val="24"/>
              </w:rPr>
              <w:t>882.5</w:t>
            </w:r>
          </w:p>
        </w:tc>
        <w:tc>
          <w:tcPr>
            <w:tcW w:w="2835" w:type="dxa"/>
            <w:tcBorders>
              <w:top w:val="nil"/>
              <w:bottom w:val="nil"/>
            </w:tcBorders>
            <w:noWrap/>
            <w:hideMark/>
          </w:tcPr>
          <w:p w14:paraId="4AAA05DA" w14:textId="77777777" w:rsidR="006D7EE7" w:rsidRPr="002627BA" w:rsidRDefault="006D7EE7" w:rsidP="002627BA">
            <w:pPr>
              <w:spacing w:line="360" w:lineRule="auto"/>
              <w:jc w:val="center"/>
              <w:rPr>
                <w:sz w:val="24"/>
              </w:rPr>
            </w:pPr>
            <w:r w:rsidRPr="002627BA">
              <w:rPr>
                <w:sz w:val="24"/>
              </w:rPr>
              <w:t>-4.47368</w:t>
            </w:r>
          </w:p>
        </w:tc>
      </w:tr>
      <w:tr w:rsidR="006D7EE7" w:rsidRPr="002627BA" w14:paraId="667B26C3" w14:textId="77777777" w:rsidTr="008834E2">
        <w:trPr>
          <w:trHeight w:val="285"/>
        </w:trPr>
        <w:tc>
          <w:tcPr>
            <w:tcW w:w="3256" w:type="dxa"/>
            <w:vMerge/>
          </w:tcPr>
          <w:p w14:paraId="1B34181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88C59CF" w14:textId="77777777" w:rsidR="006D7EE7" w:rsidRPr="002627BA" w:rsidRDefault="006D7EE7" w:rsidP="002627BA">
            <w:pPr>
              <w:spacing w:line="360" w:lineRule="auto"/>
              <w:jc w:val="center"/>
              <w:rPr>
                <w:sz w:val="24"/>
              </w:rPr>
            </w:pPr>
            <w:r w:rsidRPr="002627BA">
              <w:rPr>
                <w:sz w:val="24"/>
              </w:rPr>
              <w:t>887.5</w:t>
            </w:r>
          </w:p>
        </w:tc>
        <w:tc>
          <w:tcPr>
            <w:tcW w:w="2835" w:type="dxa"/>
            <w:tcBorders>
              <w:top w:val="nil"/>
              <w:bottom w:val="nil"/>
            </w:tcBorders>
            <w:noWrap/>
            <w:hideMark/>
          </w:tcPr>
          <w:p w14:paraId="7B5E29EB" w14:textId="77777777" w:rsidR="006D7EE7" w:rsidRPr="002627BA" w:rsidRDefault="006D7EE7" w:rsidP="002627BA">
            <w:pPr>
              <w:spacing w:line="360" w:lineRule="auto"/>
              <w:jc w:val="center"/>
              <w:rPr>
                <w:sz w:val="24"/>
              </w:rPr>
            </w:pPr>
            <w:r w:rsidRPr="002627BA">
              <w:rPr>
                <w:sz w:val="24"/>
              </w:rPr>
              <w:t>-4.03461</w:t>
            </w:r>
          </w:p>
        </w:tc>
      </w:tr>
      <w:tr w:rsidR="006D7EE7" w:rsidRPr="002627BA" w14:paraId="7FF4822B" w14:textId="77777777" w:rsidTr="008834E2">
        <w:trPr>
          <w:trHeight w:val="285"/>
        </w:trPr>
        <w:tc>
          <w:tcPr>
            <w:tcW w:w="3256" w:type="dxa"/>
            <w:vMerge/>
          </w:tcPr>
          <w:p w14:paraId="1D8AF39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6AEA44A" w14:textId="77777777" w:rsidR="006D7EE7" w:rsidRPr="002627BA" w:rsidRDefault="006D7EE7" w:rsidP="002627BA">
            <w:pPr>
              <w:spacing w:line="360" w:lineRule="auto"/>
              <w:jc w:val="center"/>
              <w:rPr>
                <w:sz w:val="24"/>
              </w:rPr>
            </w:pPr>
            <w:r w:rsidRPr="002627BA">
              <w:rPr>
                <w:sz w:val="24"/>
              </w:rPr>
              <w:t>892.5</w:t>
            </w:r>
          </w:p>
        </w:tc>
        <w:tc>
          <w:tcPr>
            <w:tcW w:w="2835" w:type="dxa"/>
            <w:tcBorders>
              <w:top w:val="nil"/>
              <w:bottom w:val="nil"/>
            </w:tcBorders>
            <w:noWrap/>
            <w:hideMark/>
          </w:tcPr>
          <w:p w14:paraId="24E1A7F1" w14:textId="77777777" w:rsidR="006D7EE7" w:rsidRPr="002627BA" w:rsidRDefault="006D7EE7" w:rsidP="002627BA">
            <w:pPr>
              <w:spacing w:line="360" w:lineRule="auto"/>
              <w:jc w:val="center"/>
              <w:rPr>
                <w:sz w:val="24"/>
              </w:rPr>
            </w:pPr>
            <w:r w:rsidRPr="002627BA">
              <w:rPr>
                <w:sz w:val="24"/>
              </w:rPr>
              <w:t>-4.37398</w:t>
            </w:r>
          </w:p>
        </w:tc>
      </w:tr>
      <w:tr w:rsidR="006D7EE7" w:rsidRPr="002627BA" w14:paraId="40B95DAC" w14:textId="77777777" w:rsidTr="008834E2">
        <w:trPr>
          <w:trHeight w:val="285"/>
        </w:trPr>
        <w:tc>
          <w:tcPr>
            <w:tcW w:w="3256" w:type="dxa"/>
            <w:vMerge/>
          </w:tcPr>
          <w:p w14:paraId="62329F9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B220467" w14:textId="77777777" w:rsidR="006D7EE7" w:rsidRPr="002627BA" w:rsidRDefault="006D7EE7" w:rsidP="002627BA">
            <w:pPr>
              <w:spacing w:line="360" w:lineRule="auto"/>
              <w:jc w:val="center"/>
              <w:rPr>
                <w:sz w:val="24"/>
              </w:rPr>
            </w:pPr>
            <w:r w:rsidRPr="002627BA">
              <w:rPr>
                <w:sz w:val="24"/>
              </w:rPr>
              <w:t>897.5</w:t>
            </w:r>
          </w:p>
        </w:tc>
        <w:tc>
          <w:tcPr>
            <w:tcW w:w="2835" w:type="dxa"/>
            <w:tcBorders>
              <w:top w:val="nil"/>
              <w:bottom w:val="nil"/>
            </w:tcBorders>
            <w:noWrap/>
            <w:hideMark/>
          </w:tcPr>
          <w:p w14:paraId="730FD05C" w14:textId="77777777" w:rsidR="006D7EE7" w:rsidRPr="002627BA" w:rsidRDefault="006D7EE7" w:rsidP="002627BA">
            <w:pPr>
              <w:spacing w:line="360" w:lineRule="auto"/>
              <w:jc w:val="center"/>
              <w:rPr>
                <w:sz w:val="24"/>
              </w:rPr>
            </w:pPr>
            <w:r w:rsidRPr="002627BA">
              <w:rPr>
                <w:sz w:val="24"/>
              </w:rPr>
              <w:t>-4.40634</w:t>
            </w:r>
          </w:p>
        </w:tc>
      </w:tr>
      <w:tr w:rsidR="006D7EE7" w:rsidRPr="002627BA" w14:paraId="77EF9873" w14:textId="77777777" w:rsidTr="008834E2">
        <w:trPr>
          <w:trHeight w:val="285"/>
        </w:trPr>
        <w:tc>
          <w:tcPr>
            <w:tcW w:w="3256" w:type="dxa"/>
            <w:vMerge/>
          </w:tcPr>
          <w:p w14:paraId="224B59E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FC44177" w14:textId="77777777" w:rsidR="006D7EE7" w:rsidRPr="002627BA" w:rsidRDefault="006D7EE7" w:rsidP="002627BA">
            <w:pPr>
              <w:spacing w:line="360" w:lineRule="auto"/>
              <w:jc w:val="center"/>
              <w:rPr>
                <w:sz w:val="24"/>
              </w:rPr>
            </w:pPr>
            <w:r w:rsidRPr="002627BA">
              <w:rPr>
                <w:sz w:val="24"/>
              </w:rPr>
              <w:t>902.5</w:t>
            </w:r>
          </w:p>
        </w:tc>
        <w:tc>
          <w:tcPr>
            <w:tcW w:w="2835" w:type="dxa"/>
            <w:tcBorders>
              <w:top w:val="nil"/>
              <w:bottom w:val="nil"/>
            </w:tcBorders>
            <w:noWrap/>
            <w:hideMark/>
          </w:tcPr>
          <w:p w14:paraId="67105090" w14:textId="77777777" w:rsidR="006D7EE7" w:rsidRPr="002627BA" w:rsidRDefault="006D7EE7" w:rsidP="002627BA">
            <w:pPr>
              <w:spacing w:line="360" w:lineRule="auto"/>
              <w:jc w:val="center"/>
              <w:rPr>
                <w:sz w:val="24"/>
              </w:rPr>
            </w:pPr>
            <w:r w:rsidRPr="002627BA">
              <w:rPr>
                <w:sz w:val="24"/>
              </w:rPr>
              <w:t>-4.36298</w:t>
            </w:r>
          </w:p>
        </w:tc>
      </w:tr>
      <w:tr w:rsidR="006D7EE7" w:rsidRPr="002627BA" w14:paraId="6BC9B1F2" w14:textId="77777777" w:rsidTr="008834E2">
        <w:trPr>
          <w:trHeight w:val="285"/>
        </w:trPr>
        <w:tc>
          <w:tcPr>
            <w:tcW w:w="3256" w:type="dxa"/>
            <w:vMerge/>
          </w:tcPr>
          <w:p w14:paraId="3DB86272" w14:textId="77777777" w:rsidR="006D7EE7" w:rsidRPr="002627BA" w:rsidRDefault="006D7EE7" w:rsidP="002627BA">
            <w:pPr>
              <w:spacing w:line="360" w:lineRule="auto"/>
              <w:jc w:val="center"/>
              <w:rPr>
                <w:sz w:val="24"/>
              </w:rPr>
            </w:pPr>
          </w:p>
        </w:tc>
        <w:tc>
          <w:tcPr>
            <w:tcW w:w="1842" w:type="dxa"/>
            <w:tcBorders>
              <w:top w:val="nil"/>
              <w:bottom w:val="single" w:sz="4" w:space="0" w:color="auto"/>
            </w:tcBorders>
            <w:noWrap/>
            <w:hideMark/>
          </w:tcPr>
          <w:p w14:paraId="65A59431" w14:textId="77777777" w:rsidR="006D7EE7" w:rsidRPr="002627BA" w:rsidRDefault="006D7EE7" w:rsidP="002627BA">
            <w:pPr>
              <w:spacing w:line="360" w:lineRule="auto"/>
              <w:jc w:val="center"/>
              <w:rPr>
                <w:sz w:val="24"/>
              </w:rPr>
            </w:pPr>
            <w:r w:rsidRPr="002627BA">
              <w:rPr>
                <w:sz w:val="24"/>
              </w:rPr>
              <w:t>907.5</w:t>
            </w:r>
          </w:p>
        </w:tc>
        <w:tc>
          <w:tcPr>
            <w:tcW w:w="2835" w:type="dxa"/>
            <w:tcBorders>
              <w:top w:val="nil"/>
              <w:bottom w:val="single" w:sz="4" w:space="0" w:color="auto"/>
            </w:tcBorders>
            <w:noWrap/>
            <w:hideMark/>
          </w:tcPr>
          <w:p w14:paraId="1C330168" w14:textId="77777777" w:rsidR="006D7EE7" w:rsidRPr="002627BA" w:rsidRDefault="006D7EE7" w:rsidP="002627BA">
            <w:pPr>
              <w:spacing w:line="360" w:lineRule="auto"/>
              <w:jc w:val="center"/>
              <w:rPr>
                <w:sz w:val="24"/>
              </w:rPr>
            </w:pPr>
            <w:r w:rsidRPr="002627BA">
              <w:rPr>
                <w:sz w:val="24"/>
              </w:rPr>
              <w:t>-4.33158</w:t>
            </w:r>
          </w:p>
        </w:tc>
      </w:tr>
      <w:tr w:rsidR="006D7EE7" w:rsidRPr="002627BA" w14:paraId="0FCAAB87" w14:textId="77777777" w:rsidTr="008834E2">
        <w:trPr>
          <w:trHeight w:val="285"/>
        </w:trPr>
        <w:tc>
          <w:tcPr>
            <w:tcW w:w="3256" w:type="dxa"/>
            <w:vMerge w:val="restart"/>
          </w:tcPr>
          <w:p w14:paraId="33BC6F7A" w14:textId="77777777" w:rsidR="006D7EE7" w:rsidRPr="002627BA" w:rsidRDefault="006D7EE7" w:rsidP="002627BA">
            <w:pPr>
              <w:spacing w:line="360" w:lineRule="auto"/>
              <w:jc w:val="center"/>
              <w:rPr>
                <w:sz w:val="24"/>
              </w:rPr>
            </w:pPr>
            <w:r w:rsidRPr="002627BA">
              <w:rPr>
                <w:sz w:val="24"/>
              </w:rPr>
              <w:t>SZK27</w:t>
            </w:r>
          </w:p>
          <w:p w14:paraId="5F0D57C9" w14:textId="77777777" w:rsidR="006D7EE7" w:rsidRPr="002627BA" w:rsidRDefault="006D7EE7" w:rsidP="002627BA">
            <w:pPr>
              <w:spacing w:line="360" w:lineRule="auto"/>
              <w:jc w:val="center"/>
              <w:rPr>
                <w:sz w:val="24"/>
              </w:rPr>
            </w:pPr>
            <w:r w:rsidRPr="002627BA">
              <w:rPr>
                <w:sz w:val="24"/>
              </w:rPr>
              <w:t>Burial depth is 162m</w:t>
            </w:r>
          </w:p>
          <w:p w14:paraId="1DEDAA44" w14:textId="77777777" w:rsidR="006D7EE7" w:rsidRPr="002627BA" w:rsidRDefault="006D7EE7" w:rsidP="002627BA">
            <w:pPr>
              <w:spacing w:line="360" w:lineRule="auto"/>
              <w:jc w:val="center"/>
              <w:rPr>
                <w:sz w:val="24"/>
              </w:rPr>
            </w:pPr>
            <w:r w:rsidRPr="002627BA">
              <w:rPr>
                <w:sz w:val="24"/>
              </w:rPr>
              <w:t xml:space="preserve">Main lithology </w:t>
            </w:r>
            <w:proofErr w:type="gramStart"/>
            <w:r w:rsidRPr="002627BA">
              <w:rPr>
                <w:sz w:val="24"/>
              </w:rPr>
              <w:t>are</w:t>
            </w:r>
            <w:proofErr w:type="gramEnd"/>
            <w:r w:rsidRPr="002627BA">
              <w:rPr>
                <w:sz w:val="24"/>
              </w:rPr>
              <w:t xml:space="preserve"> sandstone, argillaceous siltstone, mudstone/ without fault crossing</w:t>
            </w:r>
          </w:p>
        </w:tc>
        <w:tc>
          <w:tcPr>
            <w:tcW w:w="1842" w:type="dxa"/>
            <w:tcBorders>
              <w:bottom w:val="nil"/>
            </w:tcBorders>
            <w:noWrap/>
            <w:hideMark/>
          </w:tcPr>
          <w:p w14:paraId="41A9A9ED" w14:textId="77777777" w:rsidR="006D7EE7" w:rsidRPr="002627BA" w:rsidRDefault="006D7EE7" w:rsidP="002627BA">
            <w:pPr>
              <w:spacing w:line="360" w:lineRule="auto"/>
              <w:jc w:val="center"/>
              <w:rPr>
                <w:sz w:val="24"/>
              </w:rPr>
            </w:pPr>
            <w:r w:rsidRPr="002627BA">
              <w:rPr>
                <w:sz w:val="24"/>
              </w:rPr>
              <w:t>44.5</w:t>
            </w:r>
          </w:p>
        </w:tc>
        <w:tc>
          <w:tcPr>
            <w:tcW w:w="2835" w:type="dxa"/>
            <w:tcBorders>
              <w:bottom w:val="nil"/>
            </w:tcBorders>
            <w:noWrap/>
            <w:hideMark/>
          </w:tcPr>
          <w:p w14:paraId="24E8BDEB" w14:textId="77777777" w:rsidR="006D7EE7" w:rsidRPr="002627BA" w:rsidRDefault="006D7EE7" w:rsidP="002627BA">
            <w:pPr>
              <w:spacing w:line="360" w:lineRule="auto"/>
              <w:jc w:val="center"/>
              <w:rPr>
                <w:sz w:val="24"/>
              </w:rPr>
            </w:pPr>
            <w:r w:rsidRPr="002627BA">
              <w:rPr>
                <w:sz w:val="24"/>
              </w:rPr>
              <w:t>-4.40556</w:t>
            </w:r>
          </w:p>
        </w:tc>
      </w:tr>
      <w:tr w:rsidR="006D7EE7" w:rsidRPr="002627BA" w14:paraId="74600A67" w14:textId="77777777" w:rsidTr="008834E2">
        <w:trPr>
          <w:trHeight w:val="285"/>
        </w:trPr>
        <w:tc>
          <w:tcPr>
            <w:tcW w:w="3256" w:type="dxa"/>
            <w:vMerge/>
          </w:tcPr>
          <w:p w14:paraId="6D2314A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5DB8CB3" w14:textId="77777777" w:rsidR="006D7EE7" w:rsidRPr="002627BA" w:rsidRDefault="006D7EE7" w:rsidP="002627BA">
            <w:pPr>
              <w:spacing w:line="360" w:lineRule="auto"/>
              <w:jc w:val="center"/>
              <w:rPr>
                <w:sz w:val="24"/>
              </w:rPr>
            </w:pPr>
            <w:r w:rsidRPr="002627BA">
              <w:rPr>
                <w:sz w:val="24"/>
              </w:rPr>
              <w:t>50</w:t>
            </w:r>
          </w:p>
        </w:tc>
        <w:tc>
          <w:tcPr>
            <w:tcW w:w="2835" w:type="dxa"/>
            <w:tcBorders>
              <w:top w:val="nil"/>
              <w:bottom w:val="nil"/>
            </w:tcBorders>
            <w:noWrap/>
            <w:hideMark/>
          </w:tcPr>
          <w:p w14:paraId="02B1A6FE" w14:textId="77777777" w:rsidR="006D7EE7" w:rsidRPr="002627BA" w:rsidRDefault="006D7EE7" w:rsidP="002627BA">
            <w:pPr>
              <w:spacing w:line="360" w:lineRule="auto"/>
              <w:jc w:val="center"/>
              <w:rPr>
                <w:sz w:val="24"/>
              </w:rPr>
            </w:pPr>
            <w:r w:rsidRPr="002627BA">
              <w:rPr>
                <w:sz w:val="24"/>
              </w:rPr>
              <w:t>-4.29669</w:t>
            </w:r>
          </w:p>
        </w:tc>
      </w:tr>
      <w:tr w:rsidR="006D7EE7" w:rsidRPr="002627BA" w14:paraId="050C009D" w14:textId="77777777" w:rsidTr="008834E2">
        <w:trPr>
          <w:trHeight w:val="285"/>
        </w:trPr>
        <w:tc>
          <w:tcPr>
            <w:tcW w:w="3256" w:type="dxa"/>
            <w:vMerge/>
          </w:tcPr>
          <w:p w14:paraId="237C111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9A8CA6A" w14:textId="77777777" w:rsidR="006D7EE7" w:rsidRPr="002627BA" w:rsidRDefault="006D7EE7" w:rsidP="002627BA">
            <w:pPr>
              <w:spacing w:line="360" w:lineRule="auto"/>
              <w:jc w:val="center"/>
              <w:rPr>
                <w:sz w:val="24"/>
              </w:rPr>
            </w:pPr>
            <w:r w:rsidRPr="002627BA">
              <w:rPr>
                <w:sz w:val="24"/>
              </w:rPr>
              <w:t>55.5</w:t>
            </w:r>
          </w:p>
        </w:tc>
        <w:tc>
          <w:tcPr>
            <w:tcW w:w="2835" w:type="dxa"/>
            <w:tcBorders>
              <w:top w:val="nil"/>
              <w:bottom w:val="nil"/>
            </w:tcBorders>
            <w:noWrap/>
            <w:hideMark/>
          </w:tcPr>
          <w:p w14:paraId="0B6A38A6" w14:textId="77777777" w:rsidR="006D7EE7" w:rsidRPr="002627BA" w:rsidRDefault="006D7EE7" w:rsidP="002627BA">
            <w:pPr>
              <w:spacing w:line="360" w:lineRule="auto"/>
              <w:jc w:val="center"/>
              <w:rPr>
                <w:sz w:val="24"/>
              </w:rPr>
            </w:pPr>
            <w:r w:rsidRPr="002627BA">
              <w:rPr>
                <w:sz w:val="24"/>
              </w:rPr>
              <w:t>-4.17105</w:t>
            </w:r>
          </w:p>
        </w:tc>
      </w:tr>
      <w:tr w:rsidR="006D7EE7" w:rsidRPr="002627BA" w14:paraId="5A97258F" w14:textId="77777777" w:rsidTr="008834E2">
        <w:trPr>
          <w:trHeight w:val="285"/>
        </w:trPr>
        <w:tc>
          <w:tcPr>
            <w:tcW w:w="3256" w:type="dxa"/>
            <w:vMerge/>
          </w:tcPr>
          <w:p w14:paraId="3880456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BF25283" w14:textId="77777777" w:rsidR="006D7EE7" w:rsidRPr="002627BA" w:rsidRDefault="006D7EE7" w:rsidP="002627BA">
            <w:pPr>
              <w:spacing w:line="360" w:lineRule="auto"/>
              <w:jc w:val="center"/>
              <w:rPr>
                <w:sz w:val="24"/>
              </w:rPr>
            </w:pPr>
            <w:r w:rsidRPr="002627BA">
              <w:rPr>
                <w:sz w:val="24"/>
              </w:rPr>
              <w:t>60.5</w:t>
            </w:r>
          </w:p>
        </w:tc>
        <w:tc>
          <w:tcPr>
            <w:tcW w:w="2835" w:type="dxa"/>
            <w:tcBorders>
              <w:top w:val="nil"/>
              <w:bottom w:val="nil"/>
            </w:tcBorders>
            <w:noWrap/>
            <w:hideMark/>
          </w:tcPr>
          <w:p w14:paraId="0A542EE1" w14:textId="77777777" w:rsidR="006D7EE7" w:rsidRPr="002627BA" w:rsidRDefault="006D7EE7" w:rsidP="002627BA">
            <w:pPr>
              <w:spacing w:line="360" w:lineRule="auto"/>
              <w:jc w:val="center"/>
              <w:rPr>
                <w:sz w:val="24"/>
              </w:rPr>
            </w:pPr>
            <w:r w:rsidRPr="002627BA">
              <w:rPr>
                <w:sz w:val="24"/>
              </w:rPr>
              <w:t>-4.16102</w:t>
            </w:r>
          </w:p>
        </w:tc>
      </w:tr>
      <w:tr w:rsidR="006D7EE7" w:rsidRPr="002627BA" w14:paraId="4EE738DF" w14:textId="77777777" w:rsidTr="008834E2">
        <w:trPr>
          <w:trHeight w:val="285"/>
        </w:trPr>
        <w:tc>
          <w:tcPr>
            <w:tcW w:w="3256" w:type="dxa"/>
            <w:vMerge/>
          </w:tcPr>
          <w:p w14:paraId="7388C52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10039B7" w14:textId="77777777" w:rsidR="006D7EE7" w:rsidRPr="002627BA" w:rsidRDefault="006D7EE7" w:rsidP="002627BA">
            <w:pPr>
              <w:spacing w:line="360" w:lineRule="auto"/>
              <w:jc w:val="center"/>
              <w:rPr>
                <w:sz w:val="24"/>
              </w:rPr>
            </w:pPr>
            <w:r w:rsidRPr="002627BA">
              <w:rPr>
                <w:sz w:val="24"/>
              </w:rPr>
              <w:t>65.5</w:t>
            </w:r>
          </w:p>
        </w:tc>
        <w:tc>
          <w:tcPr>
            <w:tcW w:w="2835" w:type="dxa"/>
            <w:tcBorders>
              <w:top w:val="nil"/>
              <w:bottom w:val="nil"/>
            </w:tcBorders>
            <w:noWrap/>
            <w:hideMark/>
          </w:tcPr>
          <w:p w14:paraId="60B30582" w14:textId="77777777" w:rsidR="006D7EE7" w:rsidRPr="002627BA" w:rsidRDefault="006D7EE7" w:rsidP="002627BA">
            <w:pPr>
              <w:spacing w:line="360" w:lineRule="auto"/>
              <w:jc w:val="center"/>
              <w:rPr>
                <w:sz w:val="24"/>
              </w:rPr>
            </w:pPr>
            <w:r w:rsidRPr="002627BA">
              <w:rPr>
                <w:sz w:val="24"/>
              </w:rPr>
              <w:t>-4.17721</w:t>
            </w:r>
          </w:p>
        </w:tc>
      </w:tr>
      <w:tr w:rsidR="006D7EE7" w:rsidRPr="002627BA" w14:paraId="6DAE6331" w14:textId="77777777" w:rsidTr="008834E2">
        <w:trPr>
          <w:trHeight w:val="285"/>
        </w:trPr>
        <w:tc>
          <w:tcPr>
            <w:tcW w:w="3256" w:type="dxa"/>
            <w:vMerge/>
          </w:tcPr>
          <w:p w14:paraId="177DAB6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B24CFC7" w14:textId="77777777" w:rsidR="006D7EE7" w:rsidRPr="002627BA" w:rsidRDefault="006D7EE7" w:rsidP="002627BA">
            <w:pPr>
              <w:spacing w:line="360" w:lineRule="auto"/>
              <w:jc w:val="center"/>
              <w:rPr>
                <w:sz w:val="24"/>
              </w:rPr>
            </w:pPr>
            <w:r w:rsidRPr="002627BA">
              <w:rPr>
                <w:sz w:val="24"/>
              </w:rPr>
              <w:t>72.5</w:t>
            </w:r>
          </w:p>
        </w:tc>
        <w:tc>
          <w:tcPr>
            <w:tcW w:w="2835" w:type="dxa"/>
            <w:tcBorders>
              <w:top w:val="nil"/>
              <w:bottom w:val="nil"/>
            </w:tcBorders>
            <w:noWrap/>
            <w:hideMark/>
          </w:tcPr>
          <w:p w14:paraId="5E43E4D3" w14:textId="77777777" w:rsidR="006D7EE7" w:rsidRPr="002627BA" w:rsidRDefault="006D7EE7" w:rsidP="002627BA">
            <w:pPr>
              <w:spacing w:line="360" w:lineRule="auto"/>
              <w:jc w:val="center"/>
              <w:rPr>
                <w:sz w:val="24"/>
              </w:rPr>
            </w:pPr>
            <w:r w:rsidRPr="002627BA">
              <w:rPr>
                <w:sz w:val="24"/>
              </w:rPr>
              <w:t>-4.19978</w:t>
            </w:r>
          </w:p>
        </w:tc>
      </w:tr>
      <w:tr w:rsidR="006D7EE7" w:rsidRPr="002627BA" w14:paraId="31CCC643" w14:textId="77777777" w:rsidTr="008834E2">
        <w:trPr>
          <w:trHeight w:val="285"/>
        </w:trPr>
        <w:tc>
          <w:tcPr>
            <w:tcW w:w="3256" w:type="dxa"/>
            <w:vMerge/>
          </w:tcPr>
          <w:p w14:paraId="5620484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F80F6C0" w14:textId="77777777" w:rsidR="006D7EE7" w:rsidRPr="002627BA" w:rsidRDefault="006D7EE7" w:rsidP="002627BA">
            <w:pPr>
              <w:spacing w:line="360" w:lineRule="auto"/>
              <w:jc w:val="center"/>
              <w:rPr>
                <w:sz w:val="24"/>
              </w:rPr>
            </w:pPr>
            <w:r w:rsidRPr="002627BA">
              <w:rPr>
                <w:sz w:val="24"/>
              </w:rPr>
              <w:t>77.5</w:t>
            </w:r>
          </w:p>
        </w:tc>
        <w:tc>
          <w:tcPr>
            <w:tcW w:w="2835" w:type="dxa"/>
            <w:tcBorders>
              <w:top w:val="nil"/>
              <w:bottom w:val="nil"/>
            </w:tcBorders>
            <w:noWrap/>
            <w:hideMark/>
          </w:tcPr>
          <w:p w14:paraId="0186F760" w14:textId="77777777" w:rsidR="006D7EE7" w:rsidRPr="002627BA" w:rsidRDefault="006D7EE7" w:rsidP="002627BA">
            <w:pPr>
              <w:spacing w:line="360" w:lineRule="auto"/>
              <w:jc w:val="center"/>
              <w:rPr>
                <w:sz w:val="24"/>
              </w:rPr>
            </w:pPr>
            <w:r w:rsidRPr="002627BA">
              <w:rPr>
                <w:sz w:val="24"/>
              </w:rPr>
              <w:t>-4.19978</w:t>
            </w:r>
          </w:p>
        </w:tc>
      </w:tr>
      <w:tr w:rsidR="006D7EE7" w:rsidRPr="002627BA" w14:paraId="43426ABE" w14:textId="77777777" w:rsidTr="008834E2">
        <w:trPr>
          <w:trHeight w:val="285"/>
        </w:trPr>
        <w:tc>
          <w:tcPr>
            <w:tcW w:w="3256" w:type="dxa"/>
            <w:vMerge/>
          </w:tcPr>
          <w:p w14:paraId="17DECE8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9A53238" w14:textId="77777777" w:rsidR="006D7EE7" w:rsidRPr="002627BA" w:rsidRDefault="006D7EE7" w:rsidP="002627BA">
            <w:pPr>
              <w:spacing w:line="360" w:lineRule="auto"/>
              <w:jc w:val="center"/>
              <w:rPr>
                <w:sz w:val="24"/>
              </w:rPr>
            </w:pPr>
            <w:r w:rsidRPr="002627BA">
              <w:rPr>
                <w:sz w:val="24"/>
              </w:rPr>
              <w:t>82.5</w:t>
            </w:r>
          </w:p>
        </w:tc>
        <w:tc>
          <w:tcPr>
            <w:tcW w:w="2835" w:type="dxa"/>
            <w:tcBorders>
              <w:top w:val="nil"/>
              <w:bottom w:val="nil"/>
            </w:tcBorders>
            <w:noWrap/>
            <w:hideMark/>
          </w:tcPr>
          <w:p w14:paraId="31848080" w14:textId="77777777" w:rsidR="006D7EE7" w:rsidRPr="002627BA" w:rsidRDefault="006D7EE7" w:rsidP="002627BA">
            <w:pPr>
              <w:spacing w:line="360" w:lineRule="auto"/>
              <w:jc w:val="center"/>
              <w:rPr>
                <w:sz w:val="24"/>
              </w:rPr>
            </w:pPr>
            <w:r w:rsidRPr="002627BA">
              <w:rPr>
                <w:sz w:val="24"/>
              </w:rPr>
              <w:t>-4.22974</w:t>
            </w:r>
          </w:p>
        </w:tc>
      </w:tr>
      <w:tr w:rsidR="006D7EE7" w:rsidRPr="002627BA" w14:paraId="72B44FF8" w14:textId="77777777" w:rsidTr="008834E2">
        <w:trPr>
          <w:trHeight w:val="285"/>
        </w:trPr>
        <w:tc>
          <w:tcPr>
            <w:tcW w:w="3256" w:type="dxa"/>
            <w:vMerge/>
          </w:tcPr>
          <w:p w14:paraId="6605D65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8FD7160" w14:textId="77777777" w:rsidR="006D7EE7" w:rsidRPr="002627BA" w:rsidRDefault="006D7EE7" w:rsidP="002627BA">
            <w:pPr>
              <w:spacing w:line="360" w:lineRule="auto"/>
              <w:jc w:val="center"/>
              <w:rPr>
                <w:sz w:val="24"/>
              </w:rPr>
            </w:pPr>
            <w:r w:rsidRPr="002627BA">
              <w:rPr>
                <w:sz w:val="24"/>
              </w:rPr>
              <w:t>87.5</w:t>
            </w:r>
          </w:p>
        </w:tc>
        <w:tc>
          <w:tcPr>
            <w:tcW w:w="2835" w:type="dxa"/>
            <w:tcBorders>
              <w:top w:val="nil"/>
              <w:bottom w:val="nil"/>
            </w:tcBorders>
            <w:noWrap/>
            <w:hideMark/>
          </w:tcPr>
          <w:p w14:paraId="7DF31D34" w14:textId="77777777" w:rsidR="006D7EE7" w:rsidRPr="002627BA" w:rsidRDefault="006D7EE7" w:rsidP="002627BA">
            <w:pPr>
              <w:spacing w:line="360" w:lineRule="auto"/>
              <w:jc w:val="center"/>
              <w:rPr>
                <w:sz w:val="24"/>
              </w:rPr>
            </w:pPr>
            <w:r w:rsidRPr="002627BA">
              <w:rPr>
                <w:sz w:val="24"/>
              </w:rPr>
              <w:t>-4.42163</w:t>
            </w:r>
          </w:p>
        </w:tc>
      </w:tr>
      <w:tr w:rsidR="006D7EE7" w:rsidRPr="002627BA" w14:paraId="241AC2E4" w14:textId="77777777" w:rsidTr="008834E2">
        <w:trPr>
          <w:trHeight w:val="285"/>
        </w:trPr>
        <w:tc>
          <w:tcPr>
            <w:tcW w:w="3256" w:type="dxa"/>
            <w:vMerge/>
          </w:tcPr>
          <w:p w14:paraId="0A6CD58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C478BCF" w14:textId="77777777" w:rsidR="006D7EE7" w:rsidRPr="002627BA" w:rsidRDefault="006D7EE7" w:rsidP="002627BA">
            <w:pPr>
              <w:spacing w:line="360" w:lineRule="auto"/>
              <w:jc w:val="center"/>
              <w:rPr>
                <w:sz w:val="24"/>
              </w:rPr>
            </w:pPr>
            <w:r w:rsidRPr="002627BA">
              <w:rPr>
                <w:sz w:val="24"/>
              </w:rPr>
              <w:t>92.5</w:t>
            </w:r>
          </w:p>
        </w:tc>
        <w:tc>
          <w:tcPr>
            <w:tcW w:w="2835" w:type="dxa"/>
            <w:tcBorders>
              <w:top w:val="nil"/>
              <w:bottom w:val="nil"/>
            </w:tcBorders>
            <w:noWrap/>
            <w:hideMark/>
          </w:tcPr>
          <w:p w14:paraId="2FCB44CA" w14:textId="77777777" w:rsidR="006D7EE7" w:rsidRPr="002627BA" w:rsidRDefault="006D7EE7" w:rsidP="002627BA">
            <w:pPr>
              <w:spacing w:line="360" w:lineRule="auto"/>
              <w:jc w:val="center"/>
              <w:rPr>
                <w:sz w:val="24"/>
              </w:rPr>
            </w:pPr>
            <w:r w:rsidRPr="002627BA">
              <w:rPr>
                <w:sz w:val="24"/>
              </w:rPr>
              <w:t>-4.44645</w:t>
            </w:r>
          </w:p>
        </w:tc>
      </w:tr>
      <w:tr w:rsidR="006D7EE7" w:rsidRPr="002627BA" w14:paraId="1BDF48CB" w14:textId="77777777" w:rsidTr="008834E2">
        <w:trPr>
          <w:trHeight w:val="285"/>
        </w:trPr>
        <w:tc>
          <w:tcPr>
            <w:tcW w:w="3256" w:type="dxa"/>
            <w:vMerge/>
          </w:tcPr>
          <w:p w14:paraId="31B35F9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9664D77" w14:textId="77777777" w:rsidR="006D7EE7" w:rsidRPr="002627BA" w:rsidRDefault="006D7EE7" w:rsidP="002627BA">
            <w:pPr>
              <w:spacing w:line="360" w:lineRule="auto"/>
              <w:jc w:val="center"/>
              <w:rPr>
                <w:sz w:val="24"/>
              </w:rPr>
            </w:pPr>
            <w:r w:rsidRPr="002627BA">
              <w:rPr>
                <w:sz w:val="24"/>
              </w:rPr>
              <w:t>97.5</w:t>
            </w:r>
          </w:p>
        </w:tc>
        <w:tc>
          <w:tcPr>
            <w:tcW w:w="2835" w:type="dxa"/>
            <w:tcBorders>
              <w:top w:val="nil"/>
              <w:bottom w:val="nil"/>
            </w:tcBorders>
            <w:noWrap/>
            <w:hideMark/>
          </w:tcPr>
          <w:p w14:paraId="74B69782" w14:textId="77777777" w:rsidR="006D7EE7" w:rsidRPr="002627BA" w:rsidRDefault="006D7EE7" w:rsidP="002627BA">
            <w:pPr>
              <w:spacing w:line="360" w:lineRule="auto"/>
              <w:jc w:val="center"/>
              <w:rPr>
                <w:sz w:val="24"/>
              </w:rPr>
            </w:pPr>
            <w:r w:rsidRPr="002627BA">
              <w:rPr>
                <w:sz w:val="24"/>
              </w:rPr>
              <w:t>-4.44137</w:t>
            </w:r>
          </w:p>
        </w:tc>
      </w:tr>
      <w:tr w:rsidR="006D7EE7" w:rsidRPr="002627BA" w14:paraId="5F23538C" w14:textId="77777777" w:rsidTr="008834E2">
        <w:trPr>
          <w:trHeight w:val="285"/>
        </w:trPr>
        <w:tc>
          <w:tcPr>
            <w:tcW w:w="3256" w:type="dxa"/>
            <w:vMerge/>
          </w:tcPr>
          <w:p w14:paraId="5FF8633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7043703" w14:textId="77777777" w:rsidR="006D7EE7" w:rsidRPr="002627BA" w:rsidRDefault="006D7EE7" w:rsidP="002627BA">
            <w:pPr>
              <w:spacing w:line="360" w:lineRule="auto"/>
              <w:jc w:val="center"/>
              <w:rPr>
                <w:sz w:val="24"/>
              </w:rPr>
            </w:pPr>
            <w:r w:rsidRPr="002627BA">
              <w:rPr>
                <w:sz w:val="24"/>
              </w:rPr>
              <w:t>102.5</w:t>
            </w:r>
          </w:p>
        </w:tc>
        <w:tc>
          <w:tcPr>
            <w:tcW w:w="2835" w:type="dxa"/>
            <w:tcBorders>
              <w:top w:val="nil"/>
              <w:bottom w:val="nil"/>
            </w:tcBorders>
            <w:noWrap/>
            <w:hideMark/>
          </w:tcPr>
          <w:p w14:paraId="57BF40BC" w14:textId="77777777" w:rsidR="006D7EE7" w:rsidRPr="002627BA" w:rsidRDefault="006D7EE7" w:rsidP="002627BA">
            <w:pPr>
              <w:spacing w:line="360" w:lineRule="auto"/>
              <w:jc w:val="center"/>
              <w:rPr>
                <w:sz w:val="24"/>
              </w:rPr>
            </w:pPr>
            <w:r w:rsidRPr="002627BA">
              <w:rPr>
                <w:sz w:val="24"/>
              </w:rPr>
              <w:t>-4.37587</w:t>
            </w:r>
          </w:p>
        </w:tc>
      </w:tr>
      <w:tr w:rsidR="006D7EE7" w:rsidRPr="002627BA" w14:paraId="3DAF3D53" w14:textId="77777777" w:rsidTr="008834E2">
        <w:trPr>
          <w:trHeight w:val="285"/>
        </w:trPr>
        <w:tc>
          <w:tcPr>
            <w:tcW w:w="3256" w:type="dxa"/>
            <w:vMerge/>
          </w:tcPr>
          <w:p w14:paraId="6949073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1A77FC9" w14:textId="77777777" w:rsidR="006D7EE7" w:rsidRPr="002627BA" w:rsidRDefault="006D7EE7" w:rsidP="002627BA">
            <w:pPr>
              <w:spacing w:line="360" w:lineRule="auto"/>
              <w:jc w:val="center"/>
              <w:rPr>
                <w:sz w:val="24"/>
              </w:rPr>
            </w:pPr>
            <w:r w:rsidRPr="002627BA">
              <w:rPr>
                <w:sz w:val="24"/>
              </w:rPr>
              <w:t>107.5</w:t>
            </w:r>
          </w:p>
        </w:tc>
        <w:tc>
          <w:tcPr>
            <w:tcW w:w="2835" w:type="dxa"/>
            <w:tcBorders>
              <w:top w:val="nil"/>
              <w:bottom w:val="nil"/>
            </w:tcBorders>
            <w:noWrap/>
            <w:hideMark/>
          </w:tcPr>
          <w:p w14:paraId="01DE0695" w14:textId="77777777" w:rsidR="006D7EE7" w:rsidRPr="002627BA" w:rsidRDefault="006D7EE7" w:rsidP="002627BA">
            <w:pPr>
              <w:spacing w:line="360" w:lineRule="auto"/>
              <w:jc w:val="center"/>
              <w:rPr>
                <w:sz w:val="24"/>
              </w:rPr>
            </w:pPr>
            <w:r w:rsidRPr="002627BA">
              <w:rPr>
                <w:sz w:val="24"/>
              </w:rPr>
              <w:t>-4.21151</w:t>
            </w:r>
          </w:p>
        </w:tc>
      </w:tr>
      <w:tr w:rsidR="006D7EE7" w:rsidRPr="002627BA" w14:paraId="6CF812AE" w14:textId="77777777" w:rsidTr="008834E2">
        <w:trPr>
          <w:trHeight w:val="285"/>
        </w:trPr>
        <w:tc>
          <w:tcPr>
            <w:tcW w:w="3256" w:type="dxa"/>
            <w:vMerge/>
          </w:tcPr>
          <w:p w14:paraId="06D05FA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2F2C452" w14:textId="77777777" w:rsidR="006D7EE7" w:rsidRPr="002627BA" w:rsidRDefault="006D7EE7" w:rsidP="002627BA">
            <w:pPr>
              <w:spacing w:line="360" w:lineRule="auto"/>
              <w:jc w:val="center"/>
              <w:rPr>
                <w:sz w:val="24"/>
              </w:rPr>
            </w:pPr>
            <w:r w:rsidRPr="002627BA">
              <w:rPr>
                <w:sz w:val="24"/>
              </w:rPr>
              <w:t>112.5</w:t>
            </w:r>
          </w:p>
        </w:tc>
        <w:tc>
          <w:tcPr>
            <w:tcW w:w="2835" w:type="dxa"/>
            <w:tcBorders>
              <w:top w:val="nil"/>
              <w:bottom w:val="nil"/>
            </w:tcBorders>
            <w:noWrap/>
            <w:hideMark/>
          </w:tcPr>
          <w:p w14:paraId="36621CCF" w14:textId="77777777" w:rsidR="006D7EE7" w:rsidRPr="002627BA" w:rsidRDefault="006D7EE7" w:rsidP="002627BA">
            <w:pPr>
              <w:spacing w:line="360" w:lineRule="auto"/>
              <w:jc w:val="center"/>
              <w:rPr>
                <w:sz w:val="24"/>
              </w:rPr>
            </w:pPr>
            <w:r w:rsidRPr="002627BA">
              <w:rPr>
                <w:sz w:val="24"/>
              </w:rPr>
              <w:t>-4.42163</w:t>
            </w:r>
          </w:p>
        </w:tc>
      </w:tr>
      <w:tr w:rsidR="006D7EE7" w:rsidRPr="002627BA" w14:paraId="4066BFA4" w14:textId="77777777" w:rsidTr="008834E2">
        <w:trPr>
          <w:trHeight w:val="285"/>
        </w:trPr>
        <w:tc>
          <w:tcPr>
            <w:tcW w:w="3256" w:type="dxa"/>
            <w:vMerge/>
          </w:tcPr>
          <w:p w14:paraId="03F19A1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6B242F1" w14:textId="77777777" w:rsidR="006D7EE7" w:rsidRPr="002627BA" w:rsidRDefault="006D7EE7" w:rsidP="002627BA">
            <w:pPr>
              <w:spacing w:line="360" w:lineRule="auto"/>
              <w:jc w:val="center"/>
              <w:rPr>
                <w:sz w:val="24"/>
              </w:rPr>
            </w:pPr>
            <w:r w:rsidRPr="002627BA">
              <w:rPr>
                <w:sz w:val="24"/>
              </w:rPr>
              <w:t>117.5</w:t>
            </w:r>
          </w:p>
        </w:tc>
        <w:tc>
          <w:tcPr>
            <w:tcW w:w="2835" w:type="dxa"/>
            <w:tcBorders>
              <w:top w:val="nil"/>
              <w:bottom w:val="nil"/>
            </w:tcBorders>
            <w:noWrap/>
            <w:hideMark/>
          </w:tcPr>
          <w:p w14:paraId="5FBF13C8" w14:textId="77777777" w:rsidR="006D7EE7" w:rsidRPr="002627BA" w:rsidRDefault="006D7EE7" w:rsidP="002627BA">
            <w:pPr>
              <w:spacing w:line="360" w:lineRule="auto"/>
              <w:jc w:val="center"/>
              <w:rPr>
                <w:sz w:val="24"/>
              </w:rPr>
            </w:pPr>
            <w:r w:rsidRPr="002627BA">
              <w:rPr>
                <w:sz w:val="24"/>
              </w:rPr>
              <w:t>-4.42163</w:t>
            </w:r>
          </w:p>
        </w:tc>
      </w:tr>
      <w:tr w:rsidR="006D7EE7" w:rsidRPr="002627BA" w14:paraId="7FB8D4C9" w14:textId="77777777" w:rsidTr="008834E2">
        <w:trPr>
          <w:trHeight w:val="285"/>
        </w:trPr>
        <w:tc>
          <w:tcPr>
            <w:tcW w:w="3256" w:type="dxa"/>
            <w:vMerge/>
          </w:tcPr>
          <w:p w14:paraId="40D2C43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0BDDF9F" w14:textId="77777777" w:rsidR="006D7EE7" w:rsidRPr="002627BA" w:rsidRDefault="006D7EE7" w:rsidP="002627BA">
            <w:pPr>
              <w:spacing w:line="360" w:lineRule="auto"/>
              <w:jc w:val="center"/>
              <w:rPr>
                <w:sz w:val="24"/>
              </w:rPr>
            </w:pPr>
            <w:r w:rsidRPr="002627BA">
              <w:rPr>
                <w:sz w:val="24"/>
              </w:rPr>
              <w:t>122.5</w:t>
            </w:r>
          </w:p>
        </w:tc>
        <w:tc>
          <w:tcPr>
            <w:tcW w:w="2835" w:type="dxa"/>
            <w:tcBorders>
              <w:top w:val="nil"/>
              <w:bottom w:val="nil"/>
            </w:tcBorders>
            <w:noWrap/>
            <w:hideMark/>
          </w:tcPr>
          <w:p w14:paraId="3F38C3B5" w14:textId="77777777" w:rsidR="006D7EE7" w:rsidRPr="002627BA" w:rsidRDefault="006D7EE7" w:rsidP="002627BA">
            <w:pPr>
              <w:spacing w:line="360" w:lineRule="auto"/>
              <w:jc w:val="center"/>
              <w:rPr>
                <w:sz w:val="24"/>
              </w:rPr>
            </w:pPr>
            <w:r w:rsidRPr="002627BA">
              <w:rPr>
                <w:sz w:val="24"/>
              </w:rPr>
              <w:t>-4.42163</w:t>
            </w:r>
          </w:p>
        </w:tc>
      </w:tr>
      <w:tr w:rsidR="006D7EE7" w:rsidRPr="002627BA" w14:paraId="30E2931C" w14:textId="77777777" w:rsidTr="008834E2">
        <w:trPr>
          <w:trHeight w:val="285"/>
        </w:trPr>
        <w:tc>
          <w:tcPr>
            <w:tcW w:w="3256" w:type="dxa"/>
            <w:vMerge/>
          </w:tcPr>
          <w:p w14:paraId="70C821A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8BFB63F" w14:textId="77777777" w:rsidR="006D7EE7" w:rsidRPr="002627BA" w:rsidRDefault="006D7EE7" w:rsidP="002627BA">
            <w:pPr>
              <w:spacing w:line="360" w:lineRule="auto"/>
              <w:jc w:val="center"/>
              <w:rPr>
                <w:sz w:val="24"/>
              </w:rPr>
            </w:pPr>
            <w:r w:rsidRPr="002627BA">
              <w:rPr>
                <w:sz w:val="24"/>
              </w:rPr>
              <w:t>127.5</w:t>
            </w:r>
          </w:p>
        </w:tc>
        <w:tc>
          <w:tcPr>
            <w:tcW w:w="2835" w:type="dxa"/>
            <w:tcBorders>
              <w:top w:val="nil"/>
              <w:bottom w:val="nil"/>
            </w:tcBorders>
            <w:noWrap/>
            <w:hideMark/>
          </w:tcPr>
          <w:p w14:paraId="7DBF59BD" w14:textId="77777777" w:rsidR="006D7EE7" w:rsidRPr="002627BA" w:rsidRDefault="006D7EE7" w:rsidP="002627BA">
            <w:pPr>
              <w:spacing w:line="360" w:lineRule="auto"/>
              <w:jc w:val="center"/>
              <w:rPr>
                <w:sz w:val="24"/>
              </w:rPr>
            </w:pPr>
            <w:r w:rsidRPr="002627BA">
              <w:rPr>
                <w:sz w:val="24"/>
              </w:rPr>
              <w:t>-4.30399</w:t>
            </w:r>
          </w:p>
        </w:tc>
      </w:tr>
      <w:tr w:rsidR="006D7EE7" w:rsidRPr="002627BA" w14:paraId="379E9C0F" w14:textId="77777777" w:rsidTr="008834E2">
        <w:trPr>
          <w:trHeight w:val="285"/>
        </w:trPr>
        <w:tc>
          <w:tcPr>
            <w:tcW w:w="3256" w:type="dxa"/>
            <w:vMerge/>
          </w:tcPr>
          <w:p w14:paraId="7F325EE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A70AE6C" w14:textId="77777777" w:rsidR="006D7EE7" w:rsidRPr="002627BA" w:rsidRDefault="006D7EE7" w:rsidP="002627BA">
            <w:pPr>
              <w:spacing w:line="360" w:lineRule="auto"/>
              <w:jc w:val="center"/>
              <w:rPr>
                <w:sz w:val="24"/>
              </w:rPr>
            </w:pPr>
            <w:r w:rsidRPr="002627BA">
              <w:rPr>
                <w:sz w:val="24"/>
              </w:rPr>
              <w:t>132.5</w:t>
            </w:r>
          </w:p>
        </w:tc>
        <w:tc>
          <w:tcPr>
            <w:tcW w:w="2835" w:type="dxa"/>
            <w:tcBorders>
              <w:top w:val="nil"/>
              <w:bottom w:val="nil"/>
            </w:tcBorders>
            <w:noWrap/>
            <w:hideMark/>
          </w:tcPr>
          <w:p w14:paraId="5FE036AE" w14:textId="77777777" w:rsidR="006D7EE7" w:rsidRPr="002627BA" w:rsidRDefault="006D7EE7" w:rsidP="002627BA">
            <w:pPr>
              <w:spacing w:line="360" w:lineRule="auto"/>
              <w:jc w:val="center"/>
              <w:rPr>
                <w:sz w:val="24"/>
              </w:rPr>
            </w:pPr>
            <w:r w:rsidRPr="002627BA">
              <w:rPr>
                <w:sz w:val="24"/>
              </w:rPr>
              <w:t>-4.33448</w:t>
            </w:r>
          </w:p>
        </w:tc>
      </w:tr>
      <w:tr w:rsidR="006D7EE7" w:rsidRPr="002627BA" w14:paraId="53750813" w14:textId="77777777" w:rsidTr="008834E2">
        <w:trPr>
          <w:trHeight w:val="285"/>
        </w:trPr>
        <w:tc>
          <w:tcPr>
            <w:tcW w:w="3256" w:type="dxa"/>
            <w:vMerge/>
          </w:tcPr>
          <w:p w14:paraId="5AD5C60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61B3843" w14:textId="77777777" w:rsidR="006D7EE7" w:rsidRPr="002627BA" w:rsidRDefault="006D7EE7" w:rsidP="002627BA">
            <w:pPr>
              <w:spacing w:line="360" w:lineRule="auto"/>
              <w:jc w:val="center"/>
              <w:rPr>
                <w:sz w:val="24"/>
              </w:rPr>
            </w:pPr>
            <w:r w:rsidRPr="002627BA">
              <w:rPr>
                <w:sz w:val="24"/>
              </w:rPr>
              <w:t>137.5</w:t>
            </w:r>
          </w:p>
        </w:tc>
        <w:tc>
          <w:tcPr>
            <w:tcW w:w="2835" w:type="dxa"/>
            <w:tcBorders>
              <w:top w:val="nil"/>
              <w:bottom w:val="nil"/>
            </w:tcBorders>
            <w:noWrap/>
            <w:hideMark/>
          </w:tcPr>
          <w:p w14:paraId="6D4A38E1" w14:textId="77777777" w:rsidR="006D7EE7" w:rsidRPr="002627BA" w:rsidRDefault="006D7EE7" w:rsidP="002627BA">
            <w:pPr>
              <w:spacing w:line="360" w:lineRule="auto"/>
              <w:jc w:val="center"/>
              <w:rPr>
                <w:sz w:val="24"/>
              </w:rPr>
            </w:pPr>
            <w:r w:rsidRPr="002627BA">
              <w:rPr>
                <w:sz w:val="24"/>
              </w:rPr>
              <w:t>-4.33448</w:t>
            </w:r>
          </w:p>
        </w:tc>
      </w:tr>
      <w:tr w:rsidR="006D7EE7" w:rsidRPr="002627BA" w14:paraId="3990941D" w14:textId="77777777" w:rsidTr="008834E2">
        <w:trPr>
          <w:trHeight w:val="285"/>
        </w:trPr>
        <w:tc>
          <w:tcPr>
            <w:tcW w:w="3256" w:type="dxa"/>
            <w:vMerge/>
          </w:tcPr>
          <w:p w14:paraId="4BC38FF4" w14:textId="77777777" w:rsidR="006D7EE7" w:rsidRPr="002627BA" w:rsidRDefault="006D7EE7" w:rsidP="002627BA">
            <w:pPr>
              <w:spacing w:line="360" w:lineRule="auto"/>
              <w:jc w:val="center"/>
              <w:rPr>
                <w:sz w:val="24"/>
              </w:rPr>
            </w:pPr>
          </w:p>
        </w:tc>
        <w:tc>
          <w:tcPr>
            <w:tcW w:w="1842" w:type="dxa"/>
            <w:tcBorders>
              <w:top w:val="nil"/>
              <w:bottom w:val="single" w:sz="4" w:space="0" w:color="auto"/>
            </w:tcBorders>
            <w:noWrap/>
            <w:hideMark/>
          </w:tcPr>
          <w:p w14:paraId="28764F52" w14:textId="77777777" w:rsidR="006D7EE7" w:rsidRPr="002627BA" w:rsidRDefault="006D7EE7" w:rsidP="002627BA">
            <w:pPr>
              <w:spacing w:line="360" w:lineRule="auto"/>
              <w:jc w:val="center"/>
              <w:rPr>
                <w:sz w:val="24"/>
              </w:rPr>
            </w:pPr>
            <w:r w:rsidRPr="002627BA">
              <w:rPr>
                <w:sz w:val="24"/>
              </w:rPr>
              <w:t>142.5</w:t>
            </w:r>
          </w:p>
        </w:tc>
        <w:tc>
          <w:tcPr>
            <w:tcW w:w="2835" w:type="dxa"/>
            <w:tcBorders>
              <w:top w:val="nil"/>
              <w:bottom w:val="single" w:sz="4" w:space="0" w:color="auto"/>
            </w:tcBorders>
            <w:noWrap/>
            <w:hideMark/>
          </w:tcPr>
          <w:p w14:paraId="5DCDC1CC" w14:textId="77777777" w:rsidR="006D7EE7" w:rsidRPr="002627BA" w:rsidRDefault="006D7EE7" w:rsidP="002627BA">
            <w:pPr>
              <w:spacing w:line="360" w:lineRule="auto"/>
              <w:jc w:val="center"/>
              <w:rPr>
                <w:sz w:val="24"/>
              </w:rPr>
            </w:pPr>
            <w:r w:rsidRPr="002627BA">
              <w:rPr>
                <w:sz w:val="24"/>
              </w:rPr>
              <w:t>-4.47278</w:t>
            </w:r>
          </w:p>
        </w:tc>
      </w:tr>
      <w:tr w:rsidR="006D7EE7" w:rsidRPr="002627BA" w14:paraId="2E214F66" w14:textId="77777777" w:rsidTr="008834E2">
        <w:trPr>
          <w:trHeight w:val="285"/>
        </w:trPr>
        <w:tc>
          <w:tcPr>
            <w:tcW w:w="3256" w:type="dxa"/>
            <w:vMerge w:val="restart"/>
          </w:tcPr>
          <w:p w14:paraId="7A8EF0AD" w14:textId="77777777" w:rsidR="006D7EE7" w:rsidRPr="002627BA" w:rsidRDefault="006D7EE7" w:rsidP="002627BA">
            <w:pPr>
              <w:spacing w:line="360" w:lineRule="auto"/>
              <w:jc w:val="center"/>
              <w:rPr>
                <w:sz w:val="24"/>
              </w:rPr>
            </w:pPr>
            <w:r w:rsidRPr="002627BA">
              <w:rPr>
                <w:sz w:val="24"/>
              </w:rPr>
              <w:t>SZK30</w:t>
            </w:r>
          </w:p>
          <w:p w14:paraId="58B41C60" w14:textId="77777777" w:rsidR="006D7EE7" w:rsidRPr="002627BA" w:rsidRDefault="006D7EE7" w:rsidP="002627BA">
            <w:pPr>
              <w:spacing w:line="360" w:lineRule="auto"/>
              <w:jc w:val="center"/>
              <w:rPr>
                <w:sz w:val="24"/>
              </w:rPr>
            </w:pPr>
            <w:r w:rsidRPr="002627BA">
              <w:rPr>
                <w:sz w:val="24"/>
              </w:rPr>
              <w:t>Burial depth is 600m</w:t>
            </w:r>
          </w:p>
          <w:p w14:paraId="10B16EB6" w14:textId="77777777" w:rsidR="006D7EE7" w:rsidRPr="002627BA" w:rsidRDefault="006D7EE7" w:rsidP="002627BA">
            <w:pPr>
              <w:spacing w:line="360" w:lineRule="auto"/>
              <w:jc w:val="center"/>
              <w:rPr>
                <w:sz w:val="24"/>
              </w:rPr>
            </w:pPr>
            <w:r w:rsidRPr="002627BA">
              <w:rPr>
                <w:sz w:val="24"/>
              </w:rPr>
              <w:t>Main lithology is granodiorite/ without fault crossing</w:t>
            </w:r>
          </w:p>
        </w:tc>
        <w:tc>
          <w:tcPr>
            <w:tcW w:w="1842" w:type="dxa"/>
            <w:tcBorders>
              <w:bottom w:val="nil"/>
            </w:tcBorders>
            <w:noWrap/>
            <w:hideMark/>
          </w:tcPr>
          <w:p w14:paraId="01F0FBCF" w14:textId="77777777" w:rsidR="006D7EE7" w:rsidRPr="002627BA" w:rsidRDefault="006D7EE7" w:rsidP="002627BA">
            <w:pPr>
              <w:spacing w:line="360" w:lineRule="auto"/>
              <w:jc w:val="center"/>
              <w:rPr>
                <w:sz w:val="24"/>
              </w:rPr>
            </w:pPr>
            <w:r w:rsidRPr="002627BA">
              <w:rPr>
                <w:sz w:val="24"/>
              </w:rPr>
              <w:t>6</w:t>
            </w:r>
          </w:p>
        </w:tc>
        <w:tc>
          <w:tcPr>
            <w:tcW w:w="2835" w:type="dxa"/>
            <w:tcBorders>
              <w:bottom w:val="nil"/>
            </w:tcBorders>
            <w:noWrap/>
            <w:hideMark/>
          </w:tcPr>
          <w:p w14:paraId="14F8F6D0" w14:textId="77777777" w:rsidR="006D7EE7" w:rsidRPr="002627BA" w:rsidRDefault="006D7EE7" w:rsidP="002627BA">
            <w:pPr>
              <w:spacing w:line="360" w:lineRule="auto"/>
              <w:jc w:val="center"/>
              <w:rPr>
                <w:sz w:val="24"/>
              </w:rPr>
            </w:pPr>
            <w:r w:rsidRPr="002627BA">
              <w:rPr>
                <w:sz w:val="24"/>
              </w:rPr>
              <w:t>-3.48122</w:t>
            </w:r>
          </w:p>
        </w:tc>
      </w:tr>
      <w:tr w:rsidR="006D7EE7" w:rsidRPr="002627BA" w14:paraId="0BB87585" w14:textId="77777777" w:rsidTr="008834E2">
        <w:trPr>
          <w:trHeight w:val="285"/>
        </w:trPr>
        <w:tc>
          <w:tcPr>
            <w:tcW w:w="3256" w:type="dxa"/>
            <w:vMerge/>
          </w:tcPr>
          <w:p w14:paraId="4EEFD19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149AB3C" w14:textId="77777777" w:rsidR="006D7EE7" w:rsidRPr="002627BA" w:rsidRDefault="006D7EE7" w:rsidP="002627BA">
            <w:pPr>
              <w:spacing w:line="360" w:lineRule="auto"/>
              <w:jc w:val="center"/>
              <w:rPr>
                <w:sz w:val="24"/>
              </w:rPr>
            </w:pPr>
            <w:r w:rsidRPr="002627BA">
              <w:rPr>
                <w:sz w:val="24"/>
              </w:rPr>
              <w:t>15</w:t>
            </w:r>
          </w:p>
        </w:tc>
        <w:tc>
          <w:tcPr>
            <w:tcW w:w="2835" w:type="dxa"/>
            <w:tcBorders>
              <w:top w:val="nil"/>
              <w:bottom w:val="nil"/>
            </w:tcBorders>
            <w:noWrap/>
            <w:hideMark/>
          </w:tcPr>
          <w:p w14:paraId="623AFAE8" w14:textId="77777777" w:rsidR="006D7EE7" w:rsidRPr="002627BA" w:rsidRDefault="006D7EE7" w:rsidP="002627BA">
            <w:pPr>
              <w:spacing w:line="360" w:lineRule="auto"/>
              <w:jc w:val="center"/>
              <w:rPr>
                <w:sz w:val="24"/>
              </w:rPr>
            </w:pPr>
            <w:r w:rsidRPr="002627BA">
              <w:rPr>
                <w:sz w:val="24"/>
              </w:rPr>
              <w:t>-3.03758</w:t>
            </w:r>
          </w:p>
        </w:tc>
      </w:tr>
      <w:tr w:rsidR="006D7EE7" w:rsidRPr="002627BA" w14:paraId="3FA0E393" w14:textId="77777777" w:rsidTr="008834E2">
        <w:trPr>
          <w:trHeight w:val="285"/>
        </w:trPr>
        <w:tc>
          <w:tcPr>
            <w:tcW w:w="3256" w:type="dxa"/>
            <w:vMerge/>
          </w:tcPr>
          <w:p w14:paraId="3E811D9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A5A4057" w14:textId="77777777" w:rsidR="006D7EE7" w:rsidRPr="002627BA" w:rsidRDefault="006D7EE7" w:rsidP="002627BA">
            <w:pPr>
              <w:spacing w:line="360" w:lineRule="auto"/>
              <w:jc w:val="center"/>
              <w:rPr>
                <w:sz w:val="24"/>
              </w:rPr>
            </w:pPr>
            <w:r w:rsidRPr="002627BA">
              <w:rPr>
                <w:sz w:val="24"/>
              </w:rPr>
              <w:t>23.4</w:t>
            </w:r>
          </w:p>
        </w:tc>
        <w:tc>
          <w:tcPr>
            <w:tcW w:w="2835" w:type="dxa"/>
            <w:tcBorders>
              <w:top w:val="nil"/>
              <w:bottom w:val="nil"/>
            </w:tcBorders>
            <w:noWrap/>
            <w:hideMark/>
          </w:tcPr>
          <w:p w14:paraId="736332CD" w14:textId="77777777" w:rsidR="006D7EE7" w:rsidRPr="002627BA" w:rsidRDefault="006D7EE7" w:rsidP="002627BA">
            <w:pPr>
              <w:spacing w:line="360" w:lineRule="auto"/>
              <w:jc w:val="center"/>
              <w:rPr>
                <w:sz w:val="24"/>
              </w:rPr>
            </w:pPr>
            <w:r w:rsidRPr="002627BA">
              <w:rPr>
                <w:sz w:val="24"/>
              </w:rPr>
              <w:t>-2.93782</w:t>
            </w:r>
          </w:p>
        </w:tc>
      </w:tr>
      <w:tr w:rsidR="006D7EE7" w:rsidRPr="002627BA" w14:paraId="04D76192" w14:textId="77777777" w:rsidTr="008834E2">
        <w:trPr>
          <w:trHeight w:val="285"/>
        </w:trPr>
        <w:tc>
          <w:tcPr>
            <w:tcW w:w="3256" w:type="dxa"/>
            <w:vMerge/>
          </w:tcPr>
          <w:p w14:paraId="1A47570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DE31644" w14:textId="77777777" w:rsidR="006D7EE7" w:rsidRPr="002627BA" w:rsidRDefault="006D7EE7" w:rsidP="002627BA">
            <w:pPr>
              <w:spacing w:line="360" w:lineRule="auto"/>
              <w:jc w:val="center"/>
              <w:rPr>
                <w:sz w:val="24"/>
              </w:rPr>
            </w:pPr>
            <w:r w:rsidRPr="002627BA">
              <w:rPr>
                <w:sz w:val="24"/>
              </w:rPr>
              <w:t>38</w:t>
            </w:r>
          </w:p>
        </w:tc>
        <w:tc>
          <w:tcPr>
            <w:tcW w:w="2835" w:type="dxa"/>
            <w:tcBorders>
              <w:top w:val="nil"/>
              <w:bottom w:val="nil"/>
            </w:tcBorders>
            <w:noWrap/>
            <w:hideMark/>
          </w:tcPr>
          <w:p w14:paraId="4BD9FD4D" w14:textId="77777777" w:rsidR="006D7EE7" w:rsidRPr="002627BA" w:rsidRDefault="006D7EE7" w:rsidP="002627BA">
            <w:pPr>
              <w:spacing w:line="360" w:lineRule="auto"/>
              <w:jc w:val="center"/>
              <w:rPr>
                <w:sz w:val="24"/>
              </w:rPr>
            </w:pPr>
            <w:r w:rsidRPr="002627BA">
              <w:rPr>
                <w:sz w:val="24"/>
              </w:rPr>
              <w:t>-3.13659</w:t>
            </w:r>
          </w:p>
        </w:tc>
      </w:tr>
      <w:tr w:rsidR="006D7EE7" w:rsidRPr="002627BA" w14:paraId="620ABDB8" w14:textId="77777777" w:rsidTr="008834E2">
        <w:trPr>
          <w:trHeight w:val="285"/>
        </w:trPr>
        <w:tc>
          <w:tcPr>
            <w:tcW w:w="3256" w:type="dxa"/>
            <w:vMerge/>
          </w:tcPr>
          <w:p w14:paraId="55C6D56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7F5FFE6" w14:textId="77777777" w:rsidR="006D7EE7" w:rsidRPr="002627BA" w:rsidRDefault="006D7EE7" w:rsidP="002627BA">
            <w:pPr>
              <w:spacing w:line="360" w:lineRule="auto"/>
              <w:jc w:val="center"/>
              <w:rPr>
                <w:sz w:val="24"/>
              </w:rPr>
            </w:pPr>
            <w:r w:rsidRPr="002627BA">
              <w:rPr>
                <w:sz w:val="24"/>
              </w:rPr>
              <w:t>40</w:t>
            </w:r>
          </w:p>
        </w:tc>
        <w:tc>
          <w:tcPr>
            <w:tcW w:w="2835" w:type="dxa"/>
            <w:tcBorders>
              <w:top w:val="nil"/>
              <w:bottom w:val="nil"/>
            </w:tcBorders>
            <w:noWrap/>
            <w:hideMark/>
          </w:tcPr>
          <w:p w14:paraId="436703D4" w14:textId="77777777" w:rsidR="006D7EE7" w:rsidRPr="002627BA" w:rsidRDefault="006D7EE7" w:rsidP="002627BA">
            <w:pPr>
              <w:spacing w:line="360" w:lineRule="auto"/>
              <w:jc w:val="center"/>
              <w:rPr>
                <w:sz w:val="24"/>
              </w:rPr>
            </w:pPr>
            <w:r w:rsidRPr="002627BA">
              <w:rPr>
                <w:sz w:val="24"/>
              </w:rPr>
              <w:t>-3.75339</w:t>
            </w:r>
          </w:p>
        </w:tc>
      </w:tr>
      <w:tr w:rsidR="006D7EE7" w:rsidRPr="002627BA" w14:paraId="6316393C" w14:textId="77777777" w:rsidTr="008834E2">
        <w:trPr>
          <w:trHeight w:val="285"/>
        </w:trPr>
        <w:tc>
          <w:tcPr>
            <w:tcW w:w="3256" w:type="dxa"/>
            <w:vMerge/>
          </w:tcPr>
          <w:p w14:paraId="511D36A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8C67357" w14:textId="77777777" w:rsidR="006D7EE7" w:rsidRPr="002627BA" w:rsidRDefault="006D7EE7" w:rsidP="002627BA">
            <w:pPr>
              <w:spacing w:line="360" w:lineRule="auto"/>
              <w:jc w:val="center"/>
              <w:rPr>
                <w:sz w:val="24"/>
              </w:rPr>
            </w:pPr>
            <w:r w:rsidRPr="002627BA">
              <w:rPr>
                <w:sz w:val="24"/>
              </w:rPr>
              <w:t>55</w:t>
            </w:r>
          </w:p>
        </w:tc>
        <w:tc>
          <w:tcPr>
            <w:tcW w:w="2835" w:type="dxa"/>
            <w:tcBorders>
              <w:top w:val="nil"/>
              <w:bottom w:val="nil"/>
            </w:tcBorders>
            <w:noWrap/>
            <w:hideMark/>
          </w:tcPr>
          <w:p w14:paraId="2043C62C" w14:textId="77777777" w:rsidR="006D7EE7" w:rsidRPr="002627BA" w:rsidRDefault="006D7EE7" w:rsidP="002627BA">
            <w:pPr>
              <w:spacing w:line="360" w:lineRule="auto"/>
              <w:jc w:val="center"/>
              <w:rPr>
                <w:sz w:val="24"/>
              </w:rPr>
            </w:pPr>
            <w:r w:rsidRPr="002627BA">
              <w:rPr>
                <w:sz w:val="24"/>
              </w:rPr>
              <w:t>-3.52453</w:t>
            </w:r>
          </w:p>
        </w:tc>
      </w:tr>
      <w:tr w:rsidR="006D7EE7" w:rsidRPr="002627BA" w14:paraId="5C752C00" w14:textId="77777777" w:rsidTr="008834E2">
        <w:trPr>
          <w:trHeight w:val="285"/>
        </w:trPr>
        <w:tc>
          <w:tcPr>
            <w:tcW w:w="3256" w:type="dxa"/>
            <w:vMerge/>
          </w:tcPr>
          <w:p w14:paraId="669E95E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CEA8AD9" w14:textId="77777777" w:rsidR="006D7EE7" w:rsidRPr="002627BA" w:rsidRDefault="006D7EE7" w:rsidP="002627BA">
            <w:pPr>
              <w:spacing w:line="360" w:lineRule="auto"/>
              <w:jc w:val="center"/>
              <w:rPr>
                <w:sz w:val="24"/>
              </w:rPr>
            </w:pPr>
            <w:r w:rsidRPr="002627BA">
              <w:rPr>
                <w:sz w:val="24"/>
              </w:rPr>
              <w:t>65.7</w:t>
            </w:r>
          </w:p>
        </w:tc>
        <w:tc>
          <w:tcPr>
            <w:tcW w:w="2835" w:type="dxa"/>
            <w:tcBorders>
              <w:top w:val="nil"/>
              <w:bottom w:val="nil"/>
            </w:tcBorders>
            <w:noWrap/>
            <w:hideMark/>
          </w:tcPr>
          <w:p w14:paraId="7CDD9A4B" w14:textId="77777777" w:rsidR="006D7EE7" w:rsidRPr="002627BA" w:rsidRDefault="006D7EE7" w:rsidP="002627BA">
            <w:pPr>
              <w:spacing w:line="360" w:lineRule="auto"/>
              <w:jc w:val="center"/>
              <w:rPr>
                <w:sz w:val="24"/>
              </w:rPr>
            </w:pPr>
            <w:r w:rsidRPr="002627BA">
              <w:rPr>
                <w:sz w:val="24"/>
              </w:rPr>
              <w:t>-3.66513</w:t>
            </w:r>
          </w:p>
        </w:tc>
      </w:tr>
      <w:tr w:rsidR="006D7EE7" w:rsidRPr="002627BA" w14:paraId="045CEDD1" w14:textId="77777777" w:rsidTr="008834E2">
        <w:trPr>
          <w:trHeight w:val="285"/>
        </w:trPr>
        <w:tc>
          <w:tcPr>
            <w:tcW w:w="3256" w:type="dxa"/>
            <w:vMerge/>
          </w:tcPr>
          <w:p w14:paraId="1625E67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7078E11" w14:textId="77777777" w:rsidR="006D7EE7" w:rsidRPr="002627BA" w:rsidRDefault="006D7EE7" w:rsidP="002627BA">
            <w:pPr>
              <w:spacing w:line="360" w:lineRule="auto"/>
              <w:jc w:val="center"/>
              <w:rPr>
                <w:sz w:val="24"/>
              </w:rPr>
            </w:pPr>
            <w:r w:rsidRPr="002627BA">
              <w:rPr>
                <w:sz w:val="24"/>
              </w:rPr>
              <w:t>74.8</w:t>
            </w:r>
          </w:p>
        </w:tc>
        <w:tc>
          <w:tcPr>
            <w:tcW w:w="2835" w:type="dxa"/>
            <w:tcBorders>
              <w:top w:val="nil"/>
              <w:bottom w:val="nil"/>
            </w:tcBorders>
            <w:noWrap/>
            <w:hideMark/>
          </w:tcPr>
          <w:p w14:paraId="07E2016A" w14:textId="77777777" w:rsidR="006D7EE7" w:rsidRPr="002627BA" w:rsidRDefault="006D7EE7" w:rsidP="002627BA">
            <w:pPr>
              <w:spacing w:line="360" w:lineRule="auto"/>
              <w:jc w:val="center"/>
              <w:rPr>
                <w:sz w:val="24"/>
              </w:rPr>
            </w:pPr>
            <w:r w:rsidRPr="002627BA">
              <w:rPr>
                <w:sz w:val="24"/>
              </w:rPr>
              <w:t>-4.09014</w:t>
            </w:r>
          </w:p>
        </w:tc>
      </w:tr>
      <w:tr w:rsidR="006D7EE7" w:rsidRPr="002627BA" w14:paraId="4A2005F9" w14:textId="77777777" w:rsidTr="008834E2">
        <w:trPr>
          <w:trHeight w:val="285"/>
        </w:trPr>
        <w:tc>
          <w:tcPr>
            <w:tcW w:w="3256" w:type="dxa"/>
            <w:vMerge/>
          </w:tcPr>
          <w:p w14:paraId="7C1C282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F3CD647" w14:textId="77777777" w:rsidR="006D7EE7" w:rsidRPr="002627BA" w:rsidRDefault="006D7EE7" w:rsidP="002627BA">
            <w:pPr>
              <w:spacing w:line="360" w:lineRule="auto"/>
              <w:jc w:val="center"/>
              <w:rPr>
                <w:sz w:val="24"/>
              </w:rPr>
            </w:pPr>
            <w:r w:rsidRPr="002627BA">
              <w:rPr>
                <w:sz w:val="24"/>
              </w:rPr>
              <w:t>91.7</w:t>
            </w:r>
          </w:p>
        </w:tc>
        <w:tc>
          <w:tcPr>
            <w:tcW w:w="2835" w:type="dxa"/>
            <w:tcBorders>
              <w:top w:val="nil"/>
              <w:bottom w:val="nil"/>
            </w:tcBorders>
            <w:noWrap/>
            <w:hideMark/>
          </w:tcPr>
          <w:p w14:paraId="3BF53C88" w14:textId="77777777" w:rsidR="006D7EE7" w:rsidRPr="002627BA" w:rsidRDefault="006D7EE7" w:rsidP="002627BA">
            <w:pPr>
              <w:spacing w:line="360" w:lineRule="auto"/>
              <w:jc w:val="center"/>
              <w:rPr>
                <w:sz w:val="24"/>
              </w:rPr>
            </w:pPr>
            <w:r w:rsidRPr="002627BA">
              <w:rPr>
                <w:sz w:val="24"/>
              </w:rPr>
              <w:t>-3.96511</w:t>
            </w:r>
          </w:p>
        </w:tc>
      </w:tr>
      <w:tr w:rsidR="006D7EE7" w:rsidRPr="002627BA" w14:paraId="061644F0" w14:textId="77777777" w:rsidTr="008834E2">
        <w:trPr>
          <w:trHeight w:val="285"/>
        </w:trPr>
        <w:tc>
          <w:tcPr>
            <w:tcW w:w="3256" w:type="dxa"/>
            <w:vMerge/>
          </w:tcPr>
          <w:p w14:paraId="4991EFC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EA7B832" w14:textId="77777777" w:rsidR="006D7EE7" w:rsidRPr="002627BA" w:rsidRDefault="006D7EE7" w:rsidP="002627BA">
            <w:pPr>
              <w:spacing w:line="360" w:lineRule="auto"/>
              <w:jc w:val="center"/>
              <w:rPr>
                <w:sz w:val="24"/>
              </w:rPr>
            </w:pPr>
            <w:r w:rsidRPr="002627BA">
              <w:rPr>
                <w:sz w:val="24"/>
              </w:rPr>
              <w:t>116.6</w:t>
            </w:r>
          </w:p>
        </w:tc>
        <w:tc>
          <w:tcPr>
            <w:tcW w:w="2835" w:type="dxa"/>
            <w:tcBorders>
              <w:top w:val="nil"/>
              <w:bottom w:val="nil"/>
            </w:tcBorders>
            <w:noWrap/>
            <w:hideMark/>
          </w:tcPr>
          <w:p w14:paraId="03524463" w14:textId="77777777" w:rsidR="006D7EE7" w:rsidRPr="002627BA" w:rsidRDefault="006D7EE7" w:rsidP="002627BA">
            <w:pPr>
              <w:spacing w:line="360" w:lineRule="auto"/>
              <w:jc w:val="center"/>
              <w:rPr>
                <w:sz w:val="24"/>
              </w:rPr>
            </w:pPr>
            <w:r w:rsidRPr="002627BA">
              <w:rPr>
                <w:sz w:val="24"/>
              </w:rPr>
              <w:t>-3.27173</w:t>
            </w:r>
          </w:p>
        </w:tc>
      </w:tr>
      <w:tr w:rsidR="006D7EE7" w:rsidRPr="002627BA" w14:paraId="51519B08" w14:textId="77777777" w:rsidTr="008834E2">
        <w:trPr>
          <w:trHeight w:val="285"/>
        </w:trPr>
        <w:tc>
          <w:tcPr>
            <w:tcW w:w="3256" w:type="dxa"/>
            <w:vMerge/>
          </w:tcPr>
          <w:p w14:paraId="1F5F5CC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877ABA8" w14:textId="77777777" w:rsidR="006D7EE7" w:rsidRPr="002627BA" w:rsidRDefault="006D7EE7" w:rsidP="002627BA">
            <w:pPr>
              <w:spacing w:line="360" w:lineRule="auto"/>
              <w:jc w:val="center"/>
              <w:rPr>
                <w:sz w:val="24"/>
              </w:rPr>
            </w:pPr>
            <w:r w:rsidRPr="002627BA">
              <w:rPr>
                <w:sz w:val="24"/>
              </w:rPr>
              <w:t>144.5</w:t>
            </w:r>
          </w:p>
        </w:tc>
        <w:tc>
          <w:tcPr>
            <w:tcW w:w="2835" w:type="dxa"/>
            <w:tcBorders>
              <w:top w:val="nil"/>
              <w:bottom w:val="nil"/>
            </w:tcBorders>
            <w:noWrap/>
            <w:hideMark/>
          </w:tcPr>
          <w:p w14:paraId="12012769" w14:textId="77777777" w:rsidR="006D7EE7" w:rsidRPr="002627BA" w:rsidRDefault="006D7EE7" w:rsidP="002627BA">
            <w:pPr>
              <w:spacing w:line="360" w:lineRule="auto"/>
              <w:jc w:val="center"/>
              <w:rPr>
                <w:sz w:val="24"/>
              </w:rPr>
            </w:pPr>
            <w:r w:rsidRPr="002627BA">
              <w:rPr>
                <w:sz w:val="24"/>
              </w:rPr>
              <w:t>-3.17903</w:t>
            </w:r>
          </w:p>
        </w:tc>
      </w:tr>
      <w:tr w:rsidR="006D7EE7" w:rsidRPr="002627BA" w14:paraId="51DAEF17" w14:textId="77777777" w:rsidTr="008834E2">
        <w:trPr>
          <w:trHeight w:val="285"/>
        </w:trPr>
        <w:tc>
          <w:tcPr>
            <w:tcW w:w="3256" w:type="dxa"/>
            <w:vMerge/>
          </w:tcPr>
          <w:p w14:paraId="42B566B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4329D13" w14:textId="77777777" w:rsidR="006D7EE7" w:rsidRPr="002627BA" w:rsidRDefault="006D7EE7" w:rsidP="002627BA">
            <w:pPr>
              <w:spacing w:line="360" w:lineRule="auto"/>
              <w:jc w:val="center"/>
              <w:rPr>
                <w:sz w:val="24"/>
              </w:rPr>
            </w:pPr>
            <w:r w:rsidRPr="002627BA">
              <w:rPr>
                <w:sz w:val="24"/>
              </w:rPr>
              <w:t>173.4</w:t>
            </w:r>
          </w:p>
        </w:tc>
        <w:tc>
          <w:tcPr>
            <w:tcW w:w="2835" w:type="dxa"/>
            <w:tcBorders>
              <w:top w:val="nil"/>
              <w:bottom w:val="nil"/>
            </w:tcBorders>
            <w:noWrap/>
            <w:hideMark/>
          </w:tcPr>
          <w:p w14:paraId="64C0C1E2" w14:textId="77777777" w:rsidR="006D7EE7" w:rsidRPr="002627BA" w:rsidRDefault="006D7EE7" w:rsidP="002627BA">
            <w:pPr>
              <w:spacing w:line="360" w:lineRule="auto"/>
              <w:jc w:val="center"/>
              <w:rPr>
                <w:sz w:val="24"/>
              </w:rPr>
            </w:pPr>
            <w:r w:rsidRPr="002627BA">
              <w:rPr>
                <w:sz w:val="24"/>
              </w:rPr>
              <w:t>-2.9048</w:t>
            </w:r>
          </w:p>
        </w:tc>
      </w:tr>
      <w:tr w:rsidR="006D7EE7" w:rsidRPr="002627BA" w14:paraId="378EBA3B" w14:textId="77777777" w:rsidTr="008834E2">
        <w:trPr>
          <w:trHeight w:val="285"/>
        </w:trPr>
        <w:tc>
          <w:tcPr>
            <w:tcW w:w="3256" w:type="dxa"/>
            <w:vMerge/>
          </w:tcPr>
          <w:p w14:paraId="5713261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4A906F1" w14:textId="77777777" w:rsidR="006D7EE7" w:rsidRPr="002627BA" w:rsidRDefault="006D7EE7" w:rsidP="002627BA">
            <w:pPr>
              <w:spacing w:line="360" w:lineRule="auto"/>
              <w:jc w:val="center"/>
              <w:rPr>
                <w:sz w:val="24"/>
              </w:rPr>
            </w:pPr>
            <w:r w:rsidRPr="002627BA">
              <w:rPr>
                <w:sz w:val="24"/>
              </w:rPr>
              <w:t>178.2</w:t>
            </w:r>
          </w:p>
        </w:tc>
        <w:tc>
          <w:tcPr>
            <w:tcW w:w="2835" w:type="dxa"/>
            <w:tcBorders>
              <w:top w:val="nil"/>
              <w:bottom w:val="nil"/>
            </w:tcBorders>
            <w:noWrap/>
            <w:hideMark/>
          </w:tcPr>
          <w:p w14:paraId="337C0313" w14:textId="77777777" w:rsidR="006D7EE7" w:rsidRPr="002627BA" w:rsidRDefault="006D7EE7" w:rsidP="002627BA">
            <w:pPr>
              <w:spacing w:line="360" w:lineRule="auto"/>
              <w:jc w:val="center"/>
              <w:rPr>
                <w:sz w:val="24"/>
              </w:rPr>
            </w:pPr>
            <w:r w:rsidRPr="002627BA">
              <w:rPr>
                <w:sz w:val="24"/>
              </w:rPr>
              <w:t>-2.82744</w:t>
            </w:r>
          </w:p>
        </w:tc>
      </w:tr>
      <w:tr w:rsidR="006D7EE7" w:rsidRPr="002627BA" w14:paraId="79CA0F3F" w14:textId="77777777" w:rsidTr="008834E2">
        <w:trPr>
          <w:trHeight w:val="285"/>
        </w:trPr>
        <w:tc>
          <w:tcPr>
            <w:tcW w:w="3256" w:type="dxa"/>
            <w:vMerge/>
          </w:tcPr>
          <w:p w14:paraId="798B4A7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FB499AF" w14:textId="77777777" w:rsidR="006D7EE7" w:rsidRPr="002627BA" w:rsidRDefault="006D7EE7" w:rsidP="002627BA">
            <w:pPr>
              <w:spacing w:line="360" w:lineRule="auto"/>
              <w:jc w:val="center"/>
              <w:rPr>
                <w:sz w:val="24"/>
              </w:rPr>
            </w:pPr>
            <w:r w:rsidRPr="002627BA">
              <w:rPr>
                <w:sz w:val="24"/>
              </w:rPr>
              <w:t>200</w:t>
            </w:r>
          </w:p>
        </w:tc>
        <w:tc>
          <w:tcPr>
            <w:tcW w:w="2835" w:type="dxa"/>
            <w:tcBorders>
              <w:top w:val="nil"/>
              <w:bottom w:val="nil"/>
            </w:tcBorders>
            <w:noWrap/>
            <w:hideMark/>
          </w:tcPr>
          <w:p w14:paraId="7E78C27C" w14:textId="77777777" w:rsidR="006D7EE7" w:rsidRPr="002627BA" w:rsidRDefault="006D7EE7" w:rsidP="002627BA">
            <w:pPr>
              <w:spacing w:line="360" w:lineRule="auto"/>
              <w:jc w:val="center"/>
              <w:rPr>
                <w:sz w:val="24"/>
              </w:rPr>
            </w:pPr>
            <w:r w:rsidRPr="002627BA">
              <w:rPr>
                <w:sz w:val="24"/>
              </w:rPr>
              <w:t>-3.79609</w:t>
            </w:r>
          </w:p>
        </w:tc>
      </w:tr>
      <w:tr w:rsidR="006D7EE7" w:rsidRPr="002627BA" w14:paraId="54003C0A" w14:textId="77777777" w:rsidTr="008834E2">
        <w:trPr>
          <w:trHeight w:val="285"/>
        </w:trPr>
        <w:tc>
          <w:tcPr>
            <w:tcW w:w="3256" w:type="dxa"/>
            <w:vMerge/>
          </w:tcPr>
          <w:p w14:paraId="57B7DBF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37FA612" w14:textId="77777777" w:rsidR="006D7EE7" w:rsidRPr="002627BA" w:rsidRDefault="006D7EE7" w:rsidP="002627BA">
            <w:pPr>
              <w:spacing w:line="360" w:lineRule="auto"/>
              <w:jc w:val="center"/>
              <w:rPr>
                <w:sz w:val="24"/>
              </w:rPr>
            </w:pPr>
            <w:r w:rsidRPr="002627BA">
              <w:rPr>
                <w:sz w:val="24"/>
              </w:rPr>
              <w:t>224.4</w:t>
            </w:r>
          </w:p>
        </w:tc>
        <w:tc>
          <w:tcPr>
            <w:tcW w:w="2835" w:type="dxa"/>
            <w:tcBorders>
              <w:top w:val="nil"/>
              <w:bottom w:val="nil"/>
            </w:tcBorders>
            <w:noWrap/>
            <w:hideMark/>
          </w:tcPr>
          <w:p w14:paraId="1312D19D" w14:textId="77777777" w:rsidR="006D7EE7" w:rsidRPr="002627BA" w:rsidRDefault="006D7EE7" w:rsidP="002627BA">
            <w:pPr>
              <w:spacing w:line="360" w:lineRule="auto"/>
              <w:jc w:val="center"/>
              <w:rPr>
                <w:sz w:val="24"/>
              </w:rPr>
            </w:pPr>
            <w:r w:rsidRPr="002627BA">
              <w:rPr>
                <w:sz w:val="24"/>
              </w:rPr>
              <w:t>-3.66109</w:t>
            </w:r>
          </w:p>
        </w:tc>
      </w:tr>
      <w:tr w:rsidR="006D7EE7" w:rsidRPr="002627BA" w14:paraId="5660C8E7" w14:textId="77777777" w:rsidTr="008834E2">
        <w:trPr>
          <w:trHeight w:val="285"/>
        </w:trPr>
        <w:tc>
          <w:tcPr>
            <w:tcW w:w="3256" w:type="dxa"/>
            <w:vMerge/>
          </w:tcPr>
          <w:p w14:paraId="280C3AD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8399FC5" w14:textId="77777777" w:rsidR="006D7EE7" w:rsidRPr="002627BA" w:rsidRDefault="006D7EE7" w:rsidP="002627BA">
            <w:pPr>
              <w:spacing w:line="360" w:lineRule="auto"/>
              <w:jc w:val="center"/>
              <w:rPr>
                <w:sz w:val="24"/>
              </w:rPr>
            </w:pPr>
            <w:r w:rsidRPr="002627BA">
              <w:rPr>
                <w:sz w:val="24"/>
              </w:rPr>
              <w:t>253</w:t>
            </w:r>
          </w:p>
        </w:tc>
        <w:tc>
          <w:tcPr>
            <w:tcW w:w="2835" w:type="dxa"/>
            <w:tcBorders>
              <w:top w:val="nil"/>
              <w:bottom w:val="nil"/>
            </w:tcBorders>
            <w:noWrap/>
            <w:hideMark/>
          </w:tcPr>
          <w:p w14:paraId="55B330B7" w14:textId="77777777" w:rsidR="006D7EE7" w:rsidRPr="002627BA" w:rsidRDefault="006D7EE7" w:rsidP="002627BA">
            <w:pPr>
              <w:spacing w:line="360" w:lineRule="auto"/>
              <w:jc w:val="center"/>
              <w:rPr>
                <w:sz w:val="24"/>
              </w:rPr>
            </w:pPr>
            <w:r w:rsidRPr="002627BA">
              <w:rPr>
                <w:sz w:val="24"/>
              </w:rPr>
              <w:t>-3.67221</w:t>
            </w:r>
          </w:p>
        </w:tc>
      </w:tr>
      <w:tr w:rsidR="006D7EE7" w:rsidRPr="002627BA" w14:paraId="1DB4C928" w14:textId="77777777" w:rsidTr="008834E2">
        <w:trPr>
          <w:trHeight w:val="285"/>
        </w:trPr>
        <w:tc>
          <w:tcPr>
            <w:tcW w:w="3256" w:type="dxa"/>
            <w:vMerge/>
          </w:tcPr>
          <w:p w14:paraId="5A08196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3C2D225" w14:textId="77777777" w:rsidR="006D7EE7" w:rsidRPr="002627BA" w:rsidRDefault="006D7EE7" w:rsidP="002627BA">
            <w:pPr>
              <w:spacing w:line="360" w:lineRule="auto"/>
              <w:jc w:val="center"/>
              <w:rPr>
                <w:sz w:val="24"/>
              </w:rPr>
            </w:pPr>
            <w:r w:rsidRPr="002627BA">
              <w:rPr>
                <w:sz w:val="24"/>
              </w:rPr>
              <w:t>279</w:t>
            </w:r>
          </w:p>
        </w:tc>
        <w:tc>
          <w:tcPr>
            <w:tcW w:w="2835" w:type="dxa"/>
            <w:tcBorders>
              <w:top w:val="nil"/>
              <w:bottom w:val="nil"/>
            </w:tcBorders>
            <w:noWrap/>
            <w:hideMark/>
          </w:tcPr>
          <w:p w14:paraId="64048D7C" w14:textId="77777777" w:rsidR="006D7EE7" w:rsidRPr="002627BA" w:rsidRDefault="006D7EE7" w:rsidP="002627BA">
            <w:pPr>
              <w:spacing w:line="360" w:lineRule="auto"/>
              <w:jc w:val="center"/>
              <w:rPr>
                <w:sz w:val="24"/>
              </w:rPr>
            </w:pPr>
            <w:r w:rsidRPr="002627BA">
              <w:rPr>
                <w:sz w:val="24"/>
              </w:rPr>
              <w:t>-3.65064</w:t>
            </w:r>
          </w:p>
        </w:tc>
      </w:tr>
      <w:tr w:rsidR="006D7EE7" w:rsidRPr="002627BA" w14:paraId="45333BDB" w14:textId="77777777" w:rsidTr="008834E2">
        <w:trPr>
          <w:trHeight w:val="285"/>
        </w:trPr>
        <w:tc>
          <w:tcPr>
            <w:tcW w:w="3256" w:type="dxa"/>
            <w:vMerge/>
          </w:tcPr>
          <w:p w14:paraId="3B95C7B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C1B9C8E" w14:textId="77777777" w:rsidR="006D7EE7" w:rsidRPr="002627BA" w:rsidRDefault="006D7EE7" w:rsidP="002627BA">
            <w:pPr>
              <w:spacing w:line="360" w:lineRule="auto"/>
              <w:jc w:val="center"/>
              <w:rPr>
                <w:sz w:val="24"/>
              </w:rPr>
            </w:pPr>
            <w:r w:rsidRPr="002627BA">
              <w:rPr>
                <w:sz w:val="24"/>
              </w:rPr>
              <w:t>308</w:t>
            </w:r>
          </w:p>
        </w:tc>
        <w:tc>
          <w:tcPr>
            <w:tcW w:w="2835" w:type="dxa"/>
            <w:tcBorders>
              <w:top w:val="nil"/>
              <w:bottom w:val="nil"/>
            </w:tcBorders>
            <w:noWrap/>
            <w:hideMark/>
          </w:tcPr>
          <w:p w14:paraId="4A51F510" w14:textId="77777777" w:rsidR="006D7EE7" w:rsidRPr="002627BA" w:rsidRDefault="006D7EE7" w:rsidP="002627BA">
            <w:pPr>
              <w:spacing w:line="360" w:lineRule="auto"/>
              <w:jc w:val="center"/>
              <w:rPr>
                <w:sz w:val="24"/>
              </w:rPr>
            </w:pPr>
            <w:r w:rsidRPr="002627BA">
              <w:rPr>
                <w:sz w:val="24"/>
              </w:rPr>
              <w:t>-2.88294</w:t>
            </w:r>
          </w:p>
        </w:tc>
      </w:tr>
      <w:tr w:rsidR="006D7EE7" w:rsidRPr="002627BA" w14:paraId="2659706D" w14:textId="77777777" w:rsidTr="008834E2">
        <w:trPr>
          <w:trHeight w:val="285"/>
        </w:trPr>
        <w:tc>
          <w:tcPr>
            <w:tcW w:w="3256" w:type="dxa"/>
            <w:vMerge/>
          </w:tcPr>
          <w:p w14:paraId="598C209E"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FCC21FD" w14:textId="77777777" w:rsidR="006D7EE7" w:rsidRPr="002627BA" w:rsidRDefault="006D7EE7" w:rsidP="002627BA">
            <w:pPr>
              <w:spacing w:line="360" w:lineRule="auto"/>
              <w:jc w:val="center"/>
              <w:rPr>
                <w:sz w:val="24"/>
              </w:rPr>
            </w:pPr>
            <w:r w:rsidRPr="002627BA">
              <w:rPr>
                <w:sz w:val="24"/>
              </w:rPr>
              <w:t>336</w:t>
            </w:r>
          </w:p>
        </w:tc>
        <w:tc>
          <w:tcPr>
            <w:tcW w:w="2835" w:type="dxa"/>
            <w:tcBorders>
              <w:top w:val="nil"/>
              <w:bottom w:val="nil"/>
            </w:tcBorders>
            <w:noWrap/>
            <w:hideMark/>
          </w:tcPr>
          <w:p w14:paraId="0540E9E4" w14:textId="77777777" w:rsidR="006D7EE7" w:rsidRPr="002627BA" w:rsidRDefault="006D7EE7" w:rsidP="002627BA">
            <w:pPr>
              <w:spacing w:line="360" w:lineRule="auto"/>
              <w:jc w:val="center"/>
              <w:rPr>
                <w:sz w:val="24"/>
              </w:rPr>
            </w:pPr>
            <w:r w:rsidRPr="002627BA">
              <w:rPr>
                <w:sz w:val="24"/>
              </w:rPr>
              <w:t>-4.03973</w:t>
            </w:r>
          </w:p>
        </w:tc>
      </w:tr>
      <w:tr w:rsidR="006D7EE7" w:rsidRPr="002627BA" w14:paraId="4DA8E264" w14:textId="77777777" w:rsidTr="008834E2">
        <w:trPr>
          <w:trHeight w:val="285"/>
        </w:trPr>
        <w:tc>
          <w:tcPr>
            <w:tcW w:w="3256" w:type="dxa"/>
            <w:vMerge/>
          </w:tcPr>
          <w:p w14:paraId="503AB99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7EEFEAA" w14:textId="77777777" w:rsidR="006D7EE7" w:rsidRPr="002627BA" w:rsidRDefault="006D7EE7" w:rsidP="002627BA">
            <w:pPr>
              <w:spacing w:line="360" w:lineRule="auto"/>
              <w:jc w:val="center"/>
              <w:rPr>
                <w:sz w:val="24"/>
              </w:rPr>
            </w:pPr>
            <w:r w:rsidRPr="002627BA">
              <w:rPr>
                <w:sz w:val="24"/>
              </w:rPr>
              <w:t>365</w:t>
            </w:r>
          </w:p>
        </w:tc>
        <w:tc>
          <w:tcPr>
            <w:tcW w:w="2835" w:type="dxa"/>
            <w:tcBorders>
              <w:top w:val="nil"/>
              <w:bottom w:val="nil"/>
            </w:tcBorders>
            <w:noWrap/>
            <w:hideMark/>
          </w:tcPr>
          <w:p w14:paraId="26ACC907" w14:textId="77777777" w:rsidR="006D7EE7" w:rsidRPr="002627BA" w:rsidRDefault="006D7EE7" w:rsidP="002627BA">
            <w:pPr>
              <w:spacing w:line="360" w:lineRule="auto"/>
              <w:jc w:val="center"/>
              <w:rPr>
                <w:sz w:val="24"/>
              </w:rPr>
            </w:pPr>
            <w:r w:rsidRPr="002627BA">
              <w:rPr>
                <w:sz w:val="24"/>
              </w:rPr>
              <w:t>-3.64937</w:t>
            </w:r>
          </w:p>
        </w:tc>
      </w:tr>
      <w:tr w:rsidR="006D7EE7" w:rsidRPr="002627BA" w14:paraId="2FCBF36D" w14:textId="77777777" w:rsidTr="008834E2">
        <w:trPr>
          <w:trHeight w:val="285"/>
        </w:trPr>
        <w:tc>
          <w:tcPr>
            <w:tcW w:w="3256" w:type="dxa"/>
            <w:vMerge/>
          </w:tcPr>
          <w:p w14:paraId="6301EFC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C5913F0" w14:textId="77777777" w:rsidR="006D7EE7" w:rsidRPr="002627BA" w:rsidRDefault="006D7EE7" w:rsidP="002627BA">
            <w:pPr>
              <w:spacing w:line="360" w:lineRule="auto"/>
              <w:jc w:val="center"/>
              <w:rPr>
                <w:sz w:val="24"/>
              </w:rPr>
            </w:pPr>
            <w:r w:rsidRPr="002627BA">
              <w:rPr>
                <w:sz w:val="24"/>
              </w:rPr>
              <w:t>393</w:t>
            </w:r>
          </w:p>
        </w:tc>
        <w:tc>
          <w:tcPr>
            <w:tcW w:w="2835" w:type="dxa"/>
            <w:tcBorders>
              <w:top w:val="nil"/>
              <w:bottom w:val="nil"/>
            </w:tcBorders>
            <w:noWrap/>
            <w:hideMark/>
          </w:tcPr>
          <w:p w14:paraId="605ECC2E" w14:textId="77777777" w:rsidR="006D7EE7" w:rsidRPr="002627BA" w:rsidRDefault="006D7EE7" w:rsidP="002627BA">
            <w:pPr>
              <w:spacing w:line="360" w:lineRule="auto"/>
              <w:jc w:val="center"/>
              <w:rPr>
                <w:sz w:val="24"/>
              </w:rPr>
            </w:pPr>
            <w:r w:rsidRPr="002627BA">
              <w:rPr>
                <w:sz w:val="24"/>
              </w:rPr>
              <w:t>-3.40449</w:t>
            </w:r>
          </w:p>
        </w:tc>
      </w:tr>
      <w:tr w:rsidR="006D7EE7" w:rsidRPr="002627BA" w14:paraId="1367C552" w14:textId="77777777" w:rsidTr="008834E2">
        <w:trPr>
          <w:trHeight w:val="285"/>
        </w:trPr>
        <w:tc>
          <w:tcPr>
            <w:tcW w:w="3256" w:type="dxa"/>
            <w:vMerge/>
          </w:tcPr>
          <w:p w14:paraId="3E4679F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0C19248" w14:textId="77777777" w:rsidR="006D7EE7" w:rsidRPr="002627BA" w:rsidRDefault="006D7EE7" w:rsidP="002627BA">
            <w:pPr>
              <w:spacing w:line="360" w:lineRule="auto"/>
              <w:jc w:val="center"/>
              <w:rPr>
                <w:sz w:val="24"/>
              </w:rPr>
            </w:pPr>
            <w:r w:rsidRPr="002627BA">
              <w:rPr>
                <w:sz w:val="24"/>
              </w:rPr>
              <w:t>424</w:t>
            </w:r>
          </w:p>
        </w:tc>
        <w:tc>
          <w:tcPr>
            <w:tcW w:w="2835" w:type="dxa"/>
            <w:tcBorders>
              <w:top w:val="nil"/>
              <w:bottom w:val="nil"/>
            </w:tcBorders>
            <w:noWrap/>
            <w:hideMark/>
          </w:tcPr>
          <w:p w14:paraId="0D15ABAD" w14:textId="77777777" w:rsidR="006D7EE7" w:rsidRPr="002627BA" w:rsidRDefault="006D7EE7" w:rsidP="002627BA">
            <w:pPr>
              <w:spacing w:line="360" w:lineRule="auto"/>
              <w:jc w:val="center"/>
              <w:rPr>
                <w:sz w:val="24"/>
              </w:rPr>
            </w:pPr>
            <w:r w:rsidRPr="002627BA">
              <w:rPr>
                <w:sz w:val="24"/>
              </w:rPr>
              <w:t>-3.65871</w:t>
            </w:r>
          </w:p>
        </w:tc>
      </w:tr>
      <w:tr w:rsidR="006D7EE7" w:rsidRPr="002627BA" w14:paraId="242533FB" w14:textId="77777777" w:rsidTr="008834E2">
        <w:trPr>
          <w:trHeight w:val="285"/>
        </w:trPr>
        <w:tc>
          <w:tcPr>
            <w:tcW w:w="3256" w:type="dxa"/>
            <w:vMerge/>
          </w:tcPr>
          <w:p w14:paraId="0F099A7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E78234B" w14:textId="77777777" w:rsidR="006D7EE7" w:rsidRPr="002627BA" w:rsidRDefault="006D7EE7" w:rsidP="002627BA">
            <w:pPr>
              <w:spacing w:line="360" w:lineRule="auto"/>
              <w:jc w:val="center"/>
              <w:rPr>
                <w:sz w:val="24"/>
              </w:rPr>
            </w:pPr>
            <w:r w:rsidRPr="002627BA">
              <w:rPr>
                <w:sz w:val="24"/>
              </w:rPr>
              <w:t>452</w:t>
            </w:r>
          </w:p>
        </w:tc>
        <w:tc>
          <w:tcPr>
            <w:tcW w:w="2835" w:type="dxa"/>
            <w:tcBorders>
              <w:top w:val="nil"/>
              <w:bottom w:val="nil"/>
            </w:tcBorders>
            <w:noWrap/>
            <w:hideMark/>
          </w:tcPr>
          <w:p w14:paraId="61EEE071" w14:textId="77777777" w:rsidR="006D7EE7" w:rsidRPr="002627BA" w:rsidRDefault="006D7EE7" w:rsidP="002627BA">
            <w:pPr>
              <w:spacing w:line="360" w:lineRule="auto"/>
              <w:jc w:val="center"/>
              <w:rPr>
                <w:sz w:val="24"/>
              </w:rPr>
            </w:pPr>
            <w:r w:rsidRPr="002627BA">
              <w:rPr>
                <w:sz w:val="24"/>
              </w:rPr>
              <w:t>-3.59755</w:t>
            </w:r>
          </w:p>
        </w:tc>
      </w:tr>
      <w:tr w:rsidR="006D7EE7" w:rsidRPr="002627BA" w14:paraId="599AEF73" w14:textId="77777777" w:rsidTr="008834E2">
        <w:trPr>
          <w:trHeight w:val="285"/>
        </w:trPr>
        <w:tc>
          <w:tcPr>
            <w:tcW w:w="3256" w:type="dxa"/>
            <w:vMerge/>
          </w:tcPr>
          <w:p w14:paraId="4247F15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D0333B5" w14:textId="77777777" w:rsidR="006D7EE7" w:rsidRPr="002627BA" w:rsidRDefault="006D7EE7" w:rsidP="002627BA">
            <w:pPr>
              <w:spacing w:line="360" w:lineRule="auto"/>
              <w:jc w:val="center"/>
              <w:rPr>
                <w:sz w:val="24"/>
              </w:rPr>
            </w:pPr>
            <w:r w:rsidRPr="002627BA">
              <w:rPr>
                <w:sz w:val="24"/>
              </w:rPr>
              <w:t>480</w:t>
            </w:r>
          </w:p>
        </w:tc>
        <w:tc>
          <w:tcPr>
            <w:tcW w:w="2835" w:type="dxa"/>
            <w:tcBorders>
              <w:top w:val="nil"/>
              <w:bottom w:val="nil"/>
            </w:tcBorders>
            <w:noWrap/>
            <w:hideMark/>
          </w:tcPr>
          <w:p w14:paraId="5EE38610" w14:textId="77777777" w:rsidR="006D7EE7" w:rsidRPr="002627BA" w:rsidRDefault="006D7EE7" w:rsidP="002627BA">
            <w:pPr>
              <w:spacing w:line="360" w:lineRule="auto"/>
              <w:jc w:val="center"/>
              <w:rPr>
                <w:sz w:val="24"/>
              </w:rPr>
            </w:pPr>
            <w:r w:rsidRPr="002627BA">
              <w:rPr>
                <w:sz w:val="24"/>
              </w:rPr>
              <w:t>-3.94735</w:t>
            </w:r>
          </w:p>
        </w:tc>
      </w:tr>
      <w:tr w:rsidR="006D7EE7" w:rsidRPr="002627BA" w14:paraId="6CE2B5E4" w14:textId="77777777" w:rsidTr="008834E2">
        <w:trPr>
          <w:trHeight w:val="285"/>
        </w:trPr>
        <w:tc>
          <w:tcPr>
            <w:tcW w:w="3256" w:type="dxa"/>
            <w:vMerge/>
          </w:tcPr>
          <w:p w14:paraId="27E0EE3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B205D5E" w14:textId="77777777" w:rsidR="006D7EE7" w:rsidRPr="002627BA" w:rsidRDefault="006D7EE7" w:rsidP="002627BA">
            <w:pPr>
              <w:spacing w:line="360" w:lineRule="auto"/>
              <w:jc w:val="center"/>
              <w:rPr>
                <w:sz w:val="24"/>
              </w:rPr>
            </w:pPr>
            <w:r w:rsidRPr="002627BA">
              <w:rPr>
                <w:sz w:val="24"/>
              </w:rPr>
              <w:t>508</w:t>
            </w:r>
          </w:p>
        </w:tc>
        <w:tc>
          <w:tcPr>
            <w:tcW w:w="2835" w:type="dxa"/>
            <w:tcBorders>
              <w:top w:val="nil"/>
              <w:bottom w:val="nil"/>
            </w:tcBorders>
            <w:noWrap/>
            <w:hideMark/>
          </w:tcPr>
          <w:p w14:paraId="23AADCBB" w14:textId="77777777" w:rsidR="006D7EE7" w:rsidRPr="002627BA" w:rsidRDefault="006D7EE7" w:rsidP="002627BA">
            <w:pPr>
              <w:spacing w:line="360" w:lineRule="auto"/>
              <w:jc w:val="center"/>
              <w:rPr>
                <w:sz w:val="24"/>
              </w:rPr>
            </w:pPr>
            <w:r w:rsidRPr="002627BA">
              <w:rPr>
                <w:sz w:val="24"/>
              </w:rPr>
              <w:t>-3.96765</w:t>
            </w:r>
          </w:p>
        </w:tc>
      </w:tr>
      <w:tr w:rsidR="006D7EE7" w:rsidRPr="002627BA" w14:paraId="7E508161" w14:textId="77777777" w:rsidTr="008834E2">
        <w:trPr>
          <w:trHeight w:val="285"/>
        </w:trPr>
        <w:tc>
          <w:tcPr>
            <w:tcW w:w="3256" w:type="dxa"/>
            <w:vMerge/>
          </w:tcPr>
          <w:p w14:paraId="5068E25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2C0F169" w14:textId="77777777" w:rsidR="006D7EE7" w:rsidRPr="002627BA" w:rsidRDefault="006D7EE7" w:rsidP="002627BA">
            <w:pPr>
              <w:spacing w:line="360" w:lineRule="auto"/>
              <w:jc w:val="center"/>
              <w:rPr>
                <w:sz w:val="24"/>
              </w:rPr>
            </w:pPr>
            <w:r w:rsidRPr="002627BA">
              <w:rPr>
                <w:sz w:val="24"/>
              </w:rPr>
              <w:t>530</w:t>
            </w:r>
          </w:p>
        </w:tc>
        <w:tc>
          <w:tcPr>
            <w:tcW w:w="2835" w:type="dxa"/>
            <w:tcBorders>
              <w:top w:val="nil"/>
              <w:bottom w:val="nil"/>
            </w:tcBorders>
            <w:noWrap/>
            <w:hideMark/>
          </w:tcPr>
          <w:p w14:paraId="1EFA2B01" w14:textId="77777777" w:rsidR="006D7EE7" w:rsidRPr="002627BA" w:rsidRDefault="006D7EE7" w:rsidP="002627BA">
            <w:pPr>
              <w:spacing w:line="360" w:lineRule="auto"/>
              <w:jc w:val="center"/>
              <w:rPr>
                <w:sz w:val="24"/>
              </w:rPr>
            </w:pPr>
            <w:r w:rsidRPr="002627BA">
              <w:rPr>
                <w:sz w:val="24"/>
              </w:rPr>
              <w:t>-4.02534</w:t>
            </w:r>
          </w:p>
        </w:tc>
      </w:tr>
      <w:tr w:rsidR="006D7EE7" w:rsidRPr="002627BA" w14:paraId="42A83F29" w14:textId="77777777" w:rsidTr="008834E2">
        <w:trPr>
          <w:trHeight w:val="285"/>
        </w:trPr>
        <w:tc>
          <w:tcPr>
            <w:tcW w:w="3256" w:type="dxa"/>
            <w:vMerge/>
          </w:tcPr>
          <w:p w14:paraId="7180530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2FE5037" w14:textId="77777777" w:rsidR="006D7EE7" w:rsidRPr="002627BA" w:rsidRDefault="006D7EE7" w:rsidP="002627BA">
            <w:pPr>
              <w:spacing w:line="360" w:lineRule="auto"/>
              <w:jc w:val="center"/>
              <w:rPr>
                <w:sz w:val="24"/>
              </w:rPr>
            </w:pPr>
            <w:r w:rsidRPr="002627BA">
              <w:rPr>
                <w:sz w:val="24"/>
              </w:rPr>
              <w:t>532.5</w:t>
            </w:r>
          </w:p>
        </w:tc>
        <w:tc>
          <w:tcPr>
            <w:tcW w:w="2835" w:type="dxa"/>
            <w:tcBorders>
              <w:top w:val="nil"/>
              <w:bottom w:val="nil"/>
            </w:tcBorders>
            <w:noWrap/>
            <w:hideMark/>
          </w:tcPr>
          <w:p w14:paraId="515846FD" w14:textId="77777777" w:rsidR="006D7EE7" w:rsidRPr="002627BA" w:rsidRDefault="006D7EE7" w:rsidP="002627BA">
            <w:pPr>
              <w:spacing w:line="360" w:lineRule="auto"/>
              <w:jc w:val="center"/>
              <w:rPr>
                <w:sz w:val="24"/>
              </w:rPr>
            </w:pPr>
            <w:r w:rsidRPr="002627BA">
              <w:rPr>
                <w:sz w:val="24"/>
              </w:rPr>
              <w:t>-4.2734</w:t>
            </w:r>
          </w:p>
        </w:tc>
      </w:tr>
      <w:tr w:rsidR="006D7EE7" w:rsidRPr="002627BA" w14:paraId="721FC37F" w14:textId="77777777" w:rsidTr="008834E2">
        <w:trPr>
          <w:trHeight w:val="285"/>
        </w:trPr>
        <w:tc>
          <w:tcPr>
            <w:tcW w:w="3256" w:type="dxa"/>
            <w:vMerge/>
          </w:tcPr>
          <w:p w14:paraId="4B8BED4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21A670D" w14:textId="77777777" w:rsidR="006D7EE7" w:rsidRPr="002627BA" w:rsidRDefault="006D7EE7" w:rsidP="002627BA">
            <w:pPr>
              <w:spacing w:line="360" w:lineRule="auto"/>
              <w:jc w:val="center"/>
              <w:rPr>
                <w:sz w:val="24"/>
              </w:rPr>
            </w:pPr>
            <w:r w:rsidRPr="002627BA">
              <w:rPr>
                <w:sz w:val="24"/>
              </w:rPr>
              <w:t>537.5</w:t>
            </w:r>
          </w:p>
        </w:tc>
        <w:tc>
          <w:tcPr>
            <w:tcW w:w="2835" w:type="dxa"/>
            <w:tcBorders>
              <w:top w:val="nil"/>
              <w:bottom w:val="nil"/>
            </w:tcBorders>
            <w:noWrap/>
            <w:hideMark/>
          </w:tcPr>
          <w:p w14:paraId="59F048A5" w14:textId="77777777" w:rsidR="006D7EE7" w:rsidRPr="002627BA" w:rsidRDefault="006D7EE7" w:rsidP="002627BA">
            <w:pPr>
              <w:spacing w:line="360" w:lineRule="auto"/>
              <w:jc w:val="center"/>
              <w:rPr>
                <w:sz w:val="24"/>
              </w:rPr>
            </w:pPr>
            <w:r w:rsidRPr="002627BA">
              <w:rPr>
                <w:sz w:val="24"/>
              </w:rPr>
              <w:t>-3.86392</w:t>
            </w:r>
          </w:p>
        </w:tc>
      </w:tr>
      <w:tr w:rsidR="006D7EE7" w:rsidRPr="002627BA" w14:paraId="46C725E0" w14:textId="77777777" w:rsidTr="008834E2">
        <w:trPr>
          <w:trHeight w:val="285"/>
        </w:trPr>
        <w:tc>
          <w:tcPr>
            <w:tcW w:w="3256" w:type="dxa"/>
            <w:vMerge/>
          </w:tcPr>
          <w:p w14:paraId="479BCC0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EEE3FB8" w14:textId="77777777" w:rsidR="006D7EE7" w:rsidRPr="002627BA" w:rsidRDefault="006D7EE7" w:rsidP="002627BA">
            <w:pPr>
              <w:spacing w:line="360" w:lineRule="auto"/>
              <w:jc w:val="center"/>
              <w:rPr>
                <w:sz w:val="24"/>
              </w:rPr>
            </w:pPr>
            <w:r w:rsidRPr="002627BA">
              <w:rPr>
                <w:sz w:val="24"/>
              </w:rPr>
              <w:t>542.5</w:t>
            </w:r>
          </w:p>
        </w:tc>
        <w:tc>
          <w:tcPr>
            <w:tcW w:w="2835" w:type="dxa"/>
            <w:tcBorders>
              <w:top w:val="nil"/>
              <w:bottom w:val="nil"/>
            </w:tcBorders>
            <w:noWrap/>
            <w:hideMark/>
          </w:tcPr>
          <w:p w14:paraId="550F4B43" w14:textId="77777777" w:rsidR="006D7EE7" w:rsidRPr="002627BA" w:rsidRDefault="006D7EE7" w:rsidP="002627BA">
            <w:pPr>
              <w:spacing w:line="360" w:lineRule="auto"/>
              <w:jc w:val="center"/>
              <w:rPr>
                <w:sz w:val="24"/>
              </w:rPr>
            </w:pPr>
            <w:r w:rsidRPr="002627BA">
              <w:rPr>
                <w:sz w:val="24"/>
              </w:rPr>
              <w:t>-3.8653</w:t>
            </w:r>
          </w:p>
        </w:tc>
      </w:tr>
      <w:tr w:rsidR="006D7EE7" w:rsidRPr="002627BA" w14:paraId="436DD289" w14:textId="77777777" w:rsidTr="008834E2">
        <w:trPr>
          <w:trHeight w:val="285"/>
        </w:trPr>
        <w:tc>
          <w:tcPr>
            <w:tcW w:w="3256" w:type="dxa"/>
            <w:vMerge/>
          </w:tcPr>
          <w:p w14:paraId="6104E8BA"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461060F" w14:textId="77777777" w:rsidR="006D7EE7" w:rsidRPr="002627BA" w:rsidRDefault="006D7EE7" w:rsidP="002627BA">
            <w:pPr>
              <w:spacing w:line="360" w:lineRule="auto"/>
              <w:jc w:val="center"/>
              <w:rPr>
                <w:sz w:val="24"/>
              </w:rPr>
            </w:pPr>
            <w:r w:rsidRPr="002627BA">
              <w:rPr>
                <w:sz w:val="24"/>
              </w:rPr>
              <w:t>547.5</w:t>
            </w:r>
          </w:p>
        </w:tc>
        <w:tc>
          <w:tcPr>
            <w:tcW w:w="2835" w:type="dxa"/>
            <w:tcBorders>
              <w:top w:val="nil"/>
              <w:bottom w:val="nil"/>
            </w:tcBorders>
            <w:noWrap/>
            <w:hideMark/>
          </w:tcPr>
          <w:p w14:paraId="693222CC" w14:textId="77777777" w:rsidR="006D7EE7" w:rsidRPr="002627BA" w:rsidRDefault="006D7EE7" w:rsidP="002627BA">
            <w:pPr>
              <w:spacing w:line="360" w:lineRule="auto"/>
              <w:jc w:val="center"/>
              <w:rPr>
                <w:sz w:val="24"/>
              </w:rPr>
            </w:pPr>
            <w:r w:rsidRPr="002627BA">
              <w:rPr>
                <w:sz w:val="24"/>
              </w:rPr>
              <w:t>-4.28966</w:t>
            </w:r>
          </w:p>
        </w:tc>
      </w:tr>
      <w:tr w:rsidR="006D7EE7" w:rsidRPr="002627BA" w14:paraId="31050514" w14:textId="77777777" w:rsidTr="008834E2">
        <w:trPr>
          <w:trHeight w:val="285"/>
        </w:trPr>
        <w:tc>
          <w:tcPr>
            <w:tcW w:w="3256" w:type="dxa"/>
            <w:vMerge/>
          </w:tcPr>
          <w:p w14:paraId="6732B73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FABDD4D" w14:textId="77777777" w:rsidR="006D7EE7" w:rsidRPr="002627BA" w:rsidRDefault="006D7EE7" w:rsidP="002627BA">
            <w:pPr>
              <w:spacing w:line="360" w:lineRule="auto"/>
              <w:jc w:val="center"/>
              <w:rPr>
                <w:sz w:val="24"/>
              </w:rPr>
            </w:pPr>
            <w:r w:rsidRPr="002627BA">
              <w:rPr>
                <w:sz w:val="24"/>
              </w:rPr>
              <w:t>552.5</w:t>
            </w:r>
          </w:p>
        </w:tc>
        <w:tc>
          <w:tcPr>
            <w:tcW w:w="2835" w:type="dxa"/>
            <w:tcBorders>
              <w:top w:val="nil"/>
              <w:bottom w:val="nil"/>
            </w:tcBorders>
            <w:noWrap/>
            <w:hideMark/>
          </w:tcPr>
          <w:p w14:paraId="1F55936A" w14:textId="77777777" w:rsidR="006D7EE7" w:rsidRPr="002627BA" w:rsidRDefault="006D7EE7" w:rsidP="002627BA">
            <w:pPr>
              <w:spacing w:line="360" w:lineRule="auto"/>
              <w:jc w:val="center"/>
              <w:rPr>
                <w:sz w:val="24"/>
              </w:rPr>
            </w:pPr>
            <w:r w:rsidRPr="002627BA">
              <w:rPr>
                <w:sz w:val="24"/>
              </w:rPr>
              <w:t>-4.05834</w:t>
            </w:r>
          </w:p>
        </w:tc>
      </w:tr>
      <w:tr w:rsidR="006D7EE7" w:rsidRPr="002627BA" w14:paraId="308B1849" w14:textId="77777777" w:rsidTr="008834E2">
        <w:trPr>
          <w:trHeight w:val="285"/>
        </w:trPr>
        <w:tc>
          <w:tcPr>
            <w:tcW w:w="3256" w:type="dxa"/>
            <w:vMerge/>
          </w:tcPr>
          <w:p w14:paraId="28A0934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33DE6ED" w14:textId="77777777" w:rsidR="006D7EE7" w:rsidRPr="002627BA" w:rsidRDefault="006D7EE7" w:rsidP="002627BA">
            <w:pPr>
              <w:spacing w:line="360" w:lineRule="auto"/>
              <w:jc w:val="center"/>
              <w:rPr>
                <w:sz w:val="24"/>
              </w:rPr>
            </w:pPr>
            <w:r w:rsidRPr="002627BA">
              <w:rPr>
                <w:sz w:val="24"/>
              </w:rPr>
              <w:t>557.5</w:t>
            </w:r>
          </w:p>
        </w:tc>
        <w:tc>
          <w:tcPr>
            <w:tcW w:w="2835" w:type="dxa"/>
            <w:tcBorders>
              <w:top w:val="nil"/>
              <w:bottom w:val="nil"/>
            </w:tcBorders>
            <w:noWrap/>
            <w:hideMark/>
          </w:tcPr>
          <w:p w14:paraId="68D0E26B" w14:textId="77777777" w:rsidR="006D7EE7" w:rsidRPr="002627BA" w:rsidRDefault="006D7EE7" w:rsidP="002627BA">
            <w:pPr>
              <w:spacing w:line="360" w:lineRule="auto"/>
              <w:jc w:val="center"/>
              <w:rPr>
                <w:sz w:val="24"/>
              </w:rPr>
            </w:pPr>
            <w:r w:rsidRPr="002627BA">
              <w:rPr>
                <w:sz w:val="24"/>
              </w:rPr>
              <w:t>-4.13752</w:t>
            </w:r>
          </w:p>
        </w:tc>
      </w:tr>
      <w:tr w:rsidR="006D7EE7" w:rsidRPr="002627BA" w14:paraId="366F7113" w14:textId="77777777" w:rsidTr="008834E2">
        <w:trPr>
          <w:trHeight w:val="285"/>
        </w:trPr>
        <w:tc>
          <w:tcPr>
            <w:tcW w:w="3256" w:type="dxa"/>
            <w:vMerge/>
          </w:tcPr>
          <w:p w14:paraId="632F743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E898D8A" w14:textId="77777777" w:rsidR="006D7EE7" w:rsidRPr="002627BA" w:rsidRDefault="006D7EE7" w:rsidP="002627BA">
            <w:pPr>
              <w:spacing w:line="360" w:lineRule="auto"/>
              <w:jc w:val="center"/>
              <w:rPr>
                <w:sz w:val="24"/>
              </w:rPr>
            </w:pPr>
            <w:r w:rsidRPr="002627BA">
              <w:rPr>
                <w:sz w:val="24"/>
              </w:rPr>
              <w:t>562.5</w:t>
            </w:r>
          </w:p>
        </w:tc>
        <w:tc>
          <w:tcPr>
            <w:tcW w:w="2835" w:type="dxa"/>
            <w:tcBorders>
              <w:top w:val="nil"/>
              <w:bottom w:val="nil"/>
            </w:tcBorders>
            <w:noWrap/>
            <w:hideMark/>
          </w:tcPr>
          <w:p w14:paraId="6E07A5C5" w14:textId="77777777" w:rsidR="006D7EE7" w:rsidRPr="002627BA" w:rsidRDefault="006D7EE7" w:rsidP="002627BA">
            <w:pPr>
              <w:spacing w:line="360" w:lineRule="auto"/>
              <w:jc w:val="center"/>
              <w:rPr>
                <w:sz w:val="24"/>
              </w:rPr>
            </w:pPr>
            <w:r w:rsidRPr="002627BA">
              <w:rPr>
                <w:sz w:val="24"/>
              </w:rPr>
              <w:t>-4.06051</w:t>
            </w:r>
          </w:p>
        </w:tc>
      </w:tr>
      <w:tr w:rsidR="006D7EE7" w:rsidRPr="002627BA" w14:paraId="28CFA86F" w14:textId="77777777" w:rsidTr="008834E2">
        <w:trPr>
          <w:trHeight w:val="285"/>
        </w:trPr>
        <w:tc>
          <w:tcPr>
            <w:tcW w:w="3256" w:type="dxa"/>
            <w:vMerge/>
          </w:tcPr>
          <w:p w14:paraId="6C51BF2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71EAEBC" w14:textId="77777777" w:rsidR="006D7EE7" w:rsidRPr="002627BA" w:rsidRDefault="006D7EE7" w:rsidP="002627BA">
            <w:pPr>
              <w:spacing w:line="360" w:lineRule="auto"/>
              <w:jc w:val="center"/>
              <w:rPr>
                <w:sz w:val="24"/>
              </w:rPr>
            </w:pPr>
            <w:r w:rsidRPr="002627BA">
              <w:rPr>
                <w:sz w:val="24"/>
              </w:rPr>
              <w:t>567.5</w:t>
            </w:r>
          </w:p>
        </w:tc>
        <w:tc>
          <w:tcPr>
            <w:tcW w:w="2835" w:type="dxa"/>
            <w:tcBorders>
              <w:top w:val="nil"/>
              <w:bottom w:val="nil"/>
            </w:tcBorders>
            <w:noWrap/>
            <w:hideMark/>
          </w:tcPr>
          <w:p w14:paraId="0F221015" w14:textId="77777777" w:rsidR="006D7EE7" w:rsidRPr="002627BA" w:rsidRDefault="006D7EE7" w:rsidP="002627BA">
            <w:pPr>
              <w:spacing w:line="360" w:lineRule="auto"/>
              <w:jc w:val="center"/>
              <w:rPr>
                <w:sz w:val="24"/>
              </w:rPr>
            </w:pPr>
            <w:r w:rsidRPr="002627BA">
              <w:rPr>
                <w:sz w:val="24"/>
              </w:rPr>
              <w:t>-4.05619</w:t>
            </w:r>
          </w:p>
        </w:tc>
      </w:tr>
      <w:tr w:rsidR="006D7EE7" w:rsidRPr="002627BA" w14:paraId="7C1FA86B" w14:textId="77777777" w:rsidTr="008834E2">
        <w:trPr>
          <w:trHeight w:val="285"/>
        </w:trPr>
        <w:tc>
          <w:tcPr>
            <w:tcW w:w="3256" w:type="dxa"/>
            <w:vMerge/>
          </w:tcPr>
          <w:p w14:paraId="417D63A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2648910" w14:textId="77777777" w:rsidR="006D7EE7" w:rsidRPr="002627BA" w:rsidRDefault="006D7EE7" w:rsidP="002627BA">
            <w:pPr>
              <w:spacing w:line="360" w:lineRule="auto"/>
              <w:jc w:val="center"/>
              <w:rPr>
                <w:sz w:val="24"/>
              </w:rPr>
            </w:pPr>
            <w:r w:rsidRPr="002627BA">
              <w:rPr>
                <w:sz w:val="24"/>
              </w:rPr>
              <w:t>572.5</w:t>
            </w:r>
          </w:p>
        </w:tc>
        <w:tc>
          <w:tcPr>
            <w:tcW w:w="2835" w:type="dxa"/>
            <w:tcBorders>
              <w:top w:val="nil"/>
              <w:bottom w:val="nil"/>
            </w:tcBorders>
            <w:noWrap/>
            <w:hideMark/>
          </w:tcPr>
          <w:p w14:paraId="65EACF4D" w14:textId="77777777" w:rsidR="006D7EE7" w:rsidRPr="002627BA" w:rsidRDefault="006D7EE7" w:rsidP="002627BA">
            <w:pPr>
              <w:spacing w:line="360" w:lineRule="auto"/>
              <w:jc w:val="center"/>
              <w:rPr>
                <w:sz w:val="24"/>
              </w:rPr>
            </w:pPr>
            <w:r w:rsidRPr="002627BA">
              <w:rPr>
                <w:sz w:val="24"/>
              </w:rPr>
              <w:t>-4.28599</w:t>
            </w:r>
          </w:p>
        </w:tc>
      </w:tr>
      <w:tr w:rsidR="006D7EE7" w:rsidRPr="002627BA" w14:paraId="77F6009F" w14:textId="77777777" w:rsidTr="008834E2">
        <w:trPr>
          <w:trHeight w:val="285"/>
        </w:trPr>
        <w:tc>
          <w:tcPr>
            <w:tcW w:w="3256" w:type="dxa"/>
            <w:vMerge/>
          </w:tcPr>
          <w:p w14:paraId="658D13D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03F32C9" w14:textId="77777777" w:rsidR="006D7EE7" w:rsidRPr="002627BA" w:rsidRDefault="006D7EE7" w:rsidP="002627BA">
            <w:pPr>
              <w:spacing w:line="360" w:lineRule="auto"/>
              <w:jc w:val="center"/>
              <w:rPr>
                <w:sz w:val="24"/>
              </w:rPr>
            </w:pPr>
            <w:r w:rsidRPr="002627BA">
              <w:rPr>
                <w:sz w:val="24"/>
              </w:rPr>
              <w:t>577.5</w:t>
            </w:r>
          </w:p>
        </w:tc>
        <w:tc>
          <w:tcPr>
            <w:tcW w:w="2835" w:type="dxa"/>
            <w:tcBorders>
              <w:top w:val="nil"/>
              <w:bottom w:val="nil"/>
            </w:tcBorders>
            <w:noWrap/>
            <w:hideMark/>
          </w:tcPr>
          <w:p w14:paraId="438C49BF" w14:textId="77777777" w:rsidR="006D7EE7" w:rsidRPr="002627BA" w:rsidRDefault="006D7EE7" w:rsidP="002627BA">
            <w:pPr>
              <w:spacing w:line="360" w:lineRule="auto"/>
              <w:jc w:val="center"/>
              <w:rPr>
                <w:sz w:val="24"/>
              </w:rPr>
            </w:pPr>
            <w:r w:rsidRPr="002627BA">
              <w:rPr>
                <w:sz w:val="24"/>
              </w:rPr>
              <w:t>-4.4073</w:t>
            </w:r>
          </w:p>
        </w:tc>
      </w:tr>
      <w:tr w:rsidR="006D7EE7" w:rsidRPr="002627BA" w14:paraId="0E59F1A4" w14:textId="77777777" w:rsidTr="008834E2">
        <w:trPr>
          <w:trHeight w:val="285"/>
        </w:trPr>
        <w:tc>
          <w:tcPr>
            <w:tcW w:w="3256" w:type="dxa"/>
            <w:vMerge/>
          </w:tcPr>
          <w:p w14:paraId="3382C49B"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ABD3711" w14:textId="77777777" w:rsidR="006D7EE7" w:rsidRPr="002627BA" w:rsidRDefault="006D7EE7" w:rsidP="002627BA">
            <w:pPr>
              <w:spacing w:line="360" w:lineRule="auto"/>
              <w:jc w:val="center"/>
              <w:rPr>
                <w:sz w:val="24"/>
              </w:rPr>
            </w:pPr>
            <w:r w:rsidRPr="002627BA">
              <w:rPr>
                <w:sz w:val="24"/>
              </w:rPr>
              <w:t>582.5</w:t>
            </w:r>
          </w:p>
        </w:tc>
        <w:tc>
          <w:tcPr>
            <w:tcW w:w="2835" w:type="dxa"/>
            <w:tcBorders>
              <w:top w:val="nil"/>
              <w:bottom w:val="nil"/>
            </w:tcBorders>
            <w:noWrap/>
            <w:hideMark/>
          </w:tcPr>
          <w:p w14:paraId="07F648F7" w14:textId="77777777" w:rsidR="006D7EE7" w:rsidRPr="002627BA" w:rsidRDefault="006D7EE7" w:rsidP="002627BA">
            <w:pPr>
              <w:spacing w:line="360" w:lineRule="auto"/>
              <w:jc w:val="center"/>
              <w:rPr>
                <w:sz w:val="24"/>
              </w:rPr>
            </w:pPr>
            <w:r w:rsidRPr="002627BA">
              <w:rPr>
                <w:sz w:val="24"/>
              </w:rPr>
              <w:t>-4.2476</w:t>
            </w:r>
          </w:p>
        </w:tc>
      </w:tr>
      <w:tr w:rsidR="006D7EE7" w:rsidRPr="002627BA" w14:paraId="5830D0E4" w14:textId="77777777" w:rsidTr="008834E2">
        <w:trPr>
          <w:trHeight w:val="285"/>
        </w:trPr>
        <w:tc>
          <w:tcPr>
            <w:tcW w:w="3256" w:type="dxa"/>
            <w:vMerge/>
          </w:tcPr>
          <w:p w14:paraId="2B97E61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D63AF96" w14:textId="77777777" w:rsidR="006D7EE7" w:rsidRPr="002627BA" w:rsidRDefault="006D7EE7" w:rsidP="002627BA">
            <w:pPr>
              <w:spacing w:line="360" w:lineRule="auto"/>
              <w:jc w:val="center"/>
              <w:rPr>
                <w:sz w:val="24"/>
              </w:rPr>
            </w:pPr>
            <w:r w:rsidRPr="002627BA">
              <w:rPr>
                <w:sz w:val="24"/>
              </w:rPr>
              <w:t>587.5</w:t>
            </w:r>
          </w:p>
        </w:tc>
        <w:tc>
          <w:tcPr>
            <w:tcW w:w="2835" w:type="dxa"/>
            <w:tcBorders>
              <w:top w:val="nil"/>
              <w:bottom w:val="nil"/>
            </w:tcBorders>
            <w:noWrap/>
            <w:hideMark/>
          </w:tcPr>
          <w:p w14:paraId="74541183" w14:textId="77777777" w:rsidR="006D7EE7" w:rsidRPr="002627BA" w:rsidRDefault="006D7EE7" w:rsidP="002627BA">
            <w:pPr>
              <w:spacing w:line="360" w:lineRule="auto"/>
              <w:jc w:val="center"/>
              <w:rPr>
                <w:sz w:val="24"/>
              </w:rPr>
            </w:pPr>
            <w:r w:rsidRPr="002627BA">
              <w:rPr>
                <w:sz w:val="24"/>
              </w:rPr>
              <w:t>-3.9474</w:t>
            </w:r>
          </w:p>
        </w:tc>
      </w:tr>
      <w:tr w:rsidR="006D7EE7" w:rsidRPr="002627BA" w14:paraId="4724AE0A" w14:textId="77777777" w:rsidTr="008834E2">
        <w:trPr>
          <w:trHeight w:val="285"/>
        </w:trPr>
        <w:tc>
          <w:tcPr>
            <w:tcW w:w="3256" w:type="dxa"/>
            <w:vMerge/>
          </w:tcPr>
          <w:p w14:paraId="63CA8FD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CFE3E11" w14:textId="77777777" w:rsidR="006D7EE7" w:rsidRPr="002627BA" w:rsidRDefault="006D7EE7" w:rsidP="002627BA">
            <w:pPr>
              <w:spacing w:line="360" w:lineRule="auto"/>
              <w:jc w:val="center"/>
              <w:rPr>
                <w:sz w:val="24"/>
              </w:rPr>
            </w:pPr>
            <w:r w:rsidRPr="002627BA">
              <w:rPr>
                <w:sz w:val="24"/>
              </w:rPr>
              <w:t>592.5</w:t>
            </w:r>
          </w:p>
        </w:tc>
        <w:tc>
          <w:tcPr>
            <w:tcW w:w="2835" w:type="dxa"/>
            <w:tcBorders>
              <w:top w:val="nil"/>
              <w:bottom w:val="nil"/>
            </w:tcBorders>
            <w:noWrap/>
            <w:hideMark/>
          </w:tcPr>
          <w:p w14:paraId="70A00D21" w14:textId="77777777" w:rsidR="006D7EE7" w:rsidRPr="002627BA" w:rsidRDefault="006D7EE7" w:rsidP="002627BA">
            <w:pPr>
              <w:spacing w:line="360" w:lineRule="auto"/>
              <w:jc w:val="center"/>
              <w:rPr>
                <w:sz w:val="24"/>
              </w:rPr>
            </w:pPr>
            <w:r w:rsidRPr="002627BA">
              <w:rPr>
                <w:sz w:val="24"/>
              </w:rPr>
              <w:t>-4.30084</w:t>
            </w:r>
          </w:p>
        </w:tc>
      </w:tr>
      <w:tr w:rsidR="006D7EE7" w:rsidRPr="002627BA" w14:paraId="0BF110EE" w14:textId="77777777" w:rsidTr="008834E2">
        <w:trPr>
          <w:trHeight w:val="285"/>
        </w:trPr>
        <w:tc>
          <w:tcPr>
            <w:tcW w:w="3256" w:type="dxa"/>
            <w:vMerge/>
          </w:tcPr>
          <w:p w14:paraId="653583A2" w14:textId="77777777" w:rsidR="006D7EE7" w:rsidRPr="002627BA" w:rsidRDefault="006D7EE7" w:rsidP="002627BA">
            <w:pPr>
              <w:spacing w:line="360" w:lineRule="auto"/>
              <w:jc w:val="center"/>
              <w:rPr>
                <w:sz w:val="24"/>
              </w:rPr>
            </w:pPr>
          </w:p>
        </w:tc>
        <w:tc>
          <w:tcPr>
            <w:tcW w:w="1842" w:type="dxa"/>
            <w:tcBorders>
              <w:top w:val="nil"/>
              <w:bottom w:val="single" w:sz="4" w:space="0" w:color="auto"/>
            </w:tcBorders>
            <w:noWrap/>
            <w:hideMark/>
          </w:tcPr>
          <w:p w14:paraId="5107BB10" w14:textId="77777777" w:rsidR="006D7EE7" w:rsidRPr="002627BA" w:rsidRDefault="006D7EE7" w:rsidP="002627BA">
            <w:pPr>
              <w:spacing w:line="360" w:lineRule="auto"/>
              <w:jc w:val="center"/>
              <w:rPr>
                <w:sz w:val="24"/>
              </w:rPr>
            </w:pPr>
            <w:r w:rsidRPr="002627BA">
              <w:rPr>
                <w:sz w:val="24"/>
              </w:rPr>
              <w:t>597.5</w:t>
            </w:r>
          </w:p>
        </w:tc>
        <w:tc>
          <w:tcPr>
            <w:tcW w:w="2835" w:type="dxa"/>
            <w:tcBorders>
              <w:top w:val="nil"/>
              <w:bottom w:val="single" w:sz="4" w:space="0" w:color="auto"/>
            </w:tcBorders>
            <w:noWrap/>
            <w:hideMark/>
          </w:tcPr>
          <w:p w14:paraId="30A02D27" w14:textId="77777777" w:rsidR="006D7EE7" w:rsidRPr="002627BA" w:rsidRDefault="006D7EE7" w:rsidP="002627BA">
            <w:pPr>
              <w:spacing w:line="360" w:lineRule="auto"/>
              <w:jc w:val="center"/>
              <w:rPr>
                <w:sz w:val="24"/>
              </w:rPr>
            </w:pPr>
            <w:r w:rsidRPr="002627BA">
              <w:rPr>
                <w:sz w:val="24"/>
              </w:rPr>
              <w:t>-4.26812</w:t>
            </w:r>
          </w:p>
        </w:tc>
      </w:tr>
      <w:tr w:rsidR="006D7EE7" w:rsidRPr="002627BA" w14:paraId="690671AE" w14:textId="77777777" w:rsidTr="008834E2">
        <w:trPr>
          <w:trHeight w:val="285"/>
        </w:trPr>
        <w:tc>
          <w:tcPr>
            <w:tcW w:w="3256" w:type="dxa"/>
            <w:vMerge w:val="restart"/>
          </w:tcPr>
          <w:p w14:paraId="3A23332F" w14:textId="77777777" w:rsidR="006D7EE7" w:rsidRPr="002627BA" w:rsidRDefault="006D7EE7" w:rsidP="002627BA">
            <w:pPr>
              <w:spacing w:line="360" w:lineRule="auto"/>
              <w:jc w:val="center"/>
              <w:rPr>
                <w:sz w:val="24"/>
              </w:rPr>
            </w:pPr>
            <w:r w:rsidRPr="002627BA">
              <w:rPr>
                <w:sz w:val="24"/>
              </w:rPr>
              <w:t>GDH13,15,17</w:t>
            </w:r>
          </w:p>
          <w:p w14:paraId="736F58CE" w14:textId="77777777" w:rsidR="006D7EE7" w:rsidRPr="002627BA" w:rsidRDefault="006D7EE7" w:rsidP="002627BA">
            <w:pPr>
              <w:spacing w:line="360" w:lineRule="auto"/>
              <w:jc w:val="center"/>
              <w:rPr>
                <w:sz w:val="24"/>
              </w:rPr>
            </w:pPr>
            <w:r w:rsidRPr="002627BA">
              <w:rPr>
                <w:sz w:val="24"/>
              </w:rPr>
              <w:t>Burial depth is 100m</w:t>
            </w:r>
          </w:p>
          <w:p w14:paraId="11AEC2A9" w14:textId="77777777" w:rsidR="006D7EE7" w:rsidRPr="002627BA" w:rsidRDefault="006D7EE7" w:rsidP="002627BA">
            <w:pPr>
              <w:spacing w:line="360" w:lineRule="auto"/>
              <w:jc w:val="center"/>
              <w:rPr>
                <w:sz w:val="24"/>
              </w:rPr>
            </w:pPr>
            <w:r w:rsidRPr="002627BA">
              <w:rPr>
                <w:sz w:val="24"/>
              </w:rPr>
              <w:t>Main lithology is argillaceous sandstone/ without fault crossing</w:t>
            </w:r>
          </w:p>
        </w:tc>
        <w:tc>
          <w:tcPr>
            <w:tcW w:w="1842" w:type="dxa"/>
            <w:tcBorders>
              <w:bottom w:val="nil"/>
            </w:tcBorders>
            <w:noWrap/>
            <w:hideMark/>
          </w:tcPr>
          <w:p w14:paraId="786E8F8E" w14:textId="77777777" w:rsidR="006D7EE7" w:rsidRPr="002627BA" w:rsidRDefault="006D7EE7" w:rsidP="002627BA">
            <w:pPr>
              <w:spacing w:line="360" w:lineRule="auto"/>
              <w:jc w:val="center"/>
              <w:rPr>
                <w:sz w:val="24"/>
              </w:rPr>
            </w:pPr>
            <w:r w:rsidRPr="002627BA">
              <w:rPr>
                <w:sz w:val="24"/>
              </w:rPr>
              <w:t>3</w:t>
            </w:r>
          </w:p>
        </w:tc>
        <w:tc>
          <w:tcPr>
            <w:tcW w:w="2835" w:type="dxa"/>
            <w:tcBorders>
              <w:bottom w:val="nil"/>
            </w:tcBorders>
            <w:noWrap/>
            <w:hideMark/>
          </w:tcPr>
          <w:p w14:paraId="44862356" w14:textId="77777777" w:rsidR="006D7EE7" w:rsidRPr="002627BA" w:rsidRDefault="006D7EE7" w:rsidP="002627BA">
            <w:pPr>
              <w:spacing w:line="360" w:lineRule="auto"/>
              <w:jc w:val="center"/>
              <w:rPr>
                <w:sz w:val="24"/>
              </w:rPr>
            </w:pPr>
            <w:r w:rsidRPr="002627BA">
              <w:rPr>
                <w:sz w:val="24"/>
              </w:rPr>
              <w:t>-4.16025</w:t>
            </w:r>
          </w:p>
        </w:tc>
      </w:tr>
      <w:tr w:rsidR="006D7EE7" w:rsidRPr="002627BA" w14:paraId="28529B09" w14:textId="77777777" w:rsidTr="008834E2">
        <w:trPr>
          <w:trHeight w:val="285"/>
        </w:trPr>
        <w:tc>
          <w:tcPr>
            <w:tcW w:w="3256" w:type="dxa"/>
            <w:vMerge/>
          </w:tcPr>
          <w:p w14:paraId="37441F7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B76F5DC" w14:textId="77777777" w:rsidR="006D7EE7" w:rsidRPr="002627BA" w:rsidRDefault="006D7EE7" w:rsidP="002627BA">
            <w:pPr>
              <w:spacing w:line="360" w:lineRule="auto"/>
              <w:jc w:val="center"/>
              <w:rPr>
                <w:sz w:val="24"/>
              </w:rPr>
            </w:pPr>
            <w:r w:rsidRPr="002627BA">
              <w:rPr>
                <w:sz w:val="24"/>
              </w:rPr>
              <w:t>6</w:t>
            </w:r>
          </w:p>
        </w:tc>
        <w:tc>
          <w:tcPr>
            <w:tcW w:w="2835" w:type="dxa"/>
            <w:tcBorders>
              <w:top w:val="nil"/>
              <w:bottom w:val="nil"/>
            </w:tcBorders>
            <w:noWrap/>
            <w:hideMark/>
          </w:tcPr>
          <w:p w14:paraId="2DC2E186" w14:textId="77777777" w:rsidR="006D7EE7" w:rsidRPr="002627BA" w:rsidRDefault="006D7EE7" w:rsidP="002627BA">
            <w:pPr>
              <w:spacing w:line="360" w:lineRule="auto"/>
              <w:jc w:val="center"/>
              <w:rPr>
                <w:sz w:val="24"/>
              </w:rPr>
            </w:pPr>
            <w:r w:rsidRPr="002627BA">
              <w:rPr>
                <w:sz w:val="24"/>
              </w:rPr>
              <w:t>-4.09836</w:t>
            </w:r>
          </w:p>
        </w:tc>
      </w:tr>
      <w:tr w:rsidR="006D7EE7" w:rsidRPr="002627BA" w14:paraId="47BBC41A" w14:textId="77777777" w:rsidTr="008834E2">
        <w:trPr>
          <w:trHeight w:val="285"/>
        </w:trPr>
        <w:tc>
          <w:tcPr>
            <w:tcW w:w="3256" w:type="dxa"/>
            <w:vMerge/>
          </w:tcPr>
          <w:p w14:paraId="04127B7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416695A" w14:textId="77777777" w:rsidR="006D7EE7" w:rsidRPr="002627BA" w:rsidRDefault="006D7EE7" w:rsidP="002627BA">
            <w:pPr>
              <w:spacing w:line="360" w:lineRule="auto"/>
              <w:jc w:val="center"/>
              <w:rPr>
                <w:sz w:val="24"/>
              </w:rPr>
            </w:pPr>
            <w:r w:rsidRPr="002627BA">
              <w:rPr>
                <w:sz w:val="24"/>
              </w:rPr>
              <w:t>10</w:t>
            </w:r>
          </w:p>
        </w:tc>
        <w:tc>
          <w:tcPr>
            <w:tcW w:w="2835" w:type="dxa"/>
            <w:tcBorders>
              <w:top w:val="nil"/>
              <w:bottom w:val="nil"/>
            </w:tcBorders>
            <w:noWrap/>
            <w:hideMark/>
          </w:tcPr>
          <w:p w14:paraId="7AD49096" w14:textId="77777777" w:rsidR="006D7EE7" w:rsidRPr="002627BA" w:rsidRDefault="006D7EE7" w:rsidP="002627BA">
            <w:pPr>
              <w:spacing w:line="360" w:lineRule="auto"/>
              <w:jc w:val="center"/>
              <w:rPr>
                <w:sz w:val="24"/>
              </w:rPr>
            </w:pPr>
            <w:r w:rsidRPr="002627BA">
              <w:rPr>
                <w:sz w:val="24"/>
              </w:rPr>
              <w:t>-4.38029</w:t>
            </w:r>
          </w:p>
        </w:tc>
      </w:tr>
      <w:tr w:rsidR="006D7EE7" w:rsidRPr="002627BA" w14:paraId="5A74AFBF" w14:textId="77777777" w:rsidTr="008834E2">
        <w:trPr>
          <w:trHeight w:val="285"/>
        </w:trPr>
        <w:tc>
          <w:tcPr>
            <w:tcW w:w="3256" w:type="dxa"/>
            <w:vMerge/>
          </w:tcPr>
          <w:p w14:paraId="095EEBC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9889620" w14:textId="77777777" w:rsidR="006D7EE7" w:rsidRPr="002627BA" w:rsidRDefault="006D7EE7" w:rsidP="002627BA">
            <w:pPr>
              <w:spacing w:line="360" w:lineRule="auto"/>
              <w:jc w:val="center"/>
              <w:rPr>
                <w:sz w:val="24"/>
              </w:rPr>
            </w:pPr>
            <w:r w:rsidRPr="002627BA">
              <w:rPr>
                <w:sz w:val="24"/>
              </w:rPr>
              <w:t>10.3</w:t>
            </w:r>
          </w:p>
        </w:tc>
        <w:tc>
          <w:tcPr>
            <w:tcW w:w="2835" w:type="dxa"/>
            <w:tcBorders>
              <w:top w:val="nil"/>
              <w:bottom w:val="nil"/>
            </w:tcBorders>
            <w:noWrap/>
            <w:hideMark/>
          </w:tcPr>
          <w:p w14:paraId="27F41920" w14:textId="77777777" w:rsidR="006D7EE7" w:rsidRPr="002627BA" w:rsidRDefault="006D7EE7" w:rsidP="002627BA">
            <w:pPr>
              <w:spacing w:line="360" w:lineRule="auto"/>
              <w:jc w:val="center"/>
              <w:rPr>
                <w:sz w:val="24"/>
              </w:rPr>
            </w:pPr>
            <w:r w:rsidRPr="002627BA">
              <w:rPr>
                <w:sz w:val="24"/>
              </w:rPr>
              <w:t>-4.20706</w:t>
            </w:r>
          </w:p>
        </w:tc>
      </w:tr>
      <w:tr w:rsidR="006D7EE7" w:rsidRPr="002627BA" w14:paraId="6F2E1D15" w14:textId="77777777" w:rsidTr="008834E2">
        <w:trPr>
          <w:trHeight w:val="285"/>
        </w:trPr>
        <w:tc>
          <w:tcPr>
            <w:tcW w:w="3256" w:type="dxa"/>
            <w:vMerge/>
          </w:tcPr>
          <w:p w14:paraId="49872B6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198A8F1" w14:textId="77777777" w:rsidR="006D7EE7" w:rsidRPr="002627BA" w:rsidRDefault="006D7EE7" w:rsidP="002627BA">
            <w:pPr>
              <w:spacing w:line="360" w:lineRule="auto"/>
              <w:jc w:val="center"/>
              <w:rPr>
                <w:sz w:val="24"/>
              </w:rPr>
            </w:pPr>
            <w:r w:rsidRPr="002627BA">
              <w:rPr>
                <w:sz w:val="24"/>
              </w:rPr>
              <w:t>10.6</w:t>
            </w:r>
          </w:p>
        </w:tc>
        <w:tc>
          <w:tcPr>
            <w:tcW w:w="2835" w:type="dxa"/>
            <w:tcBorders>
              <w:top w:val="nil"/>
              <w:bottom w:val="nil"/>
            </w:tcBorders>
            <w:noWrap/>
            <w:hideMark/>
          </w:tcPr>
          <w:p w14:paraId="38960AEE" w14:textId="77777777" w:rsidR="006D7EE7" w:rsidRPr="002627BA" w:rsidRDefault="006D7EE7" w:rsidP="002627BA">
            <w:pPr>
              <w:spacing w:line="360" w:lineRule="auto"/>
              <w:jc w:val="center"/>
              <w:rPr>
                <w:sz w:val="24"/>
              </w:rPr>
            </w:pPr>
            <w:r w:rsidRPr="002627BA">
              <w:rPr>
                <w:sz w:val="24"/>
              </w:rPr>
              <w:t>-3.53169</w:t>
            </w:r>
          </w:p>
        </w:tc>
      </w:tr>
      <w:tr w:rsidR="006D7EE7" w:rsidRPr="002627BA" w14:paraId="5D897E10" w14:textId="77777777" w:rsidTr="008834E2">
        <w:trPr>
          <w:trHeight w:val="285"/>
        </w:trPr>
        <w:tc>
          <w:tcPr>
            <w:tcW w:w="3256" w:type="dxa"/>
            <w:vMerge/>
          </w:tcPr>
          <w:p w14:paraId="571E998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BF597DB" w14:textId="77777777" w:rsidR="006D7EE7" w:rsidRPr="002627BA" w:rsidRDefault="006D7EE7" w:rsidP="002627BA">
            <w:pPr>
              <w:spacing w:line="360" w:lineRule="auto"/>
              <w:jc w:val="center"/>
              <w:rPr>
                <w:sz w:val="24"/>
              </w:rPr>
            </w:pPr>
            <w:r w:rsidRPr="002627BA">
              <w:rPr>
                <w:sz w:val="24"/>
              </w:rPr>
              <w:t>24</w:t>
            </w:r>
          </w:p>
        </w:tc>
        <w:tc>
          <w:tcPr>
            <w:tcW w:w="2835" w:type="dxa"/>
            <w:tcBorders>
              <w:top w:val="nil"/>
              <w:bottom w:val="nil"/>
            </w:tcBorders>
            <w:noWrap/>
            <w:hideMark/>
          </w:tcPr>
          <w:p w14:paraId="27CF7A09" w14:textId="77777777" w:rsidR="006D7EE7" w:rsidRPr="002627BA" w:rsidRDefault="006D7EE7" w:rsidP="002627BA">
            <w:pPr>
              <w:spacing w:line="360" w:lineRule="auto"/>
              <w:jc w:val="center"/>
              <w:rPr>
                <w:sz w:val="24"/>
              </w:rPr>
            </w:pPr>
            <w:r w:rsidRPr="002627BA">
              <w:rPr>
                <w:sz w:val="24"/>
              </w:rPr>
              <w:t>-3.64567</w:t>
            </w:r>
          </w:p>
        </w:tc>
      </w:tr>
      <w:tr w:rsidR="006D7EE7" w:rsidRPr="002627BA" w14:paraId="349C09BE" w14:textId="77777777" w:rsidTr="008834E2">
        <w:trPr>
          <w:trHeight w:val="285"/>
        </w:trPr>
        <w:tc>
          <w:tcPr>
            <w:tcW w:w="3256" w:type="dxa"/>
            <w:vMerge/>
          </w:tcPr>
          <w:p w14:paraId="7EB620FF"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C1CDA23" w14:textId="77777777" w:rsidR="006D7EE7" w:rsidRPr="002627BA" w:rsidRDefault="006D7EE7" w:rsidP="002627BA">
            <w:pPr>
              <w:spacing w:line="360" w:lineRule="auto"/>
              <w:jc w:val="center"/>
              <w:rPr>
                <w:sz w:val="24"/>
              </w:rPr>
            </w:pPr>
            <w:r w:rsidRPr="002627BA">
              <w:rPr>
                <w:sz w:val="24"/>
              </w:rPr>
              <w:t>25</w:t>
            </w:r>
          </w:p>
        </w:tc>
        <w:tc>
          <w:tcPr>
            <w:tcW w:w="2835" w:type="dxa"/>
            <w:tcBorders>
              <w:top w:val="nil"/>
              <w:bottom w:val="nil"/>
            </w:tcBorders>
            <w:noWrap/>
            <w:hideMark/>
          </w:tcPr>
          <w:p w14:paraId="69E94229" w14:textId="77777777" w:rsidR="006D7EE7" w:rsidRPr="002627BA" w:rsidRDefault="006D7EE7" w:rsidP="002627BA">
            <w:pPr>
              <w:spacing w:line="360" w:lineRule="auto"/>
              <w:jc w:val="center"/>
              <w:rPr>
                <w:sz w:val="24"/>
              </w:rPr>
            </w:pPr>
            <w:r w:rsidRPr="002627BA">
              <w:rPr>
                <w:sz w:val="24"/>
              </w:rPr>
              <w:t>-4.72198</w:t>
            </w:r>
          </w:p>
        </w:tc>
      </w:tr>
      <w:tr w:rsidR="006D7EE7" w:rsidRPr="002627BA" w14:paraId="4ADCFCF2" w14:textId="77777777" w:rsidTr="008834E2">
        <w:trPr>
          <w:trHeight w:val="285"/>
        </w:trPr>
        <w:tc>
          <w:tcPr>
            <w:tcW w:w="3256" w:type="dxa"/>
            <w:vMerge/>
          </w:tcPr>
          <w:p w14:paraId="612E989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3A189AA" w14:textId="77777777" w:rsidR="006D7EE7" w:rsidRPr="002627BA" w:rsidRDefault="006D7EE7" w:rsidP="002627BA">
            <w:pPr>
              <w:spacing w:line="360" w:lineRule="auto"/>
              <w:jc w:val="center"/>
              <w:rPr>
                <w:sz w:val="24"/>
              </w:rPr>
            </w:pPr>
            <w:r w:rsidRPr="002627BA">
              <w:rPr>
                <w:sz w:val="24"/>
              </w:rPr>
              <w:t>32.55</w:t>
            </w:r>
          </w:p>
        </w:tc>
        <w:tc>
          <w:tcPr>
            <w:tcW w:w="2835" w:type="dxa"/>
            <w:tcBorders>
              <w:top w:val="nil"/>
              <w:bottom w:val="nil"/>
            </w:tcBorders>
            <w:noWrap/>
            <w:hideMark/>
          </w:tcPr>
          <w:p w14:paraId="772B154C" w14:textId="77777777" w:rsidR="006D7EE7" w:rsidRPr="002627BA" w:rsidRDefault="006D7EE7" w:rsidP="002627BA">
            <w:pPr>
              <w:spacing w:line="360" w:lineRule="auto"/>
              <w:jc w:val="center"/>
              <w:rPr>
                <w:sz w:val="24"/>
              </w:rPr>
            </w:pPr>
            <w:r w:rsidRPr="002627BA">
              <w:rPr>
                <w:sz w:val="24"/>
              </w:rPr>
              <w:t>-4.59007</w:t>
            </w:r>
          </w:p>
        </w:tc>
      </w:tr>
      <w:tr w:rsidR="006D7EE7" w:rsidRPr="002627BA" w14:paraId="7C55372B" w14:textId="77777777" w:rsidTr="008834E2">
        <w:trPr>
          <w:trHeight w:val="285"/>
        </w:trPr>
        <w:tc>
          <w:tcPr>
            <w:tcW w:w="3256" w:type="dxa"/>
            <w:vMerge/>
          </w:tcPr>
          <w:p w14:paraId="1AE09EF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363F3569" w14:textId="77777777" w:rsidR="006D7EE7" w:rsidRPr="002627BA" w:rsidRDefault="006D7EE7" w:rsidP="002627BA">
            <w:pPr>
              <w:spacing w:line="360" w:lineRule="auto"/>
              <w:jc w:val="center"/>
              <w:rPr>
                <w:sz w:val="24"/>
              </w:rPr>
            </w:pPr>
            <w:r w:rsidRPr="002627BA">
              <w:rPr>
                <w:sz w:val="24"/>
              </w:rPr>
              <w:t>37</w:t>
            </w:r>
          </w:p>
        </w:tc>
        <w:tc>
          <w:tcPr>
            <w:tcW w:w="2835" w:type="dxa"/>
            <w:tcBorders>
              <w:top w:val="nil"/>
              <w:bottom w:val="nil"/>
            </w:tcBorders>
            <w:noWrap/>
            <w:hideMark/>
          </w:tcPr>
          <w:p w14:paraId="31F0C228" w14:textId="77777777" w:rsidR="006D7EE7" w:rsidRPr="002627BA" w:rsidRDefault="006D7EE7" w:rsidP="002627BA">
            <w:pPr>
              <w:spacing w:line="360" w:lineRule="auto"/>
              <w:jc w:val="center"/>
              <w:rPr>
                <w:sz w:val="24"/>
              </w:rPr>
            </w:pPr>
            <w:r w:rsidRPr="002627BA">
              <w:rPr>
                <w:sz w:val="24"/>
              </w:rPr>
              <w:t>-4.68503</w:t>
            </w:r>
          </w:p>
        </w:tc>
      </w:tr>
      <w:tr w:rsidR="006D7EE7" w:rsidRPr="002627BA" w14:paraId="61B8AE12" w14:textId="77777777" w:rsidTr="008834E2">
        <w:trPr>
          <w:trHeight w:val="285"/>
        </w:trPr>
        <w:tc>
          <w:tcPr>
            <w:tcW w:w="3256" w:type="dxa"/>
            <w:vMerge/>
          </w:tcPr>
          <w:p w14:paraId="6C32672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4AB363A" w14:textId="77777777" w:rsidR="006D7EE7" w:rsidRPr="002627BA" w:rsidRDefault="006D7EE7" w:rsidP="002627BA">
            <w:pPr>
              <w:spacing w:line="360" w:lineRule="auto"/>
              <w:jc w:val="center"/>
              <w:rPr>
                <w:sz w:val="24"/>
              </w:rPr>
            </w:pPr>
            <w:r w:rsidRPr="002627BA">
              <w:rPr>
                <w:sz w:val="24"/>
              </w:rPr>
              <w:t>37.1</w:t>
            </w:r>
          </w:p>
        </w:tc>
        <w:tc>
          <w:tcPr>
            <w:tcW w:w="2835" w:type="dxa"/>
            <w:tcBorders>
              <w:top w:val="nil"/>
              <w:bottom w:val="nil"/>
            </w:tcBorders>
            <w:noWrap/>
            <w:hideMark/>
          </w:tcPr>
          <w:p w14:paraId="174C35CD" w14:textId="77777777" w:rsidR="006D7EE7" w:rsidRPr="002627BA" w:rsidRDefault="006D7EE7" w:rsidP="002627BA">
            <w:pPr>
              <w:spacing w:line="360" w:lineRule="auto"/>
              <w:jc w:val="center"/>
              <w:rPr>
                <w:sz w:val="24"/>
              </w:rPr>
            </w:pPr>
            <w:r w:rsidRPr="002627BA">
              <w:rPr>
                <w:sz w:val="24"/>
              </w:rPr>
              <w:t>-4.32057</w:t>
            </w:r>
          </w:p>
        </w:tc>
      </w:tr>
      <w:tr w:rsidR="006D7EE7" w:rsidRPr="002627BA" w14:paraId="78FBE49E" w14:textId="77777777" w:rsidTr="008834E2">
        <w:trPr>
          <w:trHeight w:val="285"/>
        </w:trPr>
        <w:tc>
          <w:tcPr>
            <w:tcW w:w="3256" w:type="dxa"/>
            <w:vMerge/>
          </w:tcPr>
          <w:p w14:paraId="04FAD60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5F0F307" w14:textId="77777777" w:rsidR="006D7EE7" w:rsidRPr="002627BA" w:rsidRDefault="006D7EE7" w:rsidP="002627BA">
            <w:pPr>
              <w:spacing w:line="360" w:lineRule="auto"/>
              <w:jc w:val="center"/>
              <w:rPr>
                <w:sz w:val="24"/>
              </w:rPr>
            </w:pPr>
            <w:r w:rsidRPr="002627BA">
              <w:rPr>
                <w:sz w:val="24"/>
              </w:rPr>
              <w:t>38</w:t>
            </w:r>
          </w:p>
        </w:tc>
        <w:tc>
          <w:tcPr>
            <w:tcW w:w="2835" w:type="dxa"/>
            <w:tcBorders>
              <w:top w:val="nil"/>
              <w:bottom w:val="nil"/>
            </w:tcBorders>
            <w:noWrap/>
            <w:hideMark/>
          </w:tcPr>
          <w:p w14:paraId="27A82764" w14:textId="77777777" w:rsidR="006D7EE7" w:rsidRPr="002627BA" w:rsidRDefault="006D7EE7" w:rsidP="002627BA">
            <w:pPr>
              <w:spacing w:line="360" w:lineRule="auto"/>
              <w:jc w:val="center"/>
              <w:rPr>
                <w:sz w:val="24"/>
              </w:rPr>
            </w:pPr>
            <w:r w:rsidRPr="002627BA">
              <w:rPr>
                <w:sz w:val="24"/>
              </w:rPr>
              <w:t>-3.76862</w:t>
            </w:r>
          </w:p>
        </w:tc>
      </w:tr>
      <w:tr w:rsidR="006D7EE7" w:rsidRPr="002627BA" w14:paraId="1E52520E" w14:textId="77777777" w:rsidTr="008834E2">
        <w:trPr>
          <w:trHeight w:val="285"/>
        </w:trPr>
        <w:tc>
          <w:tcPr>
            <w:tcW w:w="3256" w:type="dxa"/>
            <w:vMerge/>
          </w:tcPr>
          <w:p w14:paraId="727E719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7D79E5D" w14:textId="77777777" w:rsidR="006D7EE7" w:rsidRPr="002627BA" w:rsidRDefault="006D7EE7" w:rsidP="002627BA">
            <w:pPr>
              <w:spacing w:line="360" w:lineRule="auto"/>
              <w:jc w:val="center"/>
              <w:rPr>
                <w:sz w:val="24"/>
              </w:rPr>
            </w:pPr>
            <w:r w:rsidRPr="002627BA">
              <w:rPr>
                <w:sz w:val="24"/>
              </w:rPr>
              <w:t>42.3</w:t>
            </w:r>
          </w:p>
        </w:tc>
        <w:tc>
          <w:tcPr>
            <w:tcW w:w="2835" w:type="dxa"/>
            <w:tcBorders>
              <w:top w:val="nil"/>
              <w:bottom w:val="nil"/>
            </w:tcBorders>
            <w:noWrap/>
            <w:hideMark/>
          </w:tcPr>
          <w:p w14:paraId="25E35C22" w14:textId="77777777" w:rsidR="006D7EE7" w:rsidRPr="002627BA" w:rsidRDefault="006D7EE7" w:rsidP="002627BA">
            <w:pPr>
              <w:spacing w:line="360" w:lineRule="auto"/>
              <w:jc w:val="center"/>
              <w:rPr>
                <w:sz w:val="24"/>
              </w:rPr>
            </w:pPr>
            <w:r w:rsidRPr="002627BA">
              <w:rPr>
                <w:sz w:val="24"/>
              </w:rPr>
              <w:t>-4.8041</w:t>
            </w:r>
          </w:p>
        </w:tc>
      </w:tr>
      <w:tr w:rsidR="006D7EE7" w:rsidRPr="002627BA" w14:paraId="4A50A1ED" w14:textId="77777777" w:rsidTr="008834E2">
        <w:trPr>
          <w:trHeight w:val="285"/>
        </w:trPr>
        <w:tc>
          <w:tcPr>
            <w:tcW w:w="3256" w:type="dxa"/>
            <w:vMerge/>
          </w:tcPr>
          <w:p w14:paraId="5722A46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70AAC0F" w14:textId="77777777" w:rsidR="006D7EE7" w:rsidRPr="002627BA" w:rsidRDefault="006D7EE7" w:rsidP="002627BA">
            <w:pPr>
              <w:spacing w:line="360" w:lineRule="auto"/>
              <w:jc w:val="center"/>
              <w:rPr>
                <w:sz w:val="24"/>
              </w:rPr>
            </w:pPr>
            <w:r w:rsidRPr="002627BA">
              <w:rPr>
                <w:sz w:val="24"/>
              </w:rPr>
              <w:t>45</w:t>
            </w:r>
          </w:p>
        </w:tc>
        <w:tc>
          <w:tcPr>
            <w:tcW w:w="2835" w:type="dxa"/>
            <w:tcBorders>
              <w:top w:val="nil"/>
              <w:bottom w:val="nil"/>
            </w:tcBorders>
            <w:noWrap/>
            <w:hideMark/>
          </w:tcPr>
          <w:p w14:paraId="1F7799B6" w14:textId="77777777" w:rsidR="006D7EE7" w:rsidRPr="002627BA" w:rsidRDefault="006D7EE7" w:rsidP="002627BA">
            <w:pPr>
              <w:spacing w:line="360" w:lineRule="auto"/>
              <w:jc w:val="center"/>
              <w:rPr>
                <w:sz w:val="24"/>
              </w:rPr>
            </w:pPr>
            <w:r w:rsidRPr="002627BA">
              <w:rPr>
                <w:sz w:val="24"/>
              </w:rPr>
              <w:t>-4.55523</w:t>
            </w:r>
          </w:p>
        </w:tc>
      </w:tr>
      <w:tr w:rsidR="006D7EE7" w:rsidRPr="002627BA" w14:paraId="4290EDFE" w14:textId="77777777" w:rsidTr="008834E2">
        <w:trPr>
          <w:trHeight w:val="285"/>
        </w:trPr>
        <w:tc>
          <w:tcPr>
            <w:tcW w:w="3256" w:type="dxa"/>
            <w:vMerge/>
          </w:tcPr>
          <w:p w14:paraId="1260CD87"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6B97203" w14:textId="77777777" w:rsidR="006D7EE7" w:rsidRPr="002627BA" w:rsidRDefault="006D7EE7" w:rsidP="002627BA">
            <w:pPr>
              <w:spacing w:line="360" w:lineRule="auto"/>
              <w:jc w:val="center"/>
              <w:rPr>
                <w:sz w:val="24"/>
              </w:rPr>
            </w:pPr>
            <w:r w:rsidRPr="002627BA">
              <w:rPr>
                <w:sz w:val="24"/>
              </w:rPr>
              <w:t>47.85</w:t>
            </w:r>
          </w:p>
        </w:tc>
        <w:tc>
          <w:tcPr>
            <w:tcW w:w="2835" w:type="dxa"/>
            <w:tcBorders>
              <w:top w:val="nil"/>
              <w:bottom w:val="nil"/>
            </w:tcBorders>
            <w:noWrap/>
            <w:hideMark/>
          </w:tcPr>
          <w:p w14:paraId="335798E2" w14:textId="77777777" w:rsidR="006D7EE7" w:rsidRPr="002627BA" w:rsidRDefault="006D7EE7" w:rsidP="002627BA">
            <w:pPr>
              <w:spacing w:line="360" w:lineRule="auto"/>
              <w:jc w:val="center"/>
              <w:rPr>
                <w:sz w:val="24"/>
              </w:rPr>
            </w:pPr>
            <w:r w:rsidRPr="002627BA">
              <w:rPr>
                <w:sz w:val="24"/>
              </w:rPr>
              <w:t>-4.91009</w:t>
            </w:r>
          </w:p>
        </w:tc>
      </w:tr>
      <w:tr w:rsidR="006D7EE7" w:rsidRPr="002627BA" w14:paraId="2B7C49DC" w14:textId="77777777" w:rsidTr="008834E2">
        <w:trPr>
          <w:trHeight w:val="285"/>
        </w:trPr>
        <w:tc>
          <w:tcPr>
            <w:tcW w:w="3256" w:type="dxa"/>
            <w:vMerge/>
          </w:tcPr>
          <w:p w14:paraId="4D07059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16E1CF1" w14:textId="77777777" w:rsidR="006D7EE7" w:rsidRPr="002627BA" w:rsidRDefault="006D7EE7" w:rsidP="002627BA">
            <w:pPr>
              <w:spacing w:line="360" w:lineRule="auto"/>
              <w:jc w:val="center"/>
              <w:rPr>
                <w:sz w:val="24"/>
              </w:rPr>
            </w:pPr>
            <w:r w:rsidRPr="002627BA">
              <w:rPr>
                <w:sz w:val="24"/>
              </w:rPr>
              <w:t>52.5</w:t>
            </w:r>
          </w:p>
        </w:tc>
        <w:tc>
          <w:tcPr>
            <w:tcW w:w="2835" w:type="dxa"/>
            <w:tcBorders>
              <w:top w:val="nil"/>
              <w:bottom w:val="nil"/>
            </w:tcBorders>
            <w:noWrap/>
            <w:hideMark/>
          </w:tcPr>
          <w:p w14:paraId="18590E0A" w14:textId="77777777" w:rsidR="006D7EE7" w:rsidRPr="002627BA" w:rsidRDefault="006D7EE7" w:rsidP="002627BA">
            <w:pPr>
              <w:spacing w:line="360" w:lineRule="auto"/>
              <w:jc w:val="center"/>
              <w:rPr>
                <w:sz w:val="24"/>
              </w:rPr>
            </w:pPr>
            <w:r w:rsidRPr="002627BA">
              <w:rPr>
                <w:sz w:val="24"/>
              </w:rPr>
              <w:t>-3.84466</w:t>
            </w:r>
          </w:p>
        </w:tc>
      </w:tr>
      <w:tr w:rsidR="006D7EE7" w:rsidRPr="002627BA" w14:paraId="35FEAC40" w14:textId="77777777" w:rsidTr="008834E2">
        <w:trPr>
          <w:trHeight w:val="285"/>
        </w:trPr>
        <w:tc>
          <w:tcPr>
            <w:tcW w:w="3256" w:type="dxa"/>
            <w:vMerge/>
          </w:tcPr>
          <w:p w14:paraId="5A2A478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307C2C4" w14:textId="77777777" w:rsidR="006D7EE7" w:rsidRPr="002627BA" w:rsidRDefault="006D7EE7" w:rsidP="002627BA">
            <w:pPr>
              <w:spacing w:line="360" w:lineRule="auto"/>
              <w:jc w:val="center"/>
              <w:rPr>
                <w:sz w:val="24"/>
              </w:rPr>
            </w:pPr>
            <w:r w:rsidRPr="002627BA">
              <w:rPr>
                <w:sz w:val="24"/>
              </w:rPr>
              <w:t>52.6</w:t>
            </w:r>
          </w:p>
        </w:tc>
        <w:tc>
          <w:tcPr>
            <w:tcW w:w="2835" w:type="dxa"/>
            <w:tcBorders>
              <w:top w:val="nil"/>
              <w:bottom w:val="nil"/>
            </w:tcBorders>
            <w:noWrap/>
            <w:hideMark/>
          </w:tcPr>
          <w:p w14:paraId="7BC7AB2C" w14:textId="77777777" w:rsidR="006D7EE7" w:rsidRPr="002627BA" w:rsidRDefault="006D7EE7" w:rsidP="002627BA">
            <w:pPr>
              <w:spacing w:line="360" w:lineRule="auto"/>
              <w:jc w:val="center"/>
              <w:rPr>
                <w:sz w:val="24"/>
              </w:rPr>
            </w:pPr>
            <w:r w:rsidRPr="002627BA">
              <w:rPr>
                <w:sz w:val="24"/>
              </w:rPr>
              <w:t>-5.05948</w:t>
            </w:r>
          </w:p>
        </w:tc>
      </w:tr>
      <w:tr w:rsidR="006D7EE7" w:rsidRPr="002627BA" w14:paraId="6A8DA937" w14:textId="77777777" w:rsidTr="008834E2">
        <w:trPr>
          <w:trHeight w:val="285"/>
        </w:trPr>
        <w:tc>
          <w:tcPr>
            <w:tcW w:w="3256" w:type="dxa"/>
            <w:vMerge/>
          </w:tcPr>
          <w:p w14:paraId="0622D112"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0BB4D66" w14:textId="77777777" w:rsidR="006D7EE7" w:rsidRPr="002627BA" w:rsidRDefault="006D7EE7" w:rsidP="002627BA">
            <w:pPr>
              <w:spacing w:line="360" w:lineRule="auto"/>
              <w:jc w:val="center"/>
              <w:rPr>
                <w:sz w:val="24"/>
              </w:rPr>
            </w:pPr>
            <w:r w:rsidRPr="002627BA">
              <w:rPr>
                <w:sz w:val="24"/>
              </w:rPr>
              <w:t>54</w:t>
            </w:r>
          </w:p>
        </w:tc>
        <w:tc>
          <w:tcPr>
            <w:tcW w:w="2835" w:type="dxa"/>
            <w:tcBorders>
              <w:top w:val="nil"/>
              <w:bottom w:val="nil"/>
            </w:tcBorders>
            <w:noWrap/>
            <w:hideMark/>
          </w:tcPr>
          <w:p w14:paraId="2C94FBD3" w14:textId="77777777" w:rsidR="006D7EE7" w:rsidRPr="002627BA" w:rsidRDefault="006D7EE7" w:rsidP="002627BA">
            <w:pPr>
              <w:spacing w:line="360" w:lineRule="auto"/>
              <w:jc w:val="center"/>
              <w:rPr>
                <w:sz w:val="24"/>
              </w:rPr>
            </w:pPr>
            <w:r w:rsidRPr="002627BA">
              <w:rPr>
                <w:sz w:val="24"/>
              </w:rPr>
              <w:t>-4.51512</w:t>
            </w:r>
          </w:p>
        </w:tc>
      </w:tr>
      <w:tr w:rsidR="006D7EE7" w:rsidRPr="002627BA" w14:paraId="24F66420" w14:textId="77777777" w:rsidTr="008834E2">
        <w:trPr>
          <w:trHeight w:val="285"/>
        </w:trPr>
        <w:tc>
          <w:tcPr>
            <w:tcW w:w="3256" w:type="dxa"/>
            <w:vMerge/>
          </w:tcPr>
          <w:p w14:paraId="57A186F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AC3D479" w14:textId="77777777" w:rsidR="006D7EE7" w:rsidRPr="002627BA" w:rsidRDefault="006D7EE7" w:rsidP="002627BA">
            <w:pPr>
              <w:spacing w:line="360" w:lineRule="auto"/>
              <w:jc w:val="center"/>
              <w:rPr>
                <w:sz w:val="24"/>
              </w:rPr>
            </w:pPr>
            <w:r w:rsidRPr="002627BA">
              <w:rPr>
                <w:sz w:val="24"/>
              </w:rPr>
              <w:t>57.5</w:t>
            </w:r>
          </w:p>
        </w:tc>
        <w:tc>
          <w:tcPr>
            <w:tcW w:w="2835" w:type="dxa"/>
            <w:tcBorders>
              <w:top w:val="nil"/>
              <w:bottom w:val="nil"/>
            </w:tcBorders>
            <w:noWrap/>
            <w:hideMark/>
          </w:tcPr>
          <w:p w14:paraId="75BB13E0" w14:textId="77777777" w:rsidR="006D7EE7" w:rsidRPr="002627BA" w:rsidRDefault="006D7EE7" w:rsidP="002627BA">
            <w:pPr>
              <w:spacing w:line="360" w:lineRule="auto"/>
              <w:jc w:val="center"/>
              <w:rPr>
                <w:sz w:val="24"/>
              </w:rPr>
            </w:pPr>
            <w:r w:rsidRPr="002627BA">
              <w:rPr>
                <w:sz w:val="24"/>
              </w:rPr>
              <w:t>-3.8962</w:t>
            </w:r>
          </w:p>
        </w:tc>
      </w:tr>
      <w:tr w:rsidR="006D7EE7" w:rsidRPr="002627BA" w14:paraId="29A34033" w14:textId="77777777" w:rsidTr="008834E2">
        <w:trPr>
          <w:trHeight w:val="285"/>
        </w:trPr>
        <w:tc>
          <w:tcPr>
            <w:tcW w:w="3256" w:type="dxa"/>
            <w:vMerge/>
          </w:tcPr>
          <w:p w14:paraId="1B6BDAE5"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3B950AC" w14:textId="77777777" w:rsidR="006D7EE7" w:rsidRPr="002627BA" w:rsidRDefault="006D7EE7" w:rsidP="002627BA">
            <w:pPr>
              <w:spacing w:line="360" w:lineRule="auto"/>
              <w:jc w:val="center"/>
              <w:rPr>
                <w:sz w:val="24"/>
              </w:rPr>
            </w:pPr>
            <w:r w:rsidRPr="002627BA">
              <w:rPr>
                <w:sz w:val="24"/>
              </w:rPr>
              <w:t>60</w:t>
            </w:r>
          </w:p>
        </w:tc>
        <w:tc>
          <w:tcPr>
            <w:tcW w:w="2835" w:type="dxa"/>
            <w:tcBorders>
              <w:top w:val="nil"/>
              <w:bottom w:val="nil"/>
            </w:tcBorders>
            <w:noWrap/>
            <w:hideMark/>
          </w:tcPr>
          <w:p w14:paraId="475882EB" w14:textId="77777777" w:rsidR="006D7EE7" w:rsidRPr="002627BA" w:rsidRDefault="006D7EE7" w:rsidP="002627BA">
            <w:pPr>
              <w:spacing w:line="360" w:lineRule="auto"/>
              <w:jc w:val="center"/>
              <w:rPr>
                <w:sz w:val="24"/>
              </w:rPr>
            </w:pPr>
            <w:r w:rsidRPr="002627BA">
              <w:rPr>
                <w:sz w:val="24"/>
              </w:rPr>
              <w:t>-5.11861</w:t>
            </w:r>
          </w:p>
        </w:tc>
      </w:tr>
      <w:tr w:rsidR="006D7EE7" w:rsidRPr="002627BA" w14:paraId="1551845C" w14:textId="77777777" w:rsidTr="008834E2">
        <w:trPr>
          <w:trHeight w:val="285"/>
        </w:trPr>
        <w:tc>
          <w:tcPr>
            <w:tcW w:w="3256" w:type="dxa"/>
            <w:vMerge/>
          </w:tcPr>
          <w:p w14:paraId="76E29B4C"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E6CAA58" w14:textId="77777777" w:rsidR="006D7EE7" w:rsidRPr="002627BA" w:rsidRDefault="006D7EE7" w:rsidP="002627BA">
            <w:pPr>
              <w:spacing w:line="360" w:lineRule="auto"/>
              <w:jc w:val="center"/>
              <w:rPr>
                <w:sz w:val="24"/>
              </w:rPr>
            </w:pPr>
            <w:r w:rsidRPr="002627BA">
              <w:rPr>
                <w:sz w:val="24"/>
              </w:rPr>
              <w:t>62.5</w:t>
            </w:r>
          </w:p>
        </w:tc>
        <w:tc>
          <w:tcPr>
            <w:tcW w:w="2835" w:type="dxa"/>
            <w:tcBorders>
              <w:top w:val="nil"/>
              <w:bottom w:val="nil"/>
            </w:tcBorders>
            <w:noWrap/>
            <w:hideMark/>
          </w:tcPr>
          <w:p w14:paraId="59CFD5FF" w14:textId="77777777" w:rsidR="006D7EE7" w:rsidRPr="002627BA" w:rsidRDefault="006D7EE7" w:rsidP="002627BA">
            <w:pPr>
              <w:spacing w:line="360" w:lineRule="auto"/>
              <w:jc w:val="center"/>
              <w:rPr>
                <w:sz w:val="24"/>
              </w:rPr>
            </w:pPr>
            <w:r w:rsidRPr="002627BA">
              <w:rPr>
                <w:sz w:val="24"/>
              </w:rPr>
              <w:t>-3.93554</w:t>
            </w:r>
          </w:p>
        </w:tc>
      </w:tr>
      <w:tr w:rsidR="006D7EE7" w:rsidRPr="002627BA" w14:paraId="2F10EA29" w14:textId="77777777" w:rsidTr="008834E2">
        <w:trPr>
          <w:trHeight w:val="285"/>
        </w:trPr>
        <w:tc>
          <w:tcPr>
            <w:tcW w:w="3256" w:type="dxa"/>
            <w:vMerge/>
          </w:tcPr>
          <w:p w14:paraId="734F8666"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CE3F41C" w14:textId="77777777" w:rsidR="006D7EE7" w:rsidRPr="002627BA" w:rsidRDefault="006D7EE7" w:rsidP="002627BA">
            <w:pPr>
              <w:spacing w:line="360" w:lineRule="auto"/>
              <w:jc w:val="center"/>
              <w:rPr>
                <w:sz w:val="24"/>
              </w:rPr>
            </w:pPr>
            <w:r w:rsidRPr="002627BA">
              <w:rPr>
                <w:sz w:val="24"/>
              </w:rPr>
              <w:t>62.5</w:t>
            </w:r>
          </w:p>
        </w:tc>
        <w:tc>
          <w:tcPr>
            <w:tcW w:w="2835" w:type="dxa"/>
            <w:tcBorders>
              <w:top w:val="nil"/>
              <w:bottom w:val="nil"/>
            </w:tcBorders>
            <w:noWrap/>
            <w:hideMark/>
          </w:tcPr>
          <w:p w14:paraId="6018B627" w14:textId="77777777" w:rsidR="006D7EE7" w:rsidRPr="002627BA" w:rsidRDefault="006D7EE7" w:rsidP="002627BA">
            <w:pPr>
              <w:spacing w:line="360" w:lineRule="auto"/>
              <w:jc w:val="center"/>
              <w:rPr>
                <w:sz w:val="24"/>
              </w:rPr>
            </w:pPr>
            <w:r w:rsidRPr="002627BA">
              <w:rPr>
                <w:sz w:val="24"/>
              </w:rPr>
              <w:t>-4.74854</w:t>
            </w:r>
          </w:p>
        </w:tc>
      </w:tr>
      <w:tr w:rsidR="006D7EE7" w:rsidRPr="002627BA" w14:paraId="0B448A1D" w14:textId="77777777" w:rsidTr="008834E2">
        <w:trPr>
          <w:trHeight w:val="285"/>
        </w:trPr>
        <w:tc>
          <w:tcPr>
            <w:tcW w:w="3256" w:type="dxa"/>
            <w:vMerge/>
          </w:tcPr>
          <w:p w14:paraId="36F3E14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4515B449" w14:textId="77777777" w:rsidR="006D7EE7" w:rsidRPr="002627BA" w:rsidRDefault="006D7EE7" w:rsidP="002627BA">
            <w:pPr>
              <w:spacing w:line="360" w:lineRule="auto"/>
              <w:jc w:val="center"/>
              <w:rPr>
                <w:sz w:val="24"/>
              </w:rPr>
            </w:pPr>
            <w:r w:rsidRPr="002627BA">
              <w:rPr>
                <w:sz w:val="24"/>
              </w:rPr>
              <w:t>67.5</w:t>
            </w:r>
          </w:p>
        </w:tc>
        <w:tc>
          <w:tcPr>
            <w:tcW w:w="2835" w:type="dxa"/>
            <w:tcBorders>
              <w:top w:val="nil"/>
              <w:bottom w:val="nil"/>
            </w:tcBorders>
            <w:noWrap/>
            <w:hideMark/>
          </w:tcPr>
          <w:p w14:paraId="6CB23267" w14:textId="77777777" w:rsidR="006D7EE7" w:rsidRPr="002627BA" w:rsidRDefault="006D7EE7" w:rsidP="002627BA">
            <w:pPr>
              <w:spacing w:line="360" w:lineRule="auto"/>
              <w:jc w:val="center"/>
              <w:rPr>
                <w:sz w:val="24"/>
              </w:rPr>
            </w:pPr>
            <w:r w:rsidRPr="002627BA">
              <w:rPr>
                <w:sz w:val="24"/>
              </w:rPr>
              <w:t>-3.93554</w:t>
            </w:r>
          </w:p>
        </w:tc>
      </w:tr>
      <w:tr w:rsidR="006D7EE7" w:rsidRPr="002627BA" w14:paraId="7C768D1F" w14:textId="77777777" w:rsidTr="008834E2">
        <w:trPr>
          <w:trHeight w:val="285"/>
        </w:trPr>
        <w:tc>
          <w:tcPr>
            <w:tcW w:w="3256" w:type="dxa"/>
            <w:vMerge/>
          </w:tcPr>
          <w:p w14:paraId="5F733534"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1CCEE58" w14:textId="77777777" w:rsidR="006D7EE7" w:rsidRPr="002627BA" w:rsidRDefault="006D7EE7" w:rsidP="002627BA">
            <w:pPr>
              <w:spacing w:line="360" w:lineRule="auto"/>
              <w:jc w:val="center"/>
              <w:rPr>
                <w:sz w:val="24"/>
              </w:rPr>
            </w:pPr>
            <w:r w:rsidRPr="002627BA">
              <w:rPr>
                <w:sz w:val="24"/>
              </w:rPr>
              <w:t>69.2</w:t>
            </w:r>
          </w:p>
        </w:tc>
        <w:tc>
          <w:tcPr>
            <w:tcW w:w="2835" w:type="dxa"/>
            <w:tcBorders>
              <w:top w:val="nil"/>
              <w:bottom w:val="nil"/>
            </w:tcBorders>
            <w:noWrap/>
            <w:hideMark/>
          </w:tcPr>
          <w:p w14:paraId="0DE099BD" w14:textId="77777777" w:rsidR="006D7EE7" w:rsidRPr="002627BA" w:rsidRDefault="006D7EE7" w:rsidP="002627BA">
            <w:pPr>
              <w:spacing w:line="360" w:lineRule="auto"/>
              <w:jc w:val="center"/>
              <w:rPr>
                <w:sz w:val="24"/>
              </w:rPr>
            </w:pPr>
            <w:r w:rsidRPr="002627BA">
              <w:rPr>
                <w:sz w:val="24"/>
              </w:rPr>
              <w:t>-5.17456</w:t>
            </w:r>
          </w:p>
        </w:tc>
      </w:tr>
      <w:tr w:rsidR="006D7EE7" w:rsidRPr="002627BA" w14:paraId="4A400308" w14:textId="77777777" w:rsidTr="008834E2">
        <w:trPr>
          <w:trHeight w:val="285"/>
        </w:trPr>
        <w:tc>
          <w:tcPr>
            <w:tcW w:w="3256" w:type="dxa"/>
            <w:vMerge/>
          </w:tcPr>
          <w:p w14:paraId="6B10D791"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002AD8E1" w14:textId="77777777" w:rsidR="006D7EE7" w:rsidRPr="002627BA" w:rsidRDefault="006D7EE7" w:rsidP="002627BA">
            <w:pPr>
              <w:spacing w:line="360" w:lineRule="auto"/>
              <w:jc w:val="center"/>
              <w:rPr>
                <w:sz w:val="24"/>
              </w:rPr>
            </w:pPr>
            <w:r w:rsidRPr="002627BA">
              <w:rPr>
                <w:sz w:val="24"/>
              </w:rPr>
              <w:t>72.5</w:t>
            </w:r>
          </w:p>
        </w:tc>
        <w:tc>
          <w:tcPr>
            <w:tcW w:w="2835" w:type="dxa"/>
            <w:tcBorders>
              <w:top w:val="nil"/>
              <w:bottom w:val="nil"/>
            </w:tcBorders>
            <w:noWrap/>
            <w:hideMark/>
          </w:tcPr>
          <w:p w14:paraId="06CEE551" w14:textId="77777777" w:rsidR="006D7EE7" w:rsidRPr="002627BA" w:rsidRDefault="006D7EE7" w:rsidP="002627BA">
            <w:pPr>
              <w:spacing w:line="360" w:lineRule="auto"/>
              <w:jc w:val="center"/>
              <w:rPr>
                <w:sz w:val="24"/>
              </w:rPr>
            </w:pPr>
            <w:r w:rsidRPr="002627BA">
              <w:rPr>
                <w:sz w:val="24"/>
              </w:rPr>
              <w:t>-3.98177</w:t>
            </w:r>
          </w:p>
        </w:tc>
      </w:tr>
      <w:tr w:rsidR="006D7EE7" w:rsidRPr="002627BA" w14:paraId="6ACA397F" w14:textId="77777777" w:rsidTr="008834E2">
        <w:trPr>
          <w:trHeight w:val="285"/>
        </w:trPr>
        <w:tc>
          <w:tcPr>
            <w:tcW w:w="3256" w:type="dxa"/>
            <w:vMerge/>
          </w:tcPr>
          <w:p w14:paraId="14C1316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28FF482" w14:textId="77777777" w:rsidR="006D7EE7" w:rsidRPr="002627BA" w:rsidRDefault="006D7EE7" w:rsidP="002627BA">
            <w:pPr>
              <w:spacing w:line="360" w:lineRule="auto"/>
              <w:jc w:val="center"/>
              <w:rPr>
                <w:sz w:val="24"/>
              </w:rPr>
            </w:pPr>
            <w:r w:rsidRPr="002627BA">
              <w:rPr>
                <w:sz w:val="24"/>
              </w:rPr>
              <w:t>80</w:t>
            </w:r>
          </w:p>
        </w:tc>
        <w:tc>
          <w:tcPr>
            <w:tcW w:w="2835" w:type="dxa"/>
            <w:tcBorders>
              <w:top w:val="nil"/>
              <w:bottom w:val="nil"/>
            </w:tcBorders>
            <w:noWrap/>
            <w:hideMark/>
          </w:tcPr>
          <w:p w14:paraId="77A407C0" w14:textId="77777777" w:rsidR="006D7EE7" w:rsidRPr="002627BA" w:rsidRDefault="006D7EE7" w:rsidP="002627BA">
            <w:pPr>
              <w:spacing w:line="360" w:lineRule="auto"/>
              <w:jc w:val="center"/>
              <w:rPr>
                <w:sz w:val="24"/>
              </w:rPr>
            </w:pPr>
            <w:r w:rsidRPr="002627BA">
              <w:rPr>
                <w:sz w:val="24"/>
              </w:rPr>
              <w:t>-4.76929</w:t>
            </w:r>
          </w:p>
        </w:tc>
      </w:tr>
      <w:tr w:rsidR="006D7EE7" w:rsidRPr="002627BA" w14:paraId="08CD2993" w14:textId="77777777" w:rsidTr="008834E2">
        <w:trPr>
          <w:trHeight w:val="285"/>
        </w:trPr>
        <w:tc>
          <w:tcPr>
            <w:tcW w:w="3256" w:type="dxa"/>
            <w:vMerge/>
          </w:tcPr>
          <w:p w14:paraId="6B0CBAF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626C887D" w14:textId="77777777" w:rsidR="006D7EE7" w:rsidRPr="002627BA" w:rsidRDefault="006D7EE7" w:rsidP="002627BA">
            <w:pPr>
              <w:spacing w:line="360" w:lineRule="auto"/>
              <w:jc w:val="center"/>
              <w:rPr>
                <w:sz w:val="24"/>
              </w:rPr>
            </w:pPr>
            <w:r w:rsidRPr="002627BA">
              <w:rPr>
                <w:sz w:val="24"/>
              </w:rPr>
              <w:t>90</w:t>
            </w:r>
          </w:p>
        </w:tc>
        <w:tc>
          <w:tcPr>
            <w:tcW w:w="2835" w:type="dxa"/>
            <w:tcBorders>
              <w:top w:val="nil"/>
              <w:bottom w:val="nil"/>
            </w:tcBorders>
            <w:noWrap/>
            <w:hideMark/>
          </w:tcPr>
          <w:p w14:paraId="78BD14A0" w14:textId="77777777" w:rsidR="006D7EE7" w:rsidRPr="002627BA" w:rsidRDefault="006D7EE7" w:rsidP="002627BA">
            <w:pPr>
              <w:spacing w:line="360" w:lineRule="auto"/>
              <w:jc w:val="center"/>
              <w:rPr>
                <w:sz w:val="24"/>
              </w:rPr>
            </w:pPr>
            <w:r w:rsidRPr="002627BA">
              <w:rPr>
                <w:sz w:val="24"/>
              </w:rPr>
              <w:t>-5.69404</w:t>
            </w:r>
          </w:p>
        </w:tc>
      </w:tr>
      <w:tr w:rsidR="006D7EE7" w:rsidRPr="002627BA" w14:paraId="13079479" w14:textId="77777777" w:rsidTr="008834E2">
        <w:trPr>
          <w:trHeight w:val="285"/>
        </w:trPr>
        <w:tc>
          <w:tcPr>
            <w:tcW w:w="3256" w:type="dxa"/>
            <w:vMerge/>
          </w:tcPr>
          <w:p w14:paraId="41C0B229"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187FACDB" w14:textId="77777777" w:rsidR="006D7EE7" w:rsidRPr="002627BA" w:rsidRDefault="006D7EE7" w:rsidP="002627BA">
            <w:pPr>
              <w:spacing w:line="360" w:lineRule="auto"/>
              <w:jc w:val="center"/>
              <w:rPr>
                <w:sz w:val="24"/>
              </w:rPr>
            </w:pPr>
            <w:r w:rsidRPr="002627BA">
              <w:rPr>
                <w:sz w:val="24"/>
              </w:rPr>
              <w:t>100</w:t>
            </w:r>
          </w:p>
        </w:tc>
        <w:tc>
          <w:tcPr>
            <w:tcW w:w="2835" w:type="dxa"/>
            <w:tcBorders>
              <w:top w:val="nil"/>
              <w:bottom w:val="nil"/>
            </w:tcBorders>
            <w:noWrap/>
            <w:hideMark/>
          </w:tcPr>
          <w:p w14:paraId="75171EDA" w14:textId="77777777" w:rsidR="006D7EE7" w:rsidRPr="002627BA" w:rsidRDefault="006D7EE7" w:rsidP="002627BA">
            <w:pPr>
              <w:spacing w:line="360" w:lineRule="auto"/>
              <w:jc w:val="center"/>
              <w:rPr>
                <w:sz w:val="24"/>
              </w:rPr>
            </w:pPr>
            <w:r w:rsidRPr="002627BA">
              <w:rPr>
                <w:sz w:val="24"/>
              </w:rPr>
              <w:t>-5.01328</w:t>
            </w:r>
          </w:p>
        </w:tc>
      </w:tr>
      <w:tr w:rsidR="006D7EE7" w:rsidRPr="002627BA" w14:paraId="34848B2D" w14:textId="77777777" w:rsidTr="008834E2">
        <w:trPr>
          <w:trHeight w:val="285"/>
        </w:trPr>
        <w:tc>
          <w:tcPr>
            <w:tcW w:w="3256" w:type="dxa"/>
            <w:vMerge/>
          </w:tcPr>
          <w:p w14:paraId="24D7A26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7F7EF979" w14:textId="77777777" w:rsidR="006D7EE7" w:rsidRPr="002627BA" w:rsidRDefault="006D7EE7" w:rsidP="002627BA">
            <w:pPr>
              <w:spacing w:line="360" w:lineRule="auto"/>
              <w:jc w:val="center"/>
              <w:rPr>
                <w:sz w:val="24"/>
              </w:rPr>
            </w:pPr>
            <w:r w:rsidRPr="002627BA">
              <w:rPr>
                <w:sz w:val="24"/>
              </w:rPr>
              <w:t>103.1</w:t>
            </w:r>
          </w:p>
        </w:tc>
        <w:tc>
          <w:tcPr>
            <w:tcW w:w="2835" w:type="dxa"/>
            <w:tcBorders>
              <w:top w:val="nil"/>
              <w:bottom w:val="nil"/>
            </w:tcBorders>
            <w:noWrap/>
            <w:hideMark/>
          </w:tcPr>
          <w:p w14:paraId="45359AE8" w14:textId="77777777" w:rsidR="006D7EE7" w:rsidRPr="002627BA" w:rsidRDefault="006D7EE7" w:rsidP="002627BA">
            <w:pPr>
              <w:spacing w:line="360" w:lineRule="auto"/>
              <w:jc w:val="center"/>
              <w:rPr>
                <w:sz w:val="24"/>
              </w:rPr>
            </w:pPr>
            <w:r w:rsidRPr="002627BA">
              <w:rPr>
                <w:sz w:val="24"/>
              </w:rPr>
              <w:t>-5.50169</w:t>
            </w:r>
          </w:p>
        </w:tc>
      </w:tr>
      <w:tr w:rsidR="006D7EE7" w:rsidRPr="002627BA" w14:paraId="1C72EAA8" w14:textId="77777777" w:rsidTr="008834E2">
        <w:trPr>
          <w:trHeight w:val="285"/>
        </w:trPr>
        <w:tc>
          <w:tcPr>
            <w:tcW w:w="3256" w:type="dxa"/>
            <w:vMerge/>
          </w:tcPr>
          <w:p w14:paraId="5BDC0F78"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44A4B6F" w14:textId="77777777" w:rsidR="006D7EE7" w:rsidRPr="002627BA" w:rsidRDefault="006D7EE7" w:rsidP="002627BA">
            <w:pPr>
              <w:spacing w:line="360" w:lineRule="auto"/>
              <w:jc w:val="center"/>
              <w:rPr>
                <w:sz w:val="24"/>
              </w:rPr>
            </w:pPr>
            <w:r w:rsidRPr="002627BA">
              <w:rPr>
                <w:sz w:val="24"/>
              </w:rPr>
              <w:t>108.9</w:t>
            </w:r>
          </w:p>
        </w:tc>
        <w:tc>
          <w:tcPr>
            <w:tcW w:w="2835" w:type="dxa"/>
            <w:tcBorders>
              <w:top w:val="nil"/>
              <w:bottom w:val="nil"/>
            </w:tcBorders>
            <w:noWrap/>
            <w:hideMark/>
          </w:tcPr>
          <w:p w14:paraId="513C96D3" w14:textId="77777777" w:rsidR="006D7EE7" w:rsidRPr="002627BA" w:rsidRDefault="006D7EE7" w:rsidP="002627BA">
            <w:pPr>
              <w:spacing w:line="360" w:lineRule="auto"/>
              <w:jc w:val="center"/>
              <w:rPr>
                <w:sz w:val="24"/>
              </w:rPr>
            </w:pPr>
            <w:r w:rsidRPr="002627BA">
              <w:rPr>
                <w:sz w:val="24"/>
              </w:rPr>
              <w:t>-5.42946</w:t>
            </w:r>
          </w:p>
        </w:tc>
      </w:tr>
      <w:tr w:rsidR="006D7EE7" w:rsidRPr="002627BA" w14:paraId="62DA3122" w14:textId="77777777" w:rsidTr="008834E2">
        <w:trPr>
          <w:trHeight w:val="285"/>
        </w:trPr>
        <w:tc>
          <w:tcPr>
            <w:tcW w:w="3256" w:type="dxa"/>
            <w:vMerge/>
          </w:tcPr>
          <w:p w14:paraId="7FA0E5E0"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A9FC114" w14:textId="77777777" w:rsidR="006D7EE7" w:rsidRPr="002627BA" w:rsidRDefault="006D7EE7" w:rsidP="002627BA">
            <w:pPr>
              <w:spacing w:line="360" w:lineRule="auto"/>
              <w:jc w:val="center"/>
              <w:rPr>
                <w:sz w:val="24"/>
              </w:rPr>
            </w:pPr>
            <w:r w:rsidRPr="002627BA">
              <w:rPr>
                <w:sz w:val="24"/>
              </w:rPr>
              <w:t>114.3</w:t>
            </w:r>
          </w:p>
        </w:tc>
        <w:tc>
          <w:tcPr>
            <w:tcW w:w="2835" w:type="dxa"/>
            <w:tcBorders>
              <w:top w:val="nil"/>
              <w:bottom w:val="nil"/>
            </w:tcBorders>
            <w:noWrap/>
            <w:hideMark/>
          </w:tcPr>
          <w:p w14:paraId="3DBEFC19" w14:textId="77777777" w:rsidR="006D7EE7" w:rsidRPr="002627BA" w:rsidRDefault="006D7EE7" w:rsidP="002627BA">
            <w:pPr>
              <w:spacing w:line="360" w:lineRule="auto"/>
              <w:jc w:val="center"/>
              <w:rPr>
                <w:sz w:val="24"/>
              </w:rPr>
            </w:pPr>
            <w:r w:rsidRPr="002627BA">
              <w:rPr>
                <w:sz w:val="24"/>
              </w:rPr>
              <w:t>-5.4698</w:t>
            </w:r>
          </w:p>
        </w:tc>
      </w:tr>
      <w:tr w:rsidR="006D7EE7" w:rsidRPr="002627BA" w14:paraId="05308885" w14:textId="77777777" w:rsidTr="008834E2">
        <w:trPr>
          <w:trHeight w:val="285"/>
        </w:trPr>
        <w:tc>
          <w:tcPr>
            <w:tcW w:w="3256" w:type="dxa"/>
            <w:vMerge/>
          </w:tcPr>
          <w:p w14:paraId="679BCE53"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5F473259" w14:textId="77777777" w:rsidR="006D7EE7" w:rsidRPr="002627BA" w:rsidRDefault="006D7EE7" w:rsidP="002627BA">
            <w:pPr>
              <w:spacing w:line="360" w:lineRule="auto"/>
              <w:jc w:val="center"/>
              <w:rPr>
                <w:sz w:val="24"/>
              </w:rPr>
            </w:pPr>
            <w:r w:rsidRPr="002627BA">
              <w:rPr>
                <w:sz w:val="24"/>
              </w:rPr>
              <w:t>120</w:t>
            </w:r>
          </w:p>
        </w:tc>
        <w:tc>
          <w:tcPr>
            <w:tcW w:w="2835" w:type="dxa"/>
            <w:tcBorders>
              <w:top w:val="nil"/>
              <w:bottom w:val="nil"/>
            </w:tcBorders>
            <w:noWrap/>
            <w:hideMark/>
          </w:tcPr>
          <w:p w14:paraId="49636543" w14:textId="77777777" w:rsidR="006D7EE7" w:rsidRPr="002627BA" w:rsidRDefault="006D7EE7" w:rsidP="002627BA">
            <w:pPr>
              <w:spacing w:line="360" w:lineRule="auto"/>
              <w:jc w:val="center"/>
              <w:rPr>
                <w:sz w:val="24"/>
              </w:rPr>
            </w:pPr>
            <w:r w:rsidRPr="002627BA">
              <w:rPr>
                <w:sz w:val="24"/>
              </w:rPr>
              <w:t>-5.47756</w:t>
            </w:r>
          </w:p>
        </w:tc>
      </w:tr>
      <w:tr w:rsidR="006D7EE7" w:rsidRPr="002627BA" w14:paraId="15956DE5" w14:textId="77777777" w:rsidTr="008834E2">
        <w:trPr>
          <w:trHeight w:val="285"/>
        </w:trPr>
        <w:tc>
          <w:tcPr>
            <w:tcW w:w="3256" w:type="dxa"/>
            <w:vMerge/>
          </w:tcPr>
          <w:p w14:paraId="31F20D3D" w14:textId="77777777" w:rsidR="006D7EE7" w:rsidRPr="002627BA" w:rsidRDefault="006D7EE7" w:rsidP="002627BA">
            <w:pPr>
              <w:spacing w:line="360" w:lineRule="auto"/>
              <w:jc w:val="center"/>
              <w:rPr>
                <w:sz w:val="24"/>
              </w:rPr>
            </w:pPr>
          </w:p>
        </w:tc>
        <w:tc>
          <w:tcPr>
            <w:tcW w:w="1842" w:type="dxa"/>
            <w:tcBorders>
              <w:top w:val="nil"/>
              <w:bottom w:val="nil"/>
            </w:tcBorders>
            <w:noWrap/>
            <w:hideMark/>
          </w:tcPr>
          <w:p w14:paraId="2DF2BC78" w14:textId="77777777" w:rsidR="006D7EE7" w:rsidRPr="002627BA" w:rsidRDefault="006D7EE7" w:rsidP="002627BA">
            <w:pPr>
              <w:spacing w:line="360" w:lineRule="auto"/>
              <w:jc w:val="center"/>
              <w:rPr>
                <w:sz w:val="24"/>
              </w:rPr>
            </w:pPr>
            <w:r w:rsidRPr="002627BA">
              <w:rPr>
                <w:sz w:val="24"/>
              </w:rPr>
              <w:t>125</w:t>
            </w:r>
          </w:p>
        </w:tc>
        <w:tc>
          <w:tcPr>
            <w:tcW w:w="2835" w:type="dxa"/>
            <w:tcBorders>
              <w:top w:val="nil"/>
              <w:bottom w:val="nil"/>
            </w:tcBorders>
            <w:noWrap/>
            <w:hideMark/>
          </w:tcPr>
          <w:p w14:paraId="5435233B" w14:textId="77777777" w:rsidR="006D7EE7" w:rsidRPr="002627BA" w:rsidRDefault="006D7EE7" w:rsidP="002627BA">
            <w:pPr>
              <w:spacing w:line="360" w:lineRule="auto"/>
              <w:jc w:val="center"/>
              <w:rPr>
                <w:sz w:val="24"/>
              </w:rPr>
            </w:pPr>
            <w:r w:rsidRPr="002627BA">
              <w:rPr>
                <w:sz w:val="24"/>
              </w:rPr>
              <w:t>-5.31966</w:t>
            </w:r>
          </w:p>
        </w:tc>
      </w:tr>
      <w:tr w:rsidR="006D7EE7" w:rsidRPr="002627BA" w14:paraId="0921B286" w14:textId="77777777" w:rsidTr="008834E2">
        <w:trPr>
          <w:trHeight w:val="285"/>
        </w:trPr>
        <w:tc>
          <w:tcPr>
            <w:tcW w:w="3256" w:type="dxa"/>
            <w:vMerge/>
          </w:tcPr>
          <w:p w14:paraId="20A5AD68" w14:textId="77777777" w:rsidR="006D7EE7" w:rsidRPr="002627BA" w:rsidRDefault="006D7EE7" w:rsidP="002627BA">
            <w:pPr>
              <w:spacing w:line="360" w:lineRule="auto"/>
              <w:jc w:val="center"/>
              <w:rPr>
                <w:sz w:val="24"/>
              </w:rPr>
            </w:pPr>
          </w:p>
        </w:tc>
        <w:tc>
          <w:tcPr>
            <w:tcW w:w="1842" w:type="dxa"/>
            <w:tcBorders>
              <w:top w:val="nil"/>
            </w:tcBorders>
            <w:noWrap/>
            <w:hideMark/>
          </w:tcPr>
          <w:p w14:paraId="0EFA1FA3" w14:textId="77777777" w:rsidR="006D7EE7" w:rsidRPr="002627BA" w:rsidRDefault="006D7EE7" w:rsidP="002627BA">
            <w:pPr>
              <w:spacing w:line="360" w:lineRule="auto"/>
              <w:jc w:val="center"/>
              <w:rPr>
                <w:sz w:val="24"/>
              </w:rPr>
            </w:pPr>
            <w:r w:rsidRPr="002627BA">
              <w:rPr>
                <w:sz w:val="24"/>
              </w:rPr>
              <w:t>128.75</w:t>
            </w:r>
          </w:p>
        </w:tc>
        <w:tc>
          <w:tcPr>
            <w:tcW w:w="2835" w:type="dxa"/>
            <w:tcBorders>
              <w:top w:val="nil"/>
            </w:tcBorders>
            <w:noWrap/>
            <w:hideMark/>
          </w:tcPr>
          <w:p w14:paraId="2C9C742D" w14:textId="77777777" w:rsidR="006D7EE7" w:rsidRPr="002627BA" w:rsidRDefault="006D7EE7" w:rsidP="002627BA">
            <w:pPr>
              <w:spacing w:line="360" w:lineRule="auto"/>
              <w:jc w:val="center"/>
              <w:rPr>
                <w:sz w:val="24"/>
              </w:rPr>
            </w:pPr>
            <w:r w:rsidRPr="002627BA">
              <w:rPr>
                <w:sz w:val="24"/>
              </w:rPr>
              <w:t>-5.31605</w:t>
            </w:r>
          </w:p>
        </w:tc>
      </w:tr>
    </w:tbl>
    <w:p w14:paraId="41558323" w14:textId="7F1D2C25" w:rsidR="00F71214" w:rsidRPr="002627BA" w:rsidRDefault="00F71214" w:rsidP="002627BA">
      <w:pPr>
        <w:pStyle w:val="a7"/>
        <w:numPr>
          <w:ilvl w:val="0"/>
          <w:numId w:val="3"/>
        </w:numPr>
        <w:spacing w:line="360" w:lineRule="auto"/>
        <w:ind w:firstLineChars="0"/>
        <w:jc w:val="left"/>
        <w:outlineLvl w:val="0"/>
        <w:rPr>
          <w:b/>
          <w:sz w:val="24"/>
        </w:rPr>
      </w:pPr>
      <w:r w:rsidRPr="002627BA">
        <w:rPr>
          <w:b/>
          <w:sz w:val="24"/>
        </w:rPr>
        <w:t>Data</w:t>
      </w:r>
      <w:r w:rsidR="007C0871">
        <w:rPr>
          <w:b/>
          <w:sz w:val="24"/>
        </w:rPr>
        <w:t>sets</w:t>
      </w:r>
      <w:r w:rsidRPr="002627BA">
        <w:rPr>
          <w:b/>
          <w:sz w:val="24"/>
        </w:rPr>
        <w:t xml:space="preserve"> collected from other literature</w:t>
      </w:r>
    </w:p>
    <w:p w14:paraId="12DB390A" w14:textId="30326A9B" w:rsidR="003F43BD" w:rsidRPr="002627BA" w:rsidRDefault="00F71214" w:rsidP="002627BA">
      <w:pPr>
        <w:spacing w:line="360" w:lineRule="auto"/>
        <w:ind w:left="142" w:firstLine="278"/>
        <w:jc w:val="left"/>
        <w:rPr>
          <w:sz w:val="24"/>
        </w:rPr>
      </w:pPr>
      <w:r w:rsidRPr="002627BA">
        <w:rPr>
          <w:sz w:val="24"/>
        </w:rPr>
        <w:t xml:space="preserve">In the paper, the database is divided into the following datasets: igneous dataset, metamorphic dataset, sedimentary(sandstone) dataset, sedimentary(mudstone) dataset, stable dataset, unstable dataset, faulted dataset, non-faulted dataset. </w:t>
      </w:r>
      <w:r w:rsidRPr="002627BA">
        <w:rPr>
          <w:sz w:val="24"/>
        </w:rPr>
        <w:lastRenderedPageBreak/>
        <w:t xml:space="preserve">Meanwhile, in order to verify the characteristics of the two models, dataset 1 and dataset 2 were extracted from the igneous dataset and metamorphic dataset. </w:t>
      </w:r>
      <w:bookmarkStart w:id="34" w:name="OLE_LINK176"/>
      <w:bookmarkStart w:id="35" w:name="OLE_LINK175"/>
      <w:r w:rsidRPr="002627BA">
        <w:rPr>
          <w:sz w:val="24"/>
        </w:rPr>
        <w:t>The numerical code used to generate all above datasets is available at</w:t>
      </w:r>
      <w:r w:rsidR="003F43BD" w:rsidRPr="002627BA">
        <w:rPr>
          <w:rFonts w:hint="eastAsia"/>
          <w:sz w:val="24"/>
        </w:rPr>
        <w:t>:</w:t>
      </w:r>
    </w:p>
    <w:bookmarkEnd w:id="34"/>
    <w:bookmarkEnd w:id="35"/>
    <w:p w14:paraId="1DFBA4BD" w14:textId="63BC43C9" w:rsidR="00F71214" w:rsidRPr="002627BA" w:rsidRDefault="003E0A75" w:rsidP="002627BA">
      <w:pPr>
        <w:spacing w:line="360" w:lineRule="auto"/>
        <w:ind w:left="142" w:firstLine="278"/>
        <w:jc w:val="left"/>
        <w:rPr>
          <w:b/>
          <w:sz w:val="24"/>
        </w:rPr>
      </w:pPr>
      <w:r w:rsidRPr="00364AFA">
        <w:rPr>
          <w:rStyle w:val="a5"/>
        </w:rPr>
        <w:t>https://github.com/crush856/hydraulic-conductivity-depth-model-supporting-information.git</w:t>
      </w:r>
      <w:bookmarkStart w:id="36" w:name="_GoBack"/>
      <w:bookmarkEnd w:id="36"/>
    </w:p>
    <w:sectPr w:rsidR="00F71214" w:rsidRPr="002627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8D9E9" w14:textId="77777777" w:rsidR="006C0833" w:rsidRDefault="006C0833" w:rsidP="00924BDD">
      <w:r>
        <w:separator/>
      </w:r>
    </w:p>
  </w:endnote>
  <w:endnote w:type="continuationSeparator" w:id="0">
    <w:p w14:paraId="4789B256" w14:textId="77777777" w:rsidR="006C0833" w:rsidRDefault="006C0833" w:rsidP="00924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A1C3F" w14:textId="77777777" w:rsidR="006C0833" w:rsidRDefault="006C0833" w:rsidP="00924BDD">
      <w:r>
        <w:separator/>
      </w:r>
    </w:p>
  </w:footnote>
  <w:footnote w:type="continuationSeparator" w:id="0">
    <w:p w14:paraId="1A3F3A2E" w14:textId="77777777" w:rsidR="006C0833" w:rsidRDefault="006C0833" w:rsidP="00924B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E19A4"/>
    <w:multiLevelType w:val="hybridMultilevel"/>
    <w:tmpl w:val="9886EFB4"/>
    <w:lvl w:ilvl="0" w:tplc="E5069F38">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DB01F6"/>
    <w:multiLevelType w:val="hybridMultilevel"/>
    <w:tmpl w:val="6F8CBB5E"/>
    <w:lvl w:ilvl="0" w:tplc="C442D484">
      <w:start w:val="3"/>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10C34609"/>
    <w:multiLevelType w:val="hybridMultilevel"/>
    <w:tmpl w:val="46268A9C"/>
    <w:lvl w:ilvl="0" w:tplc="2B105278">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AF50D3"/>
    <w:multiLevelType w:val="hybridMultilevel"/>
    <w:tmpl w:val="930CA434"/>
    <w:lvl w:ilvl="0" w:tplc="2D6048A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C81E53"/>
    <w:multiLevelType w:val="hybridMultilevel"/>
    <w:tmpl w:val="09E62172"/>
    <w:lvl w:ilvl="0" w:tplc="F1F62CC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E020CC"/>
    <w:multiLevelType w:val="hybridMultilevel"/>
    <w:tmpl w:val="59F43B02"/>
    <w:lvl w:ilvl="0" w:tplc="550E7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IN HUANG">
    <w15:presenceInfo w15:providerId="Windows Live" w15:userId="1f5c4cff3079aa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BD"/>
    <w:rsid w:val="000471BD"/>
    <w:rsid w:val="00064E93"/>
    <w:rsid w:val="00072AF9"/>
    <w:rsid w:val="000A2C81"/>
    <w:rsid w:val="000E765E"/>
    <w:rsid w:val="00104AE5"/>
    <w:rsid w:val="0012755C"/>
    <w:rsid w:val="0013247F"/>
    <w:rsid w:val="0016220F"/>
    <w:rsid w:val="001625B4"/>
    <w:rsid w:val="001D76A2"/>
    <w:rsid w:val="001F1BEF"/>
    <w:rsid w:val="002112FE"/>
    <w:rsid w:val="00220122"/>
    <w:rsid w:val="0022064E"/>
    <w:rsid w:val="0023752B"/>
    <w:rsid w:val="00237984"/>
    <w:rsid w:val="00254533"/>
    <w:rsid w:val="002627BA"/>
    <w:rsid w:val="00277D41"/>
    <w:rsid w:val="0028082E"/>
    <w:rsid w:val="00282AB3"/>
    <w:rsid w:val="002B0DD9"/>
    <w:rsid w:val="002D4C67"/>
    <w:rsid w:val="002E5CE9"/>
    <w:rsid w:val="0030721C"/>
    <w:rsid w:val="00387A0E"/>
    <w:rsid w:val="003D0CC0"/>
    <w:rsid w:val="003E0A75"/>
    <w:rsid w:val="003F43BD"/>
    <w:rsid w:val="00422DAA"/>
    <w:rsid w:val="00431257"/>
    <w:rsid w:val="004335B2"/>
    <w:rsid w:val="004C3674"/>
    <w:rsid w:val="004F643D"/>
    <w:rsid w:val="005025B2"/>
    <w:rsid w:val="00512EFE"/>
    <w:rsid w:val="00526B80"/>
    <w:rsid w:val="00531D49"/>
    <w:rsid w:val="005439EF"/>
    <w:rsid w:val="00552422"/>
    <w:rsid w:val="00565EED"/>
    <w:rsid w:val="005F72AF"/>
    <w:rsid w:val="006202C1"/>
    <w:rsid w:val="00623E95"/>
    <w:rsid w:val="00627B4E"/>
    <w:rsid w:val="00634030"/>
    <w:rsid w:val="00641BAD"/>
    <w:rsid w:val="00657E29"/>
    <w:rsid w:val="00676ED1"/>
    <w:rsid w:val="00683787"/>
    <w:rsid w:val="006865A0"/>
    <w:rsid w:val="00687EE9"/>
    <w:rsid w:val="006943F5"/>
    <w:rsid w:val="006C0833"/>
    <w:rsid w:val="006C5DFA"/>
    <w:rsid w:val="006D174A"/>
    <w:rsid w:val="006D7EE7"/>
    <w:rsid w:val="006E25B2"/>
    <w:rsid w:val="0076001C"/>
    <w:rsid w:val="00782FC6"/>
    <w:rsid w:val="007A7CB7"/>
    <w:rsid w:val="007C0871"/>
    <w:rsid w:val="00806F1B"/>
    <w:rsid w:val="0083068D"/>
    <w:rsid w:val="00831398"/>
    <w:rsid w:val="0086115D"/>
    <w:rsid w:val="008834E2"/>
    <w:rsid w:val="008853B9"/>
    <w:rsid w:val="008A10D0"/>
    <w:rsid w:val="008A1531"/>
    <w:rsid w:val="008A7EF0"/>
    <w:rsid w:val="008D3843"/>
    <w:rsid w:val="008D655E"/>
    <w:rsid w:val="008E1D01"/>
    <w:rsid w:val="008E6C0A"/>
    <w:rsid w:val="008E6D35"/>
    <w:rsid w:val="0092357F"/>
    <w:rsid w:val="00924BDD"/>
    <w:rsid w:val="0094066B"/>
    <w:rsid w:val="009B0557"/>
    <w:rsid w:val="009F4A3E"/>
    <w:rsid w:val="00A05BF4"/>
    <w:rsid w:val="00A16E3E"/>
    <w:rsid w:val="00A323A9"/>
    <w:rsid w:val="00A358C0"/>
    <w:rsid w:val="00A50F38"/>
    <w:rsid w:val="00AA140A"/>
    <w:rsid w:val="00AB1D48"/>
    <w:rsid w:val="00AB660D"/>
    <w:rsid w:val="00AD4FCA"/>
    <w:rsid w:val="00AD6354"/>
    <w:rsid w:val="00B00D5B"/>
    <w:rsid w:val="00B0503D"/>
    <w:rsid w:val="00B454CC"/>
    <w:rsid w:val="00B67D72"/>
    <w:rsid w:val="00B85BCB"/>
    <w:rsid w:val="00B87964"/>
    <w:rsid w:val="00BC127A"/>
    <w:rsid w:val="00C30151"/>
    <w:rsid w:val="00C35D80"/>
    <w:rsid w:val="00C42FF4"/>
    <w:rsid w:val="00C569BA"/>
    <w:rsid w:val="00C65C40"/>
    <w:rsid w:val="00CD3C89"/>
    <w:rsid w:val="00D26BD3"/>
    <w:rsid w:val="00D92A4F"/>
    <w:rsid w:val="00DC2378"/>
    <w:rsid w:val="00DF3321"/>
    <w:rsid w:val="00DF53FB"/>
    <w:rsid w:val="00E06B2D"/>
    <w:rsid w:val="00E3356F"/>
    <w:rsid w:val="00E34B2B"/>
    <w:rsid w:val="00E368D3"/>
    <w:rsid w:val="00E76623"/>
    <w:rsid w:val="00E824A1"/>
    <w:rsid w:val="00EF1FE2"/>
    <w:rsid w:val="00F40A46"/>
    <w:rsid w:val="00F50510"/>
    <w:rsid w:val="00F70662"/>
    <w:rsid w:val="00F71214"/>
    <w:rsid w:val="00FB21A3"/>
    <w:rsid w:val="00FD1A5F"/>
    <w:rsid w:val="00FF6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0B45FE"/>
  <w15:chartTrackingRefBased/>
  <w15:docId w15:val="{E66033EC-96FB-43F2-81BF-071471EA3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F1BE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27B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6E25B2"/>
    <w:rPr>
      <w:color w:val="808080"/>
    </w:rPr>
  </w:style>
  <w:style w:type="character" w:styleId="a5">
    <w:name w:val="Hyperlink"/>
    <w:basedOn w:val="a0"/>
    <w:rsid w:val="0028082E"/>
    <w:rPr>
      <w:color w:val="0563C1" w:themeColor="hyperlink"/>
      <w:u w:val="single"/>
    </w:rPr>
  </w:style>
  <w:style w:type="character" w:styleId="a6">
    <w:name w:val="Unresolved Mention"/>
    <w:basedOn w:val="a0"/>
    <w:uiPriority w:val="99"/>
    <w:semiHidden/>
    <w:unhideWhenUsed/>
    <w:rsid w:val="0028082E"/>
    <w:rPr>
      <w:color w:val="605E5C"/>
      <w:shd w:val="clear" w:color="auto" w:fill="E1DFDD"/>
    </w:rPr>
  </w:style>
  <w:style w:type="paragraph" w:styleId="a7">
    <w:name w:val="List Paragraph"/>
    <w:basedOn w:val="a"/>
    <w:uiPriority w:val="34"/>
    <w:qFormat/>
    <w:rsid w:val="0028082E"/>
    <w:pPr>
      <w:ind w:firstLineChars="200" w:firstLine="420"/>
    </w:pPr>
  </w:style>
  <w:style w:type="paragraph" w:styleId="a8">
    <w:name w:val="Balloon Text"/>
    <w:basedOn w:val="a"/>
    <w:link w:val="a9"/>
    <w:rsid w:val="00BC127A"/>
    <w:rPr>
      <w:sz w:val="18"/>
      <w:szCs w:val="18"/>
    </w:rPr>
  </w:style>
  <w:style w:type="character" w:customStyle="1" w:styleId="a9">
    <w:name w:val="批注框文本 字符"/>
    <w:basedOn w:val="a0"/>
    <w:link w:val="a8"/>
    <w:rsid w:val="00BC127A"/>
    <w:rPr>
      <w:kern w:val="2"/>
      <w:sz w:val="18"/>
      <w:szCs w:val="18"/>
    </w:rPr>
  </w:style>
  <w:style w:type="paragraph" w:styleId="aa">
    <w:name w:val="header"/>
    <w:basedOn w:val="a"/>
    <w:link w:val="ab"/>
    <w:rsid w:val="006D7EE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rsid w:val="006D7EE7"/>
    <w:rPr>
      <w:kern w:val="2"/>
      <w:sz w:val="18"/>
      <w:szCs w:val="18"/>
    </w:rPr>
  </w:style>
  <w:style w:type="paragraph" w:styleId="ac">
    <w:name w:val="footer"/>
    <w:basedOn w:val="a"/>
    <w:link w:val="ad"/>
    <w:rsid w:val="006D7EE7"/>
    <w:pPr>
      <w:tabs>
        <w:tab w:val="center" w:pos="4153"/>
        <w:tab w:val="right" w:pos="8306"/>
      </w:tabs>
      <w:snapToGrid w:val="0"/>
      <w:jc w:val="left"/>
    </w:pPr>
    <w:rPr>
      <w:sz w:val="18"/>
      <w:szCs w:val="18"/>
    </w:rPr>
  </w:style>
  <w:style w:type="character" w:customStyle="1" w:styleId="ad">
    <w:name w:val="页脚 字符"/>
    <w:basedOn w:val="a0"/>
    <w:link w:val="ac"/>
    <w:rsid w:val="006D7EE7"/>
    <w:rPr>
      <w:kern w:val="2"/>
      <w:sz w:val="18"/>
      <w:szCs w:val="18"/>
    </w:rPr>
  </w:style>
  <w:style w:type="character" w:styleId="ae">
    <w:name w:val="FollowedHyperlink"/>
    <w:basedOn w:val="a0"/>
    <w:rsid w:val="0086115D"/>
    <w:rPr>
      <w:color w:val="954F72" w:themeColor="followedHyperlink"/>
      <w:u w:val="single"/>
    </w:rPr>
  </w:style>
  <w:style w:type="paragraph" w:customStyle="1" w:styleId="af">
    <w:name w:val="公式"/>
    <w:basedOn w:val="a"/>
    <w:link w:val="af0"/>
    <w:qFormat/>
    <w:rsid w:val="007A7CB7"/>
    <w:pPr>
      <w:tabs>
        <w:tab w:val="center" w:pos="3990"/>
        <w:tab w:val="right" w:pos="8190"/>
      </w:tabs>
    </w:pPr>
  </w:style>
  <w:style w:type="character" w:customStyle="1" w:styleId="af0">
    <w:name w:val="公式 字符"/>
    <w:basedOn w:val="a0"/>
    <w:link w:val="af"/>
    <w:rsid w:val="007A7CB7"/>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220954@hhu.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38CDD-212D-4807-B702-FD0371D27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30</Pages>
  <Words>2741</Words>
  <Characters>15403</Characters>
  <Application>Microsoft Office Word</Application>
  <DocSecurity>0</DocSecurity>
  <Lines>2200</Lines>
  <Paragraphs>1447</Paragraphs>
  <ScaleCrop>false</ScaleCrop>
  <Company/>
  <LinksUpToDate>false</LinksUpToDate>
  <CharactersWithSpaces>16718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HUANG</dc:creator>
  <cp:keywords/>
  <dc:description/>
  <cp:lastModifiedBy>XIN HUANG</cp:lastModifiedBy>
  <cp:revision>8</cp:revision>
  <dcterms:created xsi:type="dcterms:W3CDTF">2024-01-10T09:22:00Z</dcterms:created>
  <dcterms:modified xsi:type="dcterms:W3CDTF">2024-02-27T12:04:00Z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688e69868ddd6fb003c33e2dd6a34a5e4f8f9d9de8afc42c3f3b8a0a3707069b</vt:lpwstr>
  </property>
</Properties>
</file>